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992E15" w14:textId="77777777" w:rsidR="00926479" w:rsidRPr="00942891" w:rsidRDefault="00000000">
      <w:pPr>
        <w:pStyle w:val="Title"/>
        <w:spacing w:line="480" w:lineRule="auto"/>
        <w:rPr>
          <w:rFonts w:ascii="Arial" w:hAnsi="Arial" w:cs="Arial"/>
          <w:sz w:val="22"/>
          <w:szCs w:val="22"/>
          <w:lang w:val="en-GB"/>
          <w:rPrChange w:id="0" w:author="Nigel Rossiter" w:date="2024-02-04T18:22:00Z">
            <w:rPr/>
          </w:rPrChange>
        </w:rPr>
        <w:pPrChange w:id="1" w:author="Nigel Rossiter" w:date="2024-02-04T18:19:00Z">
          <w:pPr>
            <w:pStyle w:val="Title"/>
          </w:pPr>
        </w:pPrChange>
      </w:pPr>
      <w:r w:rsidRPr="00942891">
        <w:rPr>
          <w:rFonts w:ascii="Arial" w:hAnsi="Arial" w:cs="Arial"/>
          <w:sz w:val="22"/>
          <w:szCs w:val="22"/>
          <w:lang w:val="en-GB"/>
          <w:rPrChange w:id="2" w:author="Nigel Rossiter" w:date="2024-02-04T18:22:00Z">
            <w:rPr/>
          </w:rPrChange>
        </w:rPr>
        <w:t xml:space="preserve">A Pilot </w:t>
      </w:r>
      <w:proofErr w:type="spellStart"/>
      <w:r w:rsidRPr="00942891">
        <w:rPr>
          <w:rFonts w:ascii="Arial" w:hAnsi="Arial" w:cs="Arial"/>
          <w:sz w:val="22"/>
          <w:szCs w:val="22"/>
          <w:lang w:val="en-GB"/>
          <w:rPrChange w:id="3" w:author="Nigel Rossiter" w:date="2024-02-04T18:22:00Z">
            <w:rPr/>
          </w:rPrChange>
        </w:rPr>
        <w:t>Multicenter</w:t>
      </w:r>
      <w:proofErr w:type="spellEnd"/>
      <w:r w:rsidRPr="00942891">
        <w:rPr>
          <w:rFonts w:ascii="Arial" w:hAnsi="Arial" w:cs="Arial"/>
          <w:sz w:val="22"/>
          <w:szCs w:val="22"/>
          <w:lang w:val="en-GB"/>
          <w:rPrChange w:id="4" w:author="Nigel Rossiter" w:date="2024-02-04T18:22:00Z">
            <w:rPr/>
          </w:rPrChange>
        </w:rPr>
        <w:t xml:space="preserve"> Cluster Randomized Trial to Compare </w:t>
      </w:r>
      <w:proofErr w:type="gramStart"/>
      <w:r w:rsidRPr="00942891">
        <w:rPr>
          <w:rFonts w:ascii="Arial" w:hAnsi="Arial" w:cs="Arial"/>
          <w:sz w:val="22"/>
          <w:szCs w:val="22"/>
          <w:lang w:val="en-GB"/>
          <w:rPrChange w:id="5" w:author="Nigel Rossiter" w:date="2024-02-04T18:22:00Z">
            <w:rPr/>
          </w:rPrChange>
        </w:rPr>
        <w:t>The</w:t>
      </w:r>
      <w:proofErr w:type="gramEnd"/>
      <w:r w:rsidRPr="00942891">
        <w:rPr>
          <w:rFonts w:ascii="Arial" w:hAnsi="Arial" w:cs="Arial"/>
          <w:sz w:val="22"/>
          <w:szCs w:val="22"/>
          <w:lang w:val="en-GB"/>
          <w:rPrChange w:id="6" w:author="Nigel Rossiter" w:date="2024-02-04T18:22:00Z">
            <w:rPr/>
          </w:rPrChange>
        </w:rPr>
        <w:t xml:space="preserve"> Effect of Trauma Life Support Training Programs on Patient and Provider Outcomes</w:t>
      </w:r>
    </w:p>
    <w:p w14:paraId="5989B3AB" w14:textId="77777777" w:rsidR="00926479" w:rsidRPr="00942891" w:rsidRDefault="00000000">
      <w:pPr>
        <w:keepNext/>
        <w:keepLines/>
        <w:pBdr>
          <w:top w:val="nil"/>
          <w:left w:val="nil"/>
          <w:bottom w:val="nil"/>
          <w:right w:val="nil"/>
          <w:between w:val="nil"/>
        </w:pBdr>
        <w:spacing w:line="480" w:lineRule="auto"/>
        <w:jc w:val="center"/>
        <w:rPr>
          <w:rFonts w:ascii="Arial" w:hAnsi="Arial" w:cs="Arial"/>
          <w:color w:val="000000"/>
          <w:sz w:val="22"/>
          <w:szCs w:val="22"/>
          <w:lang w:val="en-GB"/>
          <w:rPrChange w:id="7" w:author="Nigel Rossiter" w:date="2024-02-04T18:22:00Z">
            <w:rPr>
              <w:color w:val="000000"/>
            </w:rPr>
          </w:rPrChange>
        </w:rPr>
        <w:pPrChange w:id="8" w:author="Nigel Rossiter" w:date="2024-02-04T18:19:00Z">
          <w:pPr>
            <w:keepNext/>
            <w:keepLines/>
            <w:pBdr>
              <w:top w:val="nil"/>
              <w:left w:val="nil"/>
              <w:bottom w:val="nil"/>
              <w:right w:val="nil"/>
              <w:between w:val="nil"/>
            </w:pBdr>
            <w:jc w:val="center"/>
          </w:pPr>
        </w:pPrChange>
      </w:pPr>
      <w:r w:rsidRPr="00942891">
        <w:rPr>
          <w:rFonts w:ascii="Arial" w:hAnsi="Arial" w:cs="Arial"/>
          <w:color w:val="000000"/>
          <w:sz w:val="22"/>
          <w:szCs w:val="22"/>
          <w:lang w:val="en-GB"/>
          <w:rPrChange w:id="9" w:author="Nigel Rossiter" w:date="2024-02-04T18:22:00Z">
            <w:rPr>
              <w:color w:val="000000"/>
            </w:rPr>
          </w:rPrChange>
        </w:rPr>
        <w:t>Trauma life support training Effectiveness Research Network (TERN) collaborators</w:t>
      </w:r>
    </w:p>
    <w:p w14:paraId="12BE915F" w14:textId="77777777" w:rsidR="00926479" w:rsidRPr="00942891" w:rsidRDefault="00000000">
      <w:pPr>
        <w:pStyle w:val="Heading2"/>
        <w:spacing w:line="480" w:lineRule="auto"/>
        <w:rPr>
          <w:rFonts w:ascii="Arial" w:hAnsi="Arial" w:cs="Arial"/>
          <w:sz w:val="22"/>
          <w:szCs w:val="22"/>
          <w:lang w:val="en-GB"/>
          <w:rPrChange w:id="10" w:author="Nigel Rossiter" w:date="2024-02-04T18:22:00Z">
            <w:rPr/>
          </w:rPrChange>
        </w:rPr>
        <w:pPrChange w:id="11" w:author="Nigel Rossiter" w:date="2024-02-04T18:19:00Z">
          <w:pPr>
            <w:pStyle w:val="Heading2"/>
          </w:pPr>
        </w:pPrChange>
      </w:pPr>
      <w:bookmarkStart w:id="12" w:name="gjdgxs" w:colFirst="0" w:colLast="0"/>
      <w:bookmarkEnd w:id="12"/>
      <w:r w:rsidRPr="00942891">
        <w:rPr>
          <w:rFonts w:ascii="Arial" w:hAnsi="Arial" w:cs="Arial"/>
          <w:sz w:val="22"/>
          <w:szCs w:val="22"/>
          <w:lang w:val="en-GB"/>
          <w:rPrChange w:id="13" w:author="Nigel Rossiter" w:date="2024-02-04T18:22:00Z">
            <w:rPr/>
          </w:rPrChange>
        </w:rPr>
        <w:t>Trial registration</w:t>
      </w:r>
    </w:p>
    <w:p w14:paraId="33DBB2B8"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4" w:author="Nigel Rossiter" w:date="2024-02-04T18:22:00Z">
            <w:rPr>
              <w:color w:val="000000"/>
            </w:rPr>
          </w:rPrChange>
        </w:rPr>
        <w:pPrChange w:id="1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6" w:author="Nigel Rossiter" w:date="2024-02-04T18:22:00Z">
            <w:rPr>
              <w:color w:val="000000"/>
            </w:rPr>
          </w:rPrChange>
        </w:rPr>
        <w:t>This pilot study was registered with ClinicalTrials.gov (reg. no NCT05417243).</w:t>
      </w:r>
    </w:p>
    <w:p w14:paraId="0E640215" w14:textId="77777777" w:rsidR="00926479" w:rsidRPr="00942891" w:rsidRDefault="00000000">
      <w:pPr>
        <w:pStyle w:val="Heading2"/>
        <w:spacing w:line="480" w:lineRule="auto"/>
        <w:rPr>
          <w:rFonts w:ascii="Arial" w:hAnsi="Arial" w:cs="Arial"/>
          <w:sz w:val="22"/>
          <w:szCs w:val="22"/>
          <w:lang w:val="en-GB"/>
          <w:rPrChange w:id="17" w:author="Nigel Rossiter" w:date="2024-02-04T18:22:00Z">
            <w:rPr/>
          </w:rPrChange>
        </w:rPr>
        <w:pPrChange w:id="18" w:author="Nigel Rossiter" w:date="2024-02-04T18:19:00Z">
          <w:pPr>
            <w:pStyle w:val="Heading2"/>
          </w:pPr>
        </w:pPrChange>
      </w:pPr>
      <w:bookmarkStart w:id="19" w:name="30j0zll" w:colFirst="0" w:colLast="0"/>
      <w:bookmarkEnd w:id="19"/>
      <w:r w:rsidRPr="00942891">
        <w:rPr>
          <w:rFonts w:ascii="Arial" w:hAnsi="Arial" w:cs="Arial"/>
          <w:sz w:val="22"/>
          <w:szCs w:val="22"/>
          <w:lang w:val="en-GB"/>
          <w:rPrChange w:id="20" w:author="Nigel Rossiter" w:date="2024-02-04T18:22:00Z">
            <w:rPr/>
          </w:rPrChange>
        </w:rPr>
        <w:t>Keywords</w:t>
      </w:r>
    </w:p>
    <w:p w14:paraId="2DB08CD0"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 w:author="Nigel Rossiter" w:date="2024-02-04T18:22:00Z">
            <w:rPr>
              <w:color w:val="000000"/>
            </w:rPr>
          </w:rPrChange>
        </w:rPr>
        <w:pPrChange w:id="2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3" w:author="Nigel Rossiter" w:date="2024-02-04T18:22:00Z">
            <w:rPr>
              <w:color w:val="000000"/>
            </w:rPr>
          </w:rPrChange>
        </w:rPr>
        <w:t>Trauma management, Accident and emergency medicine, Education and training.</w:t>
      </w:r>
    </w:p>
    <w:p w14:paraId="6916CF57" w14:textId="77777777" w:rsidR="00926479" w:rsidRPr="00942891" w:rsidRDefault="00000000">
      <w:pPr>
        <w:pStyle w:val="Heading2"/>
        <w:spacing w:line="480" w:lineRule="auto"/>
        <w:rPr>
          <w:rFonts w:ascii="Arial" w:hAnsi="Arial" w:cs="Arial"/>
          <w:sz w:val="22"/>
          <w:szCs w:val="22"/>
          <w:lang w:val="en-GB"/>
          <w:rPrChange w:id="24" w:author="Nigel Rossiter" w:date="2024-02-04T18:22:00Z">
            <w:rPr/>
          </w:rPrChange>
        </w:rPr>
        <w:pPrChange w:id="25" w:author="Nigel Rossiter" w:date="2024-02-04T18:19:00Z">
          <w:pPr>
            <w:pStyle w:val="Heading2"/>
          </w:pPr>
        </w:pPrChange>
      </w:pPr>
      <w:bookmarkStart w:id="26" w:name="1fob9te" w:colFirst="0" w:colLast="0"/>
      <w:bookmarkEnd w:id="26"/>
      <w:r w:rsidRPr="00942891">
        <w:rPr>
          <w:rFonts w:ascii="Arial" w:hAnsi="Arial" w:cs="Arial"/>
          <w:sz w:val="22"/>
          <w:szCs w:val="22"/>
          <w:lang w:val="en-GB"/>
          <w:rPrChange w:id="27" w:author="Nigel Rossiter" w:date="2024-02-04T18:22:00Z">
            <w:rPr/>
          </w:rPrChange>
        </w:rPr>
        <w:t>Role of study sponsor and funders</w:t>
      </w:r>
    </w:p>
    <w:p w14:paraId="2B1D3D42"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8" w:author="Nigel Rossiter" w:date="2024-02-04T18:22:00Z">
            <w:rPr>
              <w:color w:val="000000"/>
            </w:rPr>
          </w:rPrChange>
        </w:rPr>
        <w:pPrChange w:id="2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0" w:author="Nigel Rossiter" w:date="2024-02-04T18:22:00Z">
            <w:rPr>
              <w:color w:val="000000"/>
            </w:rPr>
          </w:rPrChange>
        </w:rPr>
        <w:t>The funding sources had no role in the design of this study nor during its execution, analyses, interpretation of the data, or decision to submit the results.</w:t>
      </w:r>
    </w:p>
    <w:p w14:paraId="1BC3E219" w14:textId="77777777" w:rsidR="00926479" w:rsidRPr="00942891" w:rsidRDefault="00000000">
      <w:pPr>
        <w:pStyle w:val="Heading1"/>
        <w:spacing w:line="480" w:lineRule="auto"/>
        <w:rPr>
          <w:rFonts w:ascii="Arial" w:hAnsi="Arial" w:cs="Arial"/>
          <w:sz w:val="22"/>
          <w:szCs w:val="22"/>
          <w:lang w:val="en-GB"/>
          <w:rPrChange w:id="31" w:author="Nigel Rossiter" w:date="2024-02-04T18:22:00Z">
            <w:rPr/>
          </w:rPrChange>
        </w:rPr>
        <w:pPrChange w:id="32" w:author="Nigel Rossiter" w:date="2024-02-04T18:19:00Z">
          <w:pPr>
            <w:pStyle w:val="Heading1"/>
          </w:pPr>
        </w:pPrChange>
      </w:pPr>
      <w:bookmarkStart w:id="33" w:name="3znysh7" w:colFirst="0" w:colLast="0"/>
      <w:bookmarkEnd w:id="33"/>
      <w:r w:rsidRPr="00942891">
        <w:rPr>
          <w:rFonts w:ascii="Arial" w:hAnsi="Arial" w:cs="Arial"/>
          <w:sz w:val="22"/>
          <w:szCs w:val="22"/>
          <w:lang w:val="en-GB"/>
          <w:rPrChange w:id="34" w:author="Nigel Rossiter" w:date="2024-02-04T18:22:00Z">
            <w:rPr/>
          </w:rPrChange>
        </w:rPr>
        <w:t>Abstract</w:t>
      </w:r>
    </w:p>
    <w:p w14:paraId="44C599BF" w14:textId="0916AE92"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5" w:author="Nigel Rossiter" w:date="2024-02-04T18:22:00Z">
            <w:rPr>
              <w:color w:val="000000"/>
            </w:rPr>
          </w:rPrChange>
        </w:rPr>
        <w:pPrChange w:id="36" w:author="Nigel Rossiter" w:date="2024-02-04T18:19:00Z">
          <w:pPr>
            <w:pBdr>
              <w:top w:val="nil"/>
              <w:left w:val="nil"/>
              <w:bottom w:val="nil"/>
              <w:right w:val="nil"/>
              <w:between w:val="nil"/>
            </w:pBdr>
            <w:spacing w:before="180" w:after="180"/>
          </w:pPr>
        </w:pPrChange>
      </w:pPr>
      <w:r w:rsidRPr="00942891">
        <w:rPr>
          <w:rFonts w:ascii="Arial" w:hAnsi="Arial" w:cs="Arial"/>
          <w:b/>
          <w:color w:val="000000"/>
          <w:sz w:val="22"/>
          <w:szCs w:val="22"/>
          <w:lang w:val="en-GB"/>
          <w:rPrChange w:id="37" w:author="Nigel Rossiter" w:date="2024-02-04T18:22:00Z">
            <w:rPr>
              <w:b/>
              <w:color w:val="000000"/>
            </w:rPr>
          </w:rPrChange>
        </w:rPr>
        <w:t>Introduction</w:t>
      </w:r>
      <w:r w:rsidRPr="00942891">
        <w:rPr>
          <w:rFonts w:ascii="Arial" w:hAnsi="Arial" w:cs="Arial"/>
          <w:color w:val="000000"/>
          <w:sz w:val="22"/>
          <w:szCs w:val="22"/>
          <w:lang w:val="en-GB"/>
          <w:rPrChange w:id="38" w:author="Nigel Rossiter" w:date="2024-02-04T18:22:00Z">
            <w:rPr>
              <w:color w:val="000000"/>
            </w:rPr>
          </w:rPrChange>
        </w:rPr>
        <w:t xml:space="preserve"> Trauma life support training programmes aim to improve trauma outcomes but there is no evidence from controlled trials to show that they work. We conducted a pilot study to assess the feasibility of conducting a cluster randomised controlled trial comparing the effect of Advanced Trauma Life Support</w:t>
      </w:r>
      <w:r w:rsidRPr="00942891">
        <w:rPr>
          <w:rFonts w:ascii="Arial" w:hAnsi="Arial" w:cs="Arial"/>
          <w:color w:val="000000"/>
          <w:sz w:val="22"/>
          <w:szCs w:val="22"/>
          <w:vertAlign w:val="superscript"/>
          <w:lang w:val="en-GB"/>
          <w:rPrChange w:id="39" w:author="Nigel Rossiter" w:date="2024-02-04T18:22:00Z">
            <w:rPr>
              <w:color w:val="000000"/>
              <w:vertAlign w:val="superscript"/>
            </w:rPr>
          </w:rPrChange>
        </w:rPr>
        <w:t>®</w:t>
      </w:r>
      <w:r w:rsidRPr="00942891">
        <w:rPr>
          <w:rFonts w:ascii="Arial" w:hAnsi="Arial" w:cs="Arial"/>
          <w:color w:val="000000"/>
          <w:sz w:val="22"/>
          <w:szCs w:val="22"/>
          <w:lang w:val="en-GB"/>
          <w:rPrChange w:id="40" w:author="Nigel Rossiter" w:date="2024-02-04T18:22:00Z">
            <w:rPr>
              <w:color w:val="000000"/>
            </w:rPr>
          </w:rPrChange>
        </w:rPr>
        <w:t xml:space="preserve"> (ATLS</w:t>
      </w:r>
      <w:r w:rsidRPr="00942891">
        <w:rPr>
          <w:rFonts w:ascii="Arial" w:hAnsi="Arial" w:cs="Arial"/>
          <w:color w:val="000000"/>
          <w:sz w:val="22"/>
          <w:szCs w:val="22"/>
          <w:vertAlign w:val="superscript"/>
          <w:lang w:val="en-GB"/>
          <w:rPrChange w:id="41" w:author="Nigel Rossiter" w:date="2024-02-04T18:22:00Z">
            <w:rPr>
              <w:color w:val="000000"/>
              <w:vertAlign w:val="superscript"/>
            </w:rPr>
          </w:rPrChange>
        </w:rPr>
        <w:t>®</w:t>
      </w:r>
      <w:r w:rsidRPr="00942891">
        <w:rPr>
          <w:rFonts w:ascii="Arial" w:hAnsi="Arial" w:cs="Arial"/>
          <w:color w:val="000000"/>
          <w:sz w:val="22"/>
          <w:szCs w:val="22"/>
          <w:lang w:val="en-GB"/>
          <w:rPrChange w:id="42" w:author="Nigel Rossiter" w:date="2024-02-04T18:22:00Z">
            <w:rPr>
              <w:color w:val="000000"/>
            </w:rPr>
          </w:rPrChange>
        </w:rPr>
        <w:t xml:space="preserve">) and Primary Trauma Care (PTC) with standard care on patient outcomes. </w:t>
      </w:r>
      <w:r w:rsidRPr="00942891">
        <w:rPr>
          <w:rFonts w:ascii="Arial" w:hAnsi="Arial" w:cs="Arial"/>
          <w:b/>
          <w:color w:val="000000"/>
          <w:sz w:val="22"/>
          <w:szCs w:val="22"/>
          <w:lang w:val="en-GB"/>
          <w:rPrChange w:id="43" w:author="Nigel Rossiter" w:date="2024-02-04T18:22:00Z">
            <w:rPr>
              <w:b/>
              <w:color w:val="000000"/>
            </w:rPr>
          </w:rPrChange>
        </w:rPr>
        <w:t>Methods and analysis</w:t>
      </w:r>
      <w:r w:rsidRPr="00942891">
        <w:rPr>
          <w:rFonts w:ascii="Arial" w:hAnsi="Arial" w:cs="Arial"/>
          <w:color w:val="000000"/>
          <w:sz w:val="22"/>
          <w:szCs w:val="22"/>
          <w:lang w:val="en-GB"/>
          <w:rPrChange w:id="44" w:author="Nigel Rossiter" w:date="2024-02-04T18:22:00Z">
            <w:rPr>
              <w:color w:val="000000"/>
            </w:rPr>
          </w:rPrChange>
        </w:rPr>
        <w:t xml:space="preserve"> We piloted a pragmatic three-armed parallel, cluster randomised, controlled trial in India, where neither of these programmes are routinely taught. We recruited tertiary hospitals and included trauma patients and residents managing these patients. Two hospitals were randomised to ATLS</w:t>
      </w:r>
      <w:r w:rsidRPr="00942891">
        <w:rPr>
          <w:rFonts w:ascii="Arial" w:hAnsi="Arial" w:cs="Arial"/>
          <w:color w:val="000000"/>
          <w:sz w:val="22"/>
          <w:szCs w:val="22"/>
          <w:vertAlign w:val="superscript"/>
          <w:lang w:val="en-GB"/>
          <w:rPrChange w:id="45" w:author="Nigel Rossiter" w:date="2024-02-04T18:22:00Z">
            <w:rPr>
              <w:color w:val="000000"/>
              <w:vertAlign w:val="superscript"/>
            </w:rPr>
          </w:rPrChange>
        </w:rPr>
        <w:t>®</w:t>
      </w:r>
      <w:r w:rsidRPr="00942891">
        <w:rPr>
          <w:rFonts w:ascii="Arial" w:hAnsi="Arial" w:cs="Arial"/>
          <w:color w:val="000000"/>
          <w:sz w:val="22"/>
          <w:szCs w:val="22"/>
          <w:lang w:val="en-GB"/>
          <w:rPrChange w:id="46" w:author="Nigel Rossiter" w:date="2024-02-04T18:22:00Z">
            <w:rPr>
              <w:color w:val="000000"/>
            </w:rPr>
          </w:rPrChange>
        </w:rPr>
        <w:t xml:space="preserve">, two to PTC, and three to standard care. The primary outcome was all cause mortality at 30 days from the time of arrival to the emergency department. We conducted community consultations in parallel with the pilot trial. </w:t>
      </w:r>
      <w:r w:rsidRPr="00942891">
        <w:rPr>
          <w:rFonts w:ascii="Arial" w:hAnsi="Arial" w:cs="Arial"/>
          <w:b/>
          <w:color w:val="000000"/>
          <w:sz w:val="22"/>
          <w:szCs w:val="22"/>
          <w:lang w:val="en-GB"/>
          <w:rPrChange w:id="47" w:author="Nigel Rossiter" w:date="2024-02-04T18:22:00Z">
            <w:rPr>
              <w:b/>
              <w:color w:val="000000"/>
            </w:rPr>
          </w:rPrChange>
        </w:rPr>
        <w:lastRenderedPageBreak/>
        <w:t>Ethics and dissemination</w:t>
      </w:r>
      <w:r w:rsidRPr="00942891">
        <w:rPr>
          <w:rFonts w:ascii="Arial" w:hAnsi="Arial" w:cs="Arial"/>
          <w:color w:val="000000"/>
          <w:sz w:val="22"/>
          <w:szCs w:val="22"/>
          <w:lang w:val="en-GB"/>
          <w:rPrChange w:id="48" w:author="Nigel Rossiter" w:date="2024-02-04T18:22:00Z">
            <w:rPr>
              <w:color w:val="000000"/>
            </w:rPr>
          </w:rPrChange>
        </w:rPr>
        <w:t xml:space="preserve"> We obtained ethical approval from all participating centres. </w:t>
      </w:r>
      <w:commentRangeStart w:id="49"/>
      <w:r w:rsidRPr="00942891">
        <w:rPr>
          <w:rFonts w:ascii="Arial" w:hAnsi="Arial" w:cs="Arial"/>
          <w:b/>
          <w:color w:val="000000"/>
          <w:sz w:val="22"/>
          <w:szCs w:val="22"/>
          <w:lang w:val="en-GB"/>
          <w:rPrChange w:id="50" w:author="Nigel Rossiter" w:date="2024-02-04T18:22:00Z">
            <w:rPr>
              <w:b/>
              <w:color w:val="000000"/>
            </w:rPr>
          </w:rPrChange>
        </w:rPr>
        <w:t>Results</w:t>
      </w:r>
      <w:commentRangeEnd w:id="49"/>
      <w:r w:rsidR="004F5EDB">
        <w:rPr>
          <w:rStyle w:val="CommentReference"/>
        </w:rPr>
        <w:commentReference w:id="49"/>
      </w:r>
      <w:r w:rsidRPr="00942891">
        <w:rPr>
          <w:rFonts w:ascii="Arial" w:hAnsi="Arial" w:cs="Arial"/>
          <w:color w:val="000000"/>
          <w:sz w:val="22"/>
          <w:szCs w:val="22"/>
          <w:lang w:val="en-GB"/>
          <w:rPrChange w:id="51" w:author="Nigel Rossiter" w:date="2024-02-04T18:22:00Z">
            <w:rPr>
              <w:color w:val="000000"/>
            </w:rPr>
          </w:rPrChange>
        </w:rPr>
        <w:t xml:space="preserve"> Between April 2022 and February 2023 we included 376 patients and 21 residents from 7 centres. The percentage of patients who consented to follow up was 78% and the resident recruitment rate was 100%. The lost to follow up rate was 14%. </w:t>
      </w:r>
      <w:commentRangeStart w:id="52"/>
      <w:del w:id="53" w:author="Juillard, Catherine" w:date="2024-02-08T16:28:00Z">
        <w:r w:rsidRPr="00942891" w:rsidDel="004F5EDB">
          <w:rPr>
            <w:rFonts w:ascii="Arial" w:hAnsi="Arial" w:cs="Arial"/>
            <w:color w:val="000000"/>
            <w:sz w:val="22"/>
            <w:szCs w:val="22"/>
            <w:lang w:val="en-GB"/>
            <w:rPrChange w:id="54" w:author="Nigel Rossiter" w:date="2024-02-04T18:22:00Z">
              <w:rPr>
                <w:color w:val="000000"/>
              </w:rPr>
            </w:rPrChange>
          </w:rPr>
          <w:delText xml:space="preserve">22 </w:delText>
        </w:r>
      </w:del>
      <w:ins w:id="55" w:author="Juillard, Catherine" w:date="2024-02-08T16:28:00Z">
        <w:r w:rsidR="004F5EDB">
          <w:rPr>
            <w:rFonts w:ascii="Arial" w:hAnsi="Arial" w:cs="Arial"/>
            <w:color w:val="000000"/>
            <w:sz w:val="22"/>
            <w:szCs w:val="22"/>
            <w:lang w:val="en-GB"/>
          </w:rPr>
          <w:t>Twenty-two</w:t>
        </w:r>
        <w:r w:rsidR="004F5EDB" w:rsidRPr="00942891">
          <w:rPr>
            <w:rFonts w:ascii="Arial" w:hAnsi="Arial" w:cs="Arial"/>
            <w:color w:val="000000"/>
            <w:sz w:val="22"/>
            <w:szCs w:val="22"/>
            <w:lang w:val="en-GB"/>
            <w:rPrChange w:id="56" w:author="Nigel Rossiter" w:date="2024-02-04T18:22:00Z">
              <w:rPr>
                <w:color w:val="000000"/>
              </w:rPr>
            </w:rPrChange>
          </w:rPr>
          <w:t xml:space="preserve"> </w:t>
        </w:r>
      </w:ins>
      <w:commentRangeEnd w:id="52"/>
      <w:ins w:id="57" w:author="Juillard, Catherine" w:date="2024-02-08T16:30:00Z">
        <w:r w:rsidR="004F5EDB">
          <w:rPr>
            <w:rStyle w:val="CommentReference"/>
          </w:rPr>
          <w:commentReference w:id="52"/>
        </w:r>
      </w:ins>
      <w:r w:rsidRPr="00942891">
        <w:rPr>
          <w:rFonts w:ascii="Arial" w:hAnsi="Arial" w:cs="Arial"/>
          <w:color w:val="000000"/>
          <w:sz w:val="22"/>
          <w:szCs w:val="22"/>
          <w:lang w:val="en-GB"/>
          <w:rPrChange w:id="58" w:author="Nigel Rossiter" w:date="2024-02-04T18:22:00Z">
            <w:rPr>
              <w:color w:val="000000"/>
            </w:rPr>
          </w:rPrChange>
        </w:rPr>
        <w:t xml:space="preserve">(16%) patients died within 30 days in the standard care arm, </w:t>
      </w:r>
      <w:ins w:id="59" w:author="Juillard, Catherine" w:date="2024-02-08T16:28:00Z">
        <w:r w:rsidR="004F5EDB">
          <w:rPr>
            <w:rFonts w:ascii="Arial" w:hAnsi="Arial" w:cs="Arial"/>
            <w:color w:val="000000"/>
            <w:sz w:val="22"/>
            <w:szCs w:val="22"/>
            <w:lang w:val="en-GB"/>
          </w:rPr>
          <w:t>one</w:t>
        </w:r>
      </w:ins>
      <w:del w:id="60" w:author="Juillard, Catherine" w:date="2024-02-08T16:28:00Z">
        <w:r w:rsidRPr="00942891" w:rsidDel="004F5EDB">
          <w:rPr>
            <w:rFonts w:ascii="Arial" w:hAnsi="Arial" w:cs="Arial"/>
            <w:color w:val="000000"/>
            <w:sz w:val="22"/>
            <w:szCs w:val="22"/>
            <w:lang w:val="en-GB"/>
            <w:rPrChange w:id="61" w:author="Nigel Rossiter" w:date="2024-02-04T18:22:00Z">
              <w:rPr>
                <w:color w:val="000000"/>
              </w:rPr>
            </w:rPrChange>
          </w:rPr>
          <w:delText>1</w:delText>
        </w:r>
      </w:del>
      <w:r w:rsidRPr="00942891">
        <w:rPr>
          <w:rFonts w:ascii="Arial" w:hAnsi="Arial" w:cs="Arial"/>
          <w:color w:val="000000"/>
          <w:sz w:val="22"/>
          <w:szCs w:val="22"/>
          <w:lang w:val="en-GB"/>
          <w:rPrChange w:id="62" w:author="Nigel Rossiter" w:date="2024-02-04T18:22:00Z">
            <w:rPr>
              <w:color w:val="000000"/>
            </w:rPr>
          </w:rPrChange>
        </w:rPr>
        <w:t xml:space="preserve"> (3.8%) patient</w:t>
      </w:r>
      <w:del w:id="63" w:author="Juillard, Catherine" w:date="2024-02-08T16:29:00Z">
        <w:r w:rsidRPr="00942891" w:rsidDel="004F5EDB">
          <w:rPr>
            <w:rFonts w:ascii="Arial" w:hAnsi="Arial" w:cs="Arial"/>
            <w:color w:val="000000"/>
            <w:sz w:val="22"/>
            <w:szCs w:val="22"/>
            <w:lang w:val="en-GB"/>
            <w:rPrChange w:id="64" w:author="Nigel Rossiter" w:date="2024-02-04T18:22:00Z">
              <w:rPr>
                <w:color w:val="000000"/>
              </w:rPr>
            </w:rPrChange>
          </w:rPr>
          <w:delText>s</w:delText>
        </w:r>
      </w:del>
      <w:r w:rsidRPr="00942891">
        <w:rPr>
          <w:rFonts w:ascii="Arial" w:hAnsi="Arial" w:cs="Arial"/>
          <w:color w:val="000000"/>
          <w:sz w:val="22"/>
          <w:szCs w:val="22"/>
          <w:lang w:val="en-GB"/>
          <w:rPrChange w:id="65" w:author="Nigel Rossiter" w:date="2024-02-04T18:22:00Z">
            <w:rPr>
              <w:color w:val="000000"/>
            </w:rPr>
          </w:rPrChange>
        </w:rPr>
        <w:t xml:space="preserve"> in the ATLS</w:t>
      </w:r>
      <w:r w:rsidRPr="00942891">
        <w:rPr>
          <w:rFonts w:ascii="Arial" w:hAnsi="Arial" w:cs="Arial"/>
          <w:color w:val="000000"/>
          <w:sz w:val="22"/>
          <w:szCs w:val="22"/>
          <w:vertAlign w:val="superscript"/>
          <w:lang w:val="en-GB"/>
          <w:rPrChange w:id="66" w:author="Nigel Rossiter" w:date="2024-02-04T18:22:00Z">
            <w:rPr>
              <w:color w:val="000000"/>
              <w:vertAlign w:val="superscript"/>
            </w:rPr>
          </w:rPrChange>
        </w:rPr>
        <w:t>®</w:t>
      </w:r>
      <w:r w:rsidRPr="00942891">
        <w:rPr>
          <w:rFonts w:ascii="Arial" w:hAnsi="Arial" w:cs="Arial"/>
          <w:color w:val="000000"/>
          <w:sz w:val="22"/>
          <w:szCs w:val="22"/>
          <w:lang w:val="en-GB"/>
          <w:rPrChange w:id="67" w:author="Nigel Rossiter" w:date="2024-02-04T18:22:00Z">
            <w:rPr>
              <w:color w:val="000000"/>
            </w:rPr>
          </w:rPrChange>
        </w:rPr>
        <w:t xml:space="preserve"> arm, and </w:t>
      </w:r>
      <w:ins w:id="68" w:author="Juillard, Catherine" w:date="2024-02-08T16:29:00Z">
        <w:r w:rsidR="004F5EDB">
          <w:rPr>
            <w:rFonts w:ascii="Arial" w:hAnsi="Arial" w:cs="Arial"/>
            <w:color w:val="000000"/>
            <w:sz w:val="22"/>
            <w:szCs w:val="22"/>
            <w:lang w:val="en-GB"/>
          </w:rPr>
          <w:t>three</w:t>
        </w:r>
      </w:ins>
      <w:del w:id="69" w:author="Juillard, Catherine" w:date="2024-02-08T16:29:00Z">
        <w:r w:rsidRPr="00942891" w:rsidDel="004F5EDB">
          <w:rPr>
            <w:rFonts w:ascii="Arial" w:hAnsi="Arial" w:cs="Arial"/>
            <w:color w:val="000000"/>
            <w:sz w:val="22"/>
            <w:szCs w:val="22"/>
            <w:lang w:val="en-GB"/>
            <w:rPrChange w:id="70" w:author="Nigel Rossiter" w:date="2024-02-04T18:22:00Z">
              <w:rPr>
                <w:color w:val="000000"/>
              </w:rPr>
            </w:rPrChange>
          </w:rPr>
          <w:delText>3</w:delText>
        </w:r>
      </w:del>
      <w:r w:rsidRPr="00942891">
        <w:rPr>
          <w:rFonts w:ascii="Arial" w:hAnsi="Arial" w:cs="Arial"/>
          <w:color w:val="000000"/>
          <w:sz w:val="22"/>
          <w:szCs w:val="22"/>
          <w:lang w:val="en-GB"/>
          <w:rPrChange w:id="71" w:author="Nigel Rossiter" w:date="2024-02-04T18:22:00Z">
            <w:rPr>
              <w:color w:val="000000"/>
            </w:rPr>
          </w:rPrChange>
        </w:rPr>
        <w:t xml:space="preserve"> (4.9%) patients in the PTC arm. </w:t>
      </w:r>
      <w:r w:rsidRPr="00942891">
        <w:rPr>
          <w:rFonts w:ascii="Arial" w:hAnsi="Arial" w:cs="Arial"/>
          <w:b/>
          <w:color w:val="000000"/>
          <w:sz w:val="22"/>
          <w:szCs w:val="22"/>
          <w:lang w:val="en-GB"/>
          <w:rPrChange w:id="72" w:author="Nigel Rossiter" w:date="2024-02-04T18:22:00Z">
            <w:rPr>
              <w:b/>
              <w:color w:val="000000"/>
            </w:rPr>
          </w:rPrChange>
        </w:rPr>
        <w:t>Conclusions</w:t>
      </w:r>
      <w:r w:rsidRPr="00942891">
        <w:rPr>
          <w:rFonts w:ascii="Arial" w:hAnsi="Arial" w:cs="Arial"/>
          <w:color w:val="000000"/>
          <w:sz w:val="22"/>
          <w:szCs w:val="22"/>
          <w:lang w:val="en-GB"/>
          <w:rPrChange w:id="73" w:author="Nigel Rossiter" w:date="2024-02-04T18:22:00Z">
            <w:rPr>
              <w:color w:val="000000"/>
            </w:rPr>
          </w:rPrChange>
        </w:rPr>
        <w:t xml:space="preserve"> Conducting a full-scale cluster randomised controlled trial comparing the effects of ATLS</w:t>
      </w:r>
      <w:r w:rsidRPr="00942891">
        <w:rPr>
          <w:rFonts w:ascii="Arial" w:hAnsi="Arial" w:cs="Arial"/>
          <w:color w:val="000000"/>
          <w:sz w:val="22"/>
          <w:szCs w:val="22"/>
          <w:vertAlign w:val="superscript"/>
          <w:lang w:val="en-GB"/>
          <w:rPrChange w:id="74" w:author="Nigel Rossiter" w:date="2024-02-04T18:22:00Z">
            <w:rPr>
              <w:color w:val="000000"/>
              <w:vertAlign w:val="superscript"/>
            </w:rPr>
          </w:rPrChange>
        </w:rPr>
        <w:t>®</w:t>
      </w:r>
      <w:r w:rsidRPr="00942891">
        <w:rPr>
          <w:rFonts w:ascii="Arial" w:hAnsi="Arial" w:cs="Arial"/>
          <w:color w:val="000000"/>
          <w:sz w:val="22"/>
          <w:szCs w:val="22"/>
          <w:lang w:val="en-GB"/>
          <w:rPrChange w:id="75" w:author="Nigel Rossiter" w:date="2024-02-04T18:22:00Z">
            <w:rPr>
              <w:color w:val="000000"/>
            </w:rPr>
          </w:rPrChange>
        </w:rPr>
        <w:t>, PTC, and standard care on patient outcomes should be feasible after incorporating key lessons from this pilot.</w:t>
      </w:r>
    </w:p>
    <w:p w14:paraId="6BA804DB" w14:textId="77777777" w:rsidR="00926479" w:rsidRPr="00942891" w:rsidRDefault="00000000">
      <w:pPr>
        <w:spacing w:line="480" w:lineRule="auto"/>
        <w:rPr>
          <w:rFonts w:ascii="Arial" w:hAnsi="Arial" w:cs="Arial"/>
          <w:sz w:val="22"/>
          <w:szCs w:val="22"/>
          <w:lang w:val="en-GB"/>
          <w:rPrChange w:id="76" w:author="Nigel Rossiter" w:date="2024-02-04T18:22:00Z">
            <w:rPr/>
          </w:rPrChange>
        </w:rPr>
        <w:pPrChange w:id="77" w:author="Nigel Rossiter" w:date="2024-02-04T18:19:00Z">
          <w:pPr/>
        </w:pPrChange>
      </w:pPr>
      <w:r w:rsidRPr="00942891">
        <w:rPr>
          <w:rFonts w:ascii="Arial" w:hAnsi="Arial" w:cs="Arial"/>
          <w:sz w:val="22"/>
          <w:szCs w:val="22"/>
          <w:lang w:val="en-GB"/>
          <w:rPrChange w:id="78" w:author="Nigel Rossiter" w:date="2024-02-04T18:22:00Z">
            <w:rPr/>
          </w:rPrChange>
        </w:rPr>
        <w:br w:type="page"/>
      </w:r>
    </w:p>
    <w:p w14:paraId="27CF48E9" w14:textId="77777777" w:rsidR="00926479" w:rsidRPr="00942891" w:rsidRDefault="00000000">
      <w:pPr>
        <w:spacing w:line="480" w:lineRule="auto"/>
        <w:rPr>
          <w:rFonts w:ascii="Arial" w:hAnsi="Arial" w:cs="Arial"/>
          <w:sz w:val="22"/>
          <w:szCs w:val="22"/>
          <w:lang w:val="en-GB"/>
          <w:rPrChange w:id="79" w:author="Nigel Rossiter" w:date="2024-02-04T18:22:00Z">
            <w:rPr/>
          </w:rPrChange>
        </w:rPr>
        <w:pPrChange w:id="80" w:author="Nigel Rossiter" w:date="2024-02-04T18:19:00Z">
          <w:pPr/>
        </w:pPrChange>
      </w:pPr>
      <w:r w:rsidRPr="00942891">
        <w:rPr>
          <w:rFonts w:ascii="Arial" w:hAnsi="Arial" w:cs="Arial"/>
          <w:sz w:val="22"/>
          <w:szCs w:val="22"/>
          <w:lang w:val="en-GB"/>
          <w:rPrChange w:id="81" w:author="Nigel Rossiter" w:date="2024-02-04T18:22:00Z">
            <w:rPr/>
          </w:rPrChange>
        </w:rPr>
        <w:lastRenderedPageBreak/>
        <w:br w:type="page"/>
      </w:r>
    </w:p>
    <w:p w14:paraId="562CD627" w14:textId="77777777" w:rsidR="00926479" w:rsidRPr="00942891" w:rsidRDefault="00000000">
      <w:pPr>
        <w:pStyle w:val="Heading1"/>
        <w:spacing w:line="480" w:lineRule="auto"/>
        <w:rPr>
          <w:rFonts w:ascii="Arial" w:hAnsi="Arial" w:cs="Arial"/>
          <w:sz w:val="22"/>
          <w:szCs w:val="22"/>
          <w:lang w:val="en-GB"/>
          <w:rPrChange w:id="82" w:author="Nigel Rossiter" w:date="2024-02-04T18:22:00Z">
            <w:rPr/>
          </w:rPrChange>
        </w:rPr>
        <w:pPrChange w:id="83" w:author="Nigel Rossiter" w:date="2024-02-04T18:19:00Z">
          <w:pPr>
            <w:pStyle w:val="Heading1"/>
          </w:pPr>
        </w:pPrChange>
      </w:pPr>
      <w:bookmarkStart w:id="84" w:name="2et92p0" w:colFirst="0" w:colLast="0"/>
      <w:bookmarkEnd w:id="84"/>
      <w:r w:rsidRPr="00942891">
        <w:rPr>
          <w:rFonts w:ascii="Arial" w:hAnsi="Arial" w:cs="Arial"/>
          <w:sz w:val="22"/>
          <w:szCs w:val="22"/>
          <w:lang w:val="en-GB"/>
          <w:rPrChange w:id="85" w:author="Nigel Rossiter" w:date="2024-02-04T18:22:00Z">
            <w:rPr/>
          </w:rPrChange>
        </w:rPr>
        <w:lastRenderedPageBreak/>
        <w:t>Introduction</w:t>
      </w:r>
    </w:p>
    <w:p w14:paraId="11208943"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86" w:author="Nigel Rossiter" w:date="2024-02-04T18:22:00Z">
            <w:rPr>
              <w:color w:val="000000"/>
            </w:rPr>
          </w:rPrChange>
        </w:rPr>
        <w:pPrChange w:id="8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88" w:author="Nigel Rossiter" w:date="2024-02-04T18:22:00Z">
            <w:rPr>
              <w:color w:val="000000"/>
            </w:rPr>
          </w:rPrChange>
        </w:rPr>
        <w:t xml:space="preserve">Trauma, defined as the clinical entity composed of physical injury and the body’s associated response, causes </w:t>
      </w:r>
      <w:commentRangeStart w:id="89"/>
      <w:commentRangeStart w:id="90"/>
      <w:r w:rsidRPr="00942891">
        <w:rPr>
          <w:rFonts w:ascii="Arial" w:hAnsi="Arial" w:cs="Arial"/>
          <w:color w:val="000000"/>
          <w:sz w:val="22"/>
          <w:szCs w:val="22"/>
          <w:lang w:val="en-GB"/>
          <w:rPrChange w:id="91" w:author="Nigel Rossiter" w:date="2024-02-04T18:22:00Z">
            <w:rPr>
              <w:color w:val="000000"/>
            </w:rPr>
          </w:rPrChange>
        </w:rPr>
        <w:t xml:space="preserve">4.3 </w:t>
      </w:r>
      <w:proofErr w:type="gramStart"/>
      <w:r w:rsidRPr="00942891">
        <w:rPr>
          <w:rFonts w:ascii="Arial" w:hAnsi="Arial" w:cs="Arial"/>
          <w:color w:val="000000"/>
          <w:sz w:val="22"/>
          <w:szCs w:val="22"/>
          <w:lang w:val="en-GB"/>
          <w:rPrChange w:id="92" w:author="Nigel Rossiter" w:date="2024-02-04T18:22:00Z">
            <w:rPr>
              <w:color w:val="000000"/>
            </w:rPr>
          </w:rPrChange>
        </w:rPr>
        <w:t>millions</w:t>
      </w:r>
      <w:proofErr w:type="gramEnd"/>
      <w:r w:rsidRPr="00942891">
        <w:rPr>
          <w:rFonts w:ascii="Arial" w:hAnsi="Arial" w:cs="Arial"/>
          <w:color w:val="000000"/>
          <w:sz w:val="22"/>
          <w:szCs w:val="22"/>
          <w:lang w:val="en-GB"/>
          <w:rPrChange w:id="93" w:author="Nigel Rossiter" w:date="2024-02-04T18:22:00Z">
            <w:rPr>
              <w:color w:val="000000"/>
            </w:rPr>
          </w:rPrChange>
        </w:rPr>
        <w:t xml:space="preserve"> </w:t>
      </w:r>
      <w:commentRangeEnd w:id="89"/>
      <w:r w:rsidR="00DF1F70" w:rsidRPr="00942891">
        <w:rPr>
          <w:rStyle w:val="CommentReference"/>
          <w:rFonts w:ascii="Arial" w:hAnsi="Arial" w:cs="Arial"/>
          <w:sz w:val="22"/>
          <w:szCs w:val="22"/>
          <w:lang w:val="en-GB"/>
          <w:rPrChange w:id="94" w:author="Nigel Rossiter" w:date="2024-02-04T18:22:00Z">
            <w:rPr>
              <w:rStyle w:val="CommentReference"/>
            </w:rPr>
          </w:rPrChange>
        </w:rPr>
        <w:commentReference w:id="89"/>
      </w:r>
      <w:commentRangeEnd w:id="90"/>
      <w:r w:rsidR="004F5EDB">
        <w:rPr>
          <w:rStyle w:val="CommentReference"/>
        </w:rPr>
        <w:commentReference w:id="90"/>
      </w:r>
      <w:r w:rsidRPr="00942891">
        <w:rPr>
          <w:rFonts w:ascii="Arial" w:hAnsi="Arial" w:cs="Arial"/>
          <w:color w:val="000000"/>
          <w:sz w:val="22"/>
          <w:szCs w:val="22"/>
          <w:lang w:val="en-GB"/>
          <w:rPrChange w:id="95" w:author="Nigel Rossiter" w:date="2024-02-04T18:22:00Z">
            <w:rPr>
              <w:color w:val="000000"/>
            </w:rPr>
          </w:rPrChange>
        </w:rPr>
        <w:t>deaths every year</w:t>
      </w:r>
      <w:r w:rsidRPr="00942891">
        <w:rPr>
          <w:rFonts w:ascii="Arial" w:hAnsi="Arial" w:cs="Arial"/>
          <w:color w:val="000000"/>
          <w:sz w:val="22"/>
          <w:szCs w:val="22"/>
          <w:vertAlign w:val="superscript"/>
          <w:lang w:val="en-GB"/>
          <w:rPrChange w:id="96" w:author="Nigel Rossiter" w:date="2024-02-04T18:22:00Z">
            <w:rPr>
              <w:color w:val="000000"/>
              <w:vertAlign w:val="superscript"/>
            </w:rPr>
          </w:rPrChange>
        </w:rPr>
        <w:t>1</w:t>
      </w:r>
      <w:r w:rsidRPr="00942891">
        <w:rPr>
          <w:rFonts w:ascii="Arial" w:hAnsi="Arial" w:cs="Arial"/>
          <w:color w:val="000000"/>
          <w:sz w:val="22"/>
          <w:szCs w:val="22"/>
          <w:lang w:val="en-GB"/>
          <w:rPrChange w:id="97" w:author="Nigel Rossiter" w:date="2024-02-04T18:22:00Z">
            <w:rPr>
              <w:color w:val="000000"/>
            </w:rPr>
          </w:rPrChange>
        </w:rPr>
        <w:t xml:space="preserve">. </w:t>
      </w:r>
      <w:commentRangeStart w:id="98"/>
      <w:commentRangeStart w:id="99"/>
      <w:r w:rsidRPr="00942891">
        <w:rPr>
          <w:rFonts w:ascii="Arial" w:hAnsi="Arial" w:cs="Arial"/>
          <w:color w:val="000000"/>
          <w:sz w:val="22"/>
          <w:szCs w:val="22"/>
          <w:lang w:val="en-GB"/>
          <w:rPrChange w:id="100" w:author="Nigel Rossiter" w:date="2024-02-04T18:22:00Z">
            <w:rPr>
              <w:color w:val="000000"/>
            </w:rPr>
          </w:rPrChange>
        </w:rPr>
        <w:t>Almost 10% of the global burden of disease is due to trauma and trauma is the top contributor to the burden of disease in children and adults aged 10 to 49 years</w:t>
      </w:r>
      <w:r w:rsidRPr="00942891">
        <w:rPr>
          <w:rFonts w:ascii="Arial" w:hAnsi="Arial" w:cs="Arial"/>
          <w:color w:val="000000"/>
          <w:sz w:val="22"/>
          <w:szCs w:val="22"/>
          <w:vertAlign w:val="superscript"/>
          <w:lang w:val="en-GB"/>
          <w:rPrChange w:id="101" w:author="Nigel Rossiter" w:date="2024-02-04T18:22:00Z">
            <w:rPr>
              <w:color w:val="000000"/>
              <w:vertAlign w:val="superscript"/>
            </w:rPr>
          </w:rPrChange>
        </w:rPr>
        <w:t>2</w:t>
      </w:r>
      <w:r w:rsidRPr="00942891">
        <w:rPr>
          <w:rFonts w:ascii="Arial" w:hAnsi="Arial" w:cs="Arial"/>
          <w:color w:val="000000"/>
          <w:sz w:val="22"/>
          <w:szCs w:val="22"/>
          <w:lang w:val="en-GB"/>
          <w:rPrChange w:id="102" w:author="Nigel Rossiter" w:date="2024-02-04T18:22:00Z">
            <w:rPr>
              <w:color w:val="000000"/>
            </w:rPr>
          </w:rPrChange>
        </w:rPr>
        <w:t>.</w:t>
      </w:r>
      <w:commentRangeEnd w:id="98"/>
      <w:r w:rsidR="00DF1F70" w:rsidRPr="00942891">
        <w:rPr>
          <w:rStyle w:val="CommentReference"/>
          <w:rFonts w:ascii="Arial" w:hAnsi="Arial" w:cs="Arial"/>
          <w:sz w:val="22"/>
          <w:szCs w:val="22"/>
          <w:lang w:val="en-GB"/>
          <w:rPrChange w:id="103" w:author="Nigel Rossiter" w:date="2024-02-04T18:22:00Z">
            <w:rPr>
              <w:rStyle w:val="CommentReference"/>
            </w:rPr>
          </w:rPrChange>
        </w:rPr>
        <w:commentReference w:id="98"/>
      </w:r>
      <w:commentRangeEnd w:id="99"/>
      <w:r w:rsidR="004F5EDB">
        <w:rPr>
          <w:rStyle w:val="CommentReference"/>
        </w:rPr>
        <w:commentReference w:id="99"/>
      </w:r>
    </w:p>
    <w:p w14:paraId="283E82D1" w14:textId="4C78C378"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04" w:author="Nigel Rossiter" w:date="2024-02-04T18:22:00Z">
            <w:rPr>
              <w:color w:val="000000"/>
            </w:rPr>
          </w:rPrChange>
        </w:rPr>
        <w:pPrChange w:id="10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06" w:author="Nigel Rossiter" w:date="2024-02-04T18:22:00Z">
            <w:rPr>
              <w:color w:val="000000"/>
            </w:rPr>
          </w:rPrChange>
        </w:rPr>
        <w:t xml:space="preserve">Trauma care is time sensitive and early management of life or limb threatening conditions is crucial. Several trauma life support training programs have been developed to improve the early management of patients </w:t>
      </w:r>
      <w:del w:id="107" w:author="Juillard, Catherine" w:date="2024-02-08T16:37:00Z">
        <w:r w:rsidRPr="00942891" w:rsidDel="004F5EDB">
          <w:rPr>
            <w:rFonts w:ascii="Arial" w:hAnsi="Arial" w:cs="Arial"/>
            <w:color w:val="000000"/>
            <w:sz w:val="22"/>
            <w:szCs w:val="22"/>
            <w:lang w:val="en-GB"/>
            <w:rPrChange w:id="108" w:author="Nigel Rossiter" w:date="2024-02-04T18:22:00Z">
              <w:rPr>
                <w:color w:val="000000"/>
              </w:rPr>
            </w:rPrChange>
          </w:rPr>
          <w:delText>as they arrive at hospital</w:delText>
        </w:r>
      </w:del>
      <w:ins w:id="109" w:author="Juillard, Catherine" w:date="2024-02-08T16:37:00Z">
        <w:r w:rsidR="004F5EDB">
          <w:rPr>
            <w:rFonts w:ascii="Arial" w:hAnsi="Arial" w:cs="Arial"/>
            <w:color w:val="000000"/>
            <w:sz w:val="22"/>
            <w:szCs w:val="22"/>
            <w:lang w:val="en-GB"/>
          </w:rPr>
          <w:t>upon hospital arrival</w:t>
        </w:r>
      </w:ins>
      <w:r w:rsidRPr="00942891">
        <w:rPr>
          <w:rFonts w:ascii="Arial" w:hAnsi="Arial" w:cs="Arial"/>
          <w:color w:val="000000"/>
          <w:sz w:val="22"/>
          <w:szCs w:val="22"/>
          <w:lang w:val="en-GB"/>
          <w:rPrChange w:id="110" w:author="Nigel Rossiter" w:date="2024-02-04T18:22:00Z">
            <w:rPr>
              <w:color w:val="000000"/>
            </w:rPr>
          </w:rPrChange>
        </w:rPr>
        <w:t xml:space="preserve"> by providing a structured framework </w:t>
      </w:r>
      <w:ins w:id="111" w:author="Juillard, Catherine" w:date="2024-02-08T16:37:00Z">
        <w:r w:rsidR="004F5EDB">
          <w:rPr>
            <w:rFonts w:ascii="Arial" w:hAnsi="Arial" w:cs="Arial"/>
            <w:color w:val="000000"/>
            <w:sz w:val="22"/>
            <w:szCs w:val="22"/>
            <w:lang w:val="en-GB"/>
          </w:rPr>
          <w:t>for</w:t>
        </w:r>
      </w:ins>
      <w:del w:id="112" w:author="Juillard, Catherine" w:date="2024-02-08T16:37:00Z">
        <w:r w:rsidRPr="00942891" w:rsidDel="004F5EDB">
          <w:rPr>
            <w:rFonts w:ascii="Arial" w:hAnsi="Arial" w:cs="Arial"/>
            <w:color w:val="000000"/>
            <w:sz w:val="22"/>
            <w:szCs w:val="22"/>
            <w:lang w:val="en-GB"/>
            <w:rPrChange w:id="113" w:author="Nigel Rossiter" w:date="2024-02-04T18:22:00Z">
              <w:rPr>
                <w:color w:val="000000"/>
              </w:rPr>
            </w:rPrChange>
          </w:rPr>
          <w:delText>to</w:delText>
        </w:r>
      </w:del>
      <w:r w:rsidRPr="00942891">
        <w:rPr>
          <w:rFonts w:ascii="Arial" w:hAnsi="Arial" w:cs="Arial"/>
          <w:color w:val="000000"/>
          <w:sz w:val="22"/>
          <w:szCs w:val="22"/>
          <w:lang w:val="en-GB"/>
          <w:rPrChange w:id="114" w:author="Nigel Rossiter" w:date="2024-02-04T18:22:00Z">
            <w:rPr>
              <w:color w:val="000000"/>
            </w:rPr>
          </w:rPrChange>
        </w:rPr>
        <w:t xml:space="preserve"> assessment and treatment</w:t>
      </w:r>
      <w:r w:rsidRPr="00942891">
        <w:rPr>
          <w:rFonts w:ascii="Arial" w:hAnsi="Arial" w:cs="Arial"/>
          <w:color w:val="000000"/>
          <w:sz w:val="22"/>
          <w:szCs w:val="22"/>
          <w:vertAlign w:val="superscript"/>
          <w:lang w:val="en-GB"/>
          <w:rPrChange w:id="115" w:author="Nigel Rossiter" w:date="2024-02-04T18:22:00Z">
            <w:rPr>
              <w:color w:val="000000"/>
              <w:vertAlign w:val="superscript"/>
            </w:rPr>
          </w:rPrChange>
        </w:rPr>
        <w:t>3–5</w:t>
      </w:r>
      <w:r w:rsidRPr="00942891">
        <w:rPr>
          <w:rFonts w:ascii="Arial" w:hAnsi="Arial" w:cs="Arial"/>
          <w:color w:val="000000"/>
          <w:sz w:val="22"/>
          <w:szCs w:val="22"/>
          <w:lang w:val="en-GB"/>
          <w:rPrChange w:id="116" w:author="Nigel Rossiter" w:date="2024-02-04T18:22:00Z">
            <w:rPr>
              <w:color w:val="000000"/>
            </w:rPr>
          </w:rPrChange>
        </w:rPr>
        <w:t>.</w:t>
      </w:r>
    </w:p>
    <w:p w14:paraId="012D5D9A" w14:textId="74C097A8"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17" w:author="Nigel Rossiter" w:date="2024-02-04T18:22:00Z">
            <w:rPr>
              <w:color w:val="000000"/>
            </w:rPr>
          </w:rPrChange>
        </w:rPr>
        <w:pPrChange w:id="11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19" w:author="Nigel Rossiter" w:date="2024-02-04T18:22:00Z">
            <w:rPr>
              <w:color w:val="000000"/>
            </w:rPr>
          </w:rPrChange>
        </w:rPr>
        <w:t>The proprietary Advanced Trauma Life Support</w:t>
      </w:r>
      <w:r w:rsidRPr="00942891">
        <w:rPr>
          <w:rFonts w:ascii="Arial" w:hAnsi="Arial" w:cs="Arial"/>
          <w:color w:val="000000"/>
          <w:sz w:val="22"/>
          <w:szCs w:val="22"/>
          <w:vertAlign w:val="superscript"/>
          <w:lang w:val="en-GB"/>
          <w:rPrChange w:id="120" w:author="Nigel Rossiter" w:date="2024-02-04T18:22:00Z">
            <w:rPr>
              <w:color w:val="000000"/>
              <w:vertAlign w:val="superscript"/>
            </w:rPr>
          </w:rPrChange>
        </w:rPr>
        <w:t>®</w:t>
      </w:r>
      <w:r w:rsidRPr="00942891">
        <w:rPr>
          <w:rFonts w:ascii="Arial" w:hAnsi="Arial" w:cs="Arial"/>
          <w:color w:val="000000"/>
          <w:sz w:val="22"/>
          <w:szCs w:val="22"/>
          <w:lang w:val="en-GB"/>
          <w:rPrChange w:id="121" w:author="Nigel Rossiter" w:date="2024-02-04T18:22:00Z">
            <w:rPr>
              <w:color w:val="000000"/>
            </w:rPr>
          </w:rPrChange>
        </w:rPr>
        <w:t xml:space="preserve"> (ATLS</w:t>
      </w:r>
      <w:r w:rsidRPr="00942891">
        <w:rPr>
          <w:rFonts w:ascii="Arial" w:hAnsi="Arial" w:cs="Arial"/>
          <w:color w:val="000000"/>
          <w:sz w:val="22"/>
          <w:szCs w:val="22"/>
          <w:vertAlign w:val="superscript"/>
          <w:lang w:val="en-GB"/>
          <w:rPrChange w:id="122" w:author="Nigel Rossiter" w:date="2024-02-04T18:22:00Z">
            <w:rPr>
              <w:color w:val="000000"/>
              <w:vertAlign w:val="superscript"/>
            </w:rPr>
          </w:rPrChange>
        </w:rPr>
        <w:t>®</w:t>
      </w:r>
      <w:r w:rsidRPr="00942891">
        <w:rPr>
          <w:rFonts w:ascii="Arial" w:hAnsi="Arial" w:cs="Arial"/>
          <w:color w:val="000000"/>
          <w:sz w:val="22"/>
          <w:szCs w:val="22"/>
          <w:lang w:val="en-GB"/>
          <w:rPrChange w:id="123" w:author="Nigel Rossiter" w:date="2024-02-04T18:22:00Z">
            <w:rPr>
              <w:color w:val="000000"/>
            </w:rPr>
          </w:rPrChange>
        </w:rPr>
        <w:t>) is the most established trauma life support training program and more than one million doctors in over 80 countries have been trained in the programme</w:t>
      </w:r>
      <w:r w:rsidRPr="00942891">
        <w:rPr>
          <w:rFonts w:ascii="Arial" w:hAnsi="Arial" w:cs="Arial"/>
          <w:color w:val="000000"/>
          <w:sz w:val="22"/>
          <w:szCs w:val="22"/>
          <w:vertAlign w:val="superscript"/>
          <w:lang w:val="en-GB"/>
          <w:rPrChange w:id="124" w:author="Nigel Rossiter" w:date="2024-02-04T18:22:00Z">
            <w:rPr>
              <w:color w:val="000000"/>
              <w:vertAlign w:val="superscript"/>
            </w:rPr>
          </w:rPrChange>
        </w:rPr>
        <w:t>6</w:t>
      </w:r>
      <w:r w:rsidRPr="00942891">
        <w:rPr>
          <w:rFonts w:ascii="Arial" w:hAnsi="Arial" w:cs="Arial"/>
          <w:color w:val="000000"/>
          <w:sz w:val="22"/>
          <w:szCs w:val="22"/>
          <w:lang w:val="en-GB"/>
          <w:rPrChange w:id="125" w:author="Nigel Rossiter" w:date="2024-02-04T18:22:00Z">
            <w:rPr>
              <w:color w:val="000000"/>
            </w:rPr>
          </w:rPrChange>
        </w:rPr>
        <w:t>. Uptake in low- and middle</w:t>
      </w:r>
      <w:ins w:id="126" w:author="Juillard, Catherine" w:date="2024-02-08T16:32:00Z">
        <w:r w:rsidR="004F5EDB">
          <w:rPr>
            <w:rFonts w:ascii="Arial" w:hAnsi="Arial" w:cs="Arial"/>
            <w:color w:val="000000"/>
            <w:sz w:val="22"/>
            <w:szCs w:val="22"/>
            <w:lang w:val="en-GB"/>
          </w:rPr>
          <w:t>-</w:t>
        </w:r>
      </w:ins>
      <w:del w:id="127" w:author="Juillard, Catherine" w:date="2024-02-08T16:32:00Z">
        <w:r w:rsidRPr="00942891" w:rsidDel="004F5EDB">
          <w:rPr>
            <w:rFonts w:ascii="Arial" w:hAnsi="Arial" w:cs="Arial"/>
            <w:color w:val="000000"/>
            <w:sz w:val="22"/>
            <w:szCs w:val="22"/>
            <w:lang w:val="en-GB"/>
            <w:rPrChange w:id="128" w:author="Nigel Rossiter" w:date="2024-02-04T18:22:00Z">
              <w:rPr>
                <w:color w:val="000000"/>
              </w:rPr>
            </w:rPrChange>
          </w:rPr>
          <w:delText xml:space="preserve"> </w:delText>
        </w:r>
      </w:del>
      <w:r w:rsidRPr="00942891">
        <w:rPr>
          <w:rFonts w:ascii="Arial" w:hAnsi="Arial" w:cs="Arial"/>
          <w:color w:val="000000"/>
          <w:sz w:val="22"/>
          <w:szCs w:val="22"/>
          <w:lang w:val="en-GB"/>
          <w:rPrChange w:id="129" w:author="Nigel Rossiter" w:date="2024-02-04T18:22:00Z">
            <w:rPr>
              <w:color w:val="000000"/>
            </w:rPr>
          </w:rPrChange>
        </w:rPr>
        <w:t xml:space="preserve">income countries (LMIC) has been slow, </w:t>
      </w:r>
      <w:commentRangeStart w:id="130"/>
      <w:commentRangeStart w:id="131"/>
      <w:r w:rsidRPr="00942891">
        <w:rPr>
          <w:rFonts w:ascii="Arial" w:hAnsi="Arial" w:cs="Arial"/>
          <w:color w:val="000000"/>
          <w:sz w:val="22"/>
          <w:szCs w:val="22"/>
          <w:lang w:val="en-GB"/>
          <w:rPrChange w:id="132" w:author="Nigel Rossiter" w:date="2024-02-04T18:22:00Z">
            <w:rPr>
              <w:color w:val="000000"/>
            </w:rPr>
          </w:rPrChange>
        </w:rPr>
        <w:t>potentially due to high costs</w:t>
      </w:r>
      <w:r w:rsidRPr="00942891">
        <w:rPr>
          <w:rFonts w:ascii="Arial" w:hAnsi="Arial" w:cs="Arial"/>
          <w:color w:val="000000"/>
          <w:sz w:val="22"/>
          <w:szCs w:val="22"/>
          <w:vertAlign w:val="superscript"/>
          <w:lang w:val="en-GB"/>
          <w:rPrChange w:id="133" w:author="Nigel Rossiter" w:date="2024-02-04T18:22:00Z">
            <w:rPr>
              <w:color w:val="000000"/>
              <w:vertAlign w:val="superscript"/>
            </w:rPr>
          </w:rPrChange>
        </w:rPr>
        <w:t>5</w:t>
      </w:r>
      <w:commentRangeEnd w:id="130"/>
      <w:r w:rsidR="005E50A2" w:rsidRPr="00942891">
        <w:rPr>
          <w:rStyle w:val="CommentReference"/>
          <w:rFonts w:ascii="Arial" w:hAnsi="Arial" w:cs="Arial"/>
          <w:sz w:val="22"/>
          <w:szCs w:val="22"/>
          <w:lang w:val="en-GB"/>
          <w:rPrChange w:id="134" w:author="Nigel Rossiter" w:date="2024-02-04T18:22:00Z">
            <w:rPr>
              <w:rStyle w:val="CommentReference"/>
            </w:rPr>
          </w:rPrChange>
        </w:rPr>
        <w:commentReference w:id="130"/>
      </w:r>
      <w:r w:rsidRPr="00942891">
        <w:rPr>
          <w:rFonts w:ascii="Arial" w:hAnsi="Arial" w:cs="Arial"/>
          <w:color w:val="000000"/>
          <w:sz w:val="22"/>
          <w:szCs w:val="22"/>
          <w:lang w:val="en-GB"/>
          <w:rPrChange w:id="135" w:author="Nigel Rossiter" w:date="2024-02-04T18:22:00Z">
            <w:rPr>
              <w:color w:val="000000"/>
            </w:rPr>
          </w:rPrChange>
        </w:rPr>
        <w:t>.</w:t>
      </w:r>
      <w:commentRangeEnd w:id="131"/>
      <w:r w:rsidR="004F5EDB">
        <w:rPr>
          <w:rStyle w:val="CommentReference"/>
        </w:rPr>
        <w:commentReference w:id="131"/>
      </w:r>
    </w:p>
    <w:p w14:paraId="446C8FF9" w14:textId="1A731CD9"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36" w:author="Nigel Rossiter" w:date="2024-02-04T18:22:00Z">
            <w:rPr>
              <w:color w:val="000000"/>
            </w:rPr>
          </w:rPrChange>
        </w:rPr>
        <w:pPrChange w:id="13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38" w:author="Nigel Rossiter" w:date="2024-02-04T18:22:00Z">
            <w:rPr>
              <w:color w:val="000000"/>
            </w:rPr>
          </w:rPrChange>
        </w:rPr>
        <w:t xml:space="preserve">The free Primary Trauma Care (PTC) program is the most widely spread alternative programme. The goal of PTC is to improve trauma care in </w:t>
      </w:r>
      <w:commentRangeStart w:id="139"/>
      <w:r w:rsidRPr="00942891">
        <w:rPr>
          <w:rFonts w:ascii="Arial" w:hAnsi="Arial" w:cs="Arial"/>
          <w:color w:val="000000"/>
          <w:sz w:val="22"/>
          <w:szCs w:val="22"/>
          <w:lang w:val="en-GB"/>
          <w:rPrChange w:id="140" w:author="Nigel Rossiter" w:date="2024-02-04T18:22:00Z">
            <w:rPr>
              <w:color w:val="000000"/>
            </w:rPr>
          </w:rPrChange>
        </w:rPr>
        <w:t>LMIC</w:t>
      </w:r>
      <w:commentRangeEnd w:id="139"/>
      <w:r w:rsidR="005E50A2" w:rsidRPr="00942891">
        <w:rPr>
          <w:rStyle w:val="CommentReference"/>
          <w:rFonts w:ascii="Arial" w:hAnsi="Arial" w:cs="Arial"/>
          <w:sz w:val="22"/>
          <w:szCs w:val="22"/>
          <w:lang w:val="en-GB"/>
          <w:rPrChange w:id="141" w:author="Nigel Rossiter" w:date="2024-02-04T18:22:00Z">
            <w:rPr>
              <w:rStyle w:val="CommentReference"/>
            </w:rPr>
          </w:rPrChange>
        </w:rPr>
        <w:commentReference w:id="139"/>
      </w:r>
      <w:r w:rsidRPr="00942891">
        <w:rPr>
          <w:rFonts w:ascii="Arial" w:hAnsi="Arial" w:cs="Arial"/>
          <w:color w:val="000000"/>
          <w:sz w:val="22"/>
          <w:szCs w:val="22"/>
          <w:vertAlign w:val="superscript"/>
          <w:lang w:val="en-GB"/>
          <w:rPrChange w:id="142" w:author="Nigel Rossiter" w:date="2024-02-04T18:22:00Z">
            <w:rPr>
              <w:color w:val="000000"/>
              <w:vertAlign w:val="superscript"/>
            </w:rPr>
          </w:rPrChange>
        </w:rPr>
        <w:t>7</w:t>
      </w:r>
      <w:r w:rsidRPr="00942891">
        <w:rPr>
          <w:rFonts w:ascii="Arial" w:hAnsi="Arial" w:cs="Arial"/>
          <w:color w:val="000000"/>
          <w:sz w:val="22"/>
          <w:szCs w:val="22"/>
          <w:lang w:val="en-GB"/>
          <w:rPrChange w:id="143" w:author="Nigel Rossiter" w:date="2024-02-04T18:22:00Z">
            <w:rPr>
              <w:color w:val="000000"/>
            </w:rPr>
          </w:rPrChange>
        </w:rPr>
        <w:t>. Like ATLS</w:t>
      </w:r>
      <w:r w:rsidRPr="00942891">
        <w:rPr>
          <w:rFonts w:ascii="Arial" w:hAnsi="Arial" w:cs="Arial"/>
          <w:color w:val="000000"/>
          <w:sz w:val="22"/>
          <w:szCs w:val="22"/>
          <w:vertAlign w:val="superscript"/>
          <w:lang w:val="en-GB"/>
          <w:rPrChange w:id="144" w:author="Nigel Rossiter" w:date="2024-02-04T18:22:00Z">
            <w:rPr>
              <w:color w:val="000000"/>
              <w:vertAlign w:val="superscript"/>
            </w:rPr>
          </w:rPrChange>
        </w:rPr>
        <w:t>®</w:t>
      </w:r>
      <w:r w:rsidRPr="00942891">
        <w:rPr>
          <w:rFonts w:ascii="Arial" w:hAnsi="Arial" w:cs="Arial"/>
          <w:color w:val="000000"/>
          <w:sz w:val="22"/>
          <w:szCs w:val="22"/>
          <w:lang w:val="en-GB"/>
          <w:rPrChange w:id="145" w:author="Nigel Rossiter" w:date="2024-02-04T18:22:00Z">
            <w:rPr>
              <w:color w:val="000000"/>
            </w:rPr>
          </w:rPrChange>
        </w:rPr>
        <w:t>, doctors in over 80 countries have been trained in PTC, and the programme has been endorsed by the World Health Organization (WHO), among other international organizations</w:t>
      </w:r>
      <w:ins w:id="146" w:author="Juillard, Catherine" w:date="2024-02-08T16:52:00Z">
        <w:r w:rsidR="00FB6B1E">
          <w:rPr>
            <w:rFonts w:ascii="Arial" w:hAnsi="Arial" w:cs="Arial"/>
            <w:color w:val="000000"/>
            <w:sz w:val="22"/>
            <w:szCs w:val="22"/>
            <w:lang w:val="en-GB"/>
          </w:rPr>
          <w:t>,</w:t>
        </w:r>
      </w:ins>
      <w:r w:rsidRPr="00942891">
        <w:rPr>
          <w:rFonts w:ascii="Arial" w:hAnsi="Arial" w:cs="Arial"/>
          <w:color w:val="000000"/>
          <w:sz w:val="22"/>
          <w:szCs w:val="22"/>
          <w:lang w:val="en-GB"/>
          <w:rPrChange w:id="147" w:author="Nigel Rossiter" w:date="2024-02-04T18:22:00Z">
            <w:rPr>
              <w:color w:val="000000"/>
            </w:rPr>
          </w:rPrChange>
        </w:rPr>
        <w:t xml:space="preserve"> including several professional societies</w:t>
      </w:r>
      <w:r w:rsidRPr="00942891">
        <w:rPr>
          <w:rFonts w:ascii="Arial" w:hAnsi="Arial" w:cs="Arial"/>
          <w:color w:val="000000"/>
          <w:sz w:val="22"/>
          <w:szCs w:val="22"/>
          <w:vertAlign w:val="superscript"/>
          <w:lang w:val="en-GB"/>
          <w:rPrChange w:id="148" w:author="Nigel Rossiter" w:date="2024-02-04T18:22:00Z">
            <w:rPr>
              <w:color w:val="000000"/>
              <w:vertAlign w:val="superscript"/>
            </w:rPr>
          </w:rPrChange>
        </w:rPr>
        <w:t>7</w:t>
      </w:r>
      <w:r w:rsidRPr="00942891">
        <w:rPr>
          <w:rFonts w:ascii="Arial" w:hAnsi="Arial" w:cs="Arial"/>
          <w:color w:val="000000"/>
          <w:sz w:val="22"/>
          <w:szCs w:val="22"/>
          <w:lang w:val="en-GB"/>
          <w:rPrChange w:id="149" w:author="Nigel Rossiter" w:date="2024-02-04T18:22:00Z">
            <w:rPr>
              <w:color w:val="000000"/>
            </w:rPr>
          </w:rPrChange>
        </w:rPr>
        <w:t>.</w:t>
      </w:r>
    </w:p>
    <w:p w14:paraId="13DC11B0"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50" w:author="Nigel Rossiter" w:date="2024-02-04T18:22:00Z">
            <w:rPr>
              <w:color w:val="000000"/>
            </w:rPr>
          </w:rPrChange>
        </w:rPr>
        <w:pPrChange w:id="151" w:author="Nigel Rossiter" w:date="2024-02-04T18:19:00Z">
          <w:pPr>
            <w:pBdr>
              <w:top w:val="nil"/>
              <w:left w:val="nil"/>
              <w:bottom w:val="nil"/>
              <w:right w:val="nil"/>
              <w:between w:val="nil"/>
            </w:pBdr>
            <w:spacing w:before="180" w:after="180"/>
          </w:pPr>
        </w:pPrChange>
      </w:pPr>
      <w:commentRangeStart w:id="152"/>
      <w:r w:rsidRPr="00942891">
        <w:rPr>
          <w:rFonts w:ascii="Arial" w:hAnsi="Arial" w:cs="Arial"/>
          <w:color w:val="000000"/>
          <w:sz w:val="22"/>
          <w:szCs w:val="22"/>
          <w:lang w:val="en-GB"/>
          <w:rPrChange w:id="153" w:author="Nigel Rossiter" w:date="2024-02-04T18:22:00Z">
            <w:rPr>
              <w:color w:val="000000"/>
            </w:rPr>
          </w:rPrChange>
        </w:rPr>
        <w:t>There are observational studies indicating that trauma life support training programmes may improve patient outcomes</w:t>
      </w:r>
      <w:r w:rsidRPr="00942891">
        <w:rPr>
          <w:rFonts w:ascii="Arial" w:hAnsi="Arial" w:cs="Arial"/>
          <w:color w:val="000000"/>
          <w:sz w:val="22"/>
          <w:szCs w:val="22"/>
          <w:vertAlign w:val="superscript"/>
          <w:lang w:val="en-GB"/>
          <w:rPrChange w:id="154" w:author="Nigel Rossiter" w:date="2024-02-04T18:22:00Z">
            <w:rPr>
              <w:color w:val="000000"/>
              <w:vertAlign w:val="superscript"/>
            </w:rPr>
          </w:rPrChange>
        </w:rPr>
        <w:t>8</w:t>
      </w:r>
      <w:r w:rsidRPr="00942891">
        <w:rPr>
          <w:rFonts w:ascii="Arial" w:hAnsi="Arial" w:cs="Arial"/>
          <w:color w:val="000000"/>
          <w:sz w:val="22"/>
          <w:szCs w:val="22"/>
          <w:lang w:val="en-GB"/>
          <w:rPrChange w:id="155" w:author="Nigel Rossiter" w:date="2024-02-04T18:22:00Z">
            <w:rPr>
              <w:color w:val="000000"/>
            </w:rPr>
          </w:rPrChange>
        </w:rPr>
        <w:t>, but there are no randomised trials</w:t>
      </w:r>
      <w:r w:rsidRPr="00942891">
        <w:rPr>
          <w:rFonts w:ascii="Arial" w:hAnsi="Arial" w:cs="Arial"/>
          <w:color w:val="000000"/>
          <w:sz w:val="22"/>
          <w:szCs w:val="22"/>
          <w:vertAlign w:val="superscript"/>
          <w:lang w:val="en-GB"/>
          <w:rPrChange w:id="156" w:author="Nigel Rossiter" w:date="2024-02-04T18:22:00Z">
            <w:rPr>
              <w:color w:val="000000"/>
              <w:vertAlign w:val="superscript"/>
            </w:rPr>
          </w:rPrChange>
        </w:rPr>
        <w:t>3–5</w:t>
      </w:r>
      <w:r w:rsidRPr="00942891">
        <w:rPr>
          <w:rFonts w:ascii="Arial" w:hAnsi="Arial" w:cs="Arial"/>
          <w:color w:val="000000"/>
          <w:sz w:val="22"/>
          <w:szCs w:val="22"/>
          <w:lang w:val="en-GB"/>
          <w:rPrChange w:id="157" w:author="Nigel Rossiter" w:date="2024-02-04T18:22:00Z">
            <w:rPr>
              <w:color w:val="000000"/>
            </w:rPr>
          </w:rPrChange>
        </w:rPr>
        <w:t>. We performed a pilot study aiming to assess the feasibility of conducting a cluster randomised controlled trial comparing ATLS</w:t>
      </w:r>
      <w:r w:rsidRPr="00942891">
        <w:rPr>
          <w:rFonts w:ascii="Arial" w:hAnsi="Arial" w:cs="Arial"/>
          <w:color w:val="000000"/>
          <w:sz w:val="22"/>
          <w:szCs w:val="22"/>
          <w:vertAlign w:val="superscript"/>
          <w:lang w:val="en-GB"/>
          <w:rPrChange w:id="158" w:author="Nigel Rossiter" w:date="2024-02-04T18:22:00Z">
            <w:rPr>
              <w:color w:val="000000"/>
              <w:vertAlign w:val="superscript"/>
            </w:rPr>
          </w:rPrChange>
        </w:rPr>
        <w:t>®</w:t>
      </w:r>
      <w:r w:rsidRPr="00942891">
        <w:rPr>
          <w:rFonts w:ascii="Arial" w:hAnsi="Arial" w:cs="Arial"/>
          <w:color w:val="000000"/>
          <w:sz w:val="22"/>
          <w:szCs w:val="22"/>
          <w:lang w:val="en-GB"/>
          <w:rPrChange w:id="159" w:author="Nigel Rossiter" w:date="2024-02-04T18:22:00Z">
            <w:rPr>
              <w:color w:val="000000"/>
            </w:rPr>
          </w:rPrChange>
        </w:rPr>
        <w:t xml:space="preserve"> and PTC with standard care.</w:t>
      </w:r>
      <w:commentRangeEnd w:id="152"/>
      <w:r w:rsidR="00FB6B1E">
        <w:rPr>
          <w:rStyle w:val="CommentReference"/>
        </w:rPr>
        <w:commentReference w:id="152"/>
      </w:r>
    </w:p>
    <w:p w14:paraId="7C9F3DCA" w14:textId="77777777" w:rsidR="00926479" w:rsidRPr="00942891" w:rsidRDefault="00000000">
      <w:pPr>
        <w:pStyle w:val="Heading1"/>
        <w:spacing w:line="480" w:lineRule="auto"/>
        <w:rPr>
          <w:rFonts w:ascii="Arial" w:hAnsi="Arial" w:cs="Arial"/>
          <w:sz w:val="22"/>
          <w:szCs w:val="22"/>
          <w:lang w:val="en-GB"/>
          <w:rPrChange w:id="160" w:author="Nigel Rossiter" w:date="2024-02-04T18:22:00Z">
            <w:rPr/>
          </w:rPrChange>
        </w:rPr>
        <w:pPrChange w:id="161" w:author="Nigel Rossiter" w:date="2024-02-04T18:19:00Z">
          <w:pPr>
            <w:pStyle w:val="Heading1"/>
          </w:pPr>
        </w:pPrChange>
      </w:pPr>
      <w:bookmarkStart w:id="162" w:name="tyjcwt" w:colFirst="0" w:colLast="0"/>
      <w:bookmarkEnd w:id="162"/>
      <w:r w:rsidRPr="00942891">
        <w:rPr>
          <w:rFonts w:ascii="Arial" w:hAnsi="Arial" w:cs="Arial"/>
          <w:sz w:val="22"/>
          <w:szCs w:val="22"/>
          <w:lang w:val="en-GB"/>
          <w:rPrChange w:id="163" w:author="Nigel Rossiter" w:date="2024-02-04T18:22:00Z">
            <w:rPr/>
          </w:rPrChange>
        </w:rPr>
        <w:lastRenderedPageBreak/>
        <w:t>Methods</w:t>
      </w:r>
    </w:p>
    <w:p w14:paraId="041258B6" w14:textId="77777777" w:rsidR="00926479" w:rsidRPr="00942891" w:rsidRDefault="00000000">
      <w:pPr>
        <w:pStyle w:val="Heading2"/>
        <w:spacing w:line="480" w:lineRule="auto"/>
        <w:rPr>
          <w:rFonts w:ascii="Arial" w:hAnsi="Arial" w:cs="Arial"/>
          <w:sz w:val="22"/>
          <w:szCs w:val="22"/>
          <w:lang w:val="en-GB"/>
          <w:rPrChange w:id="164" w:author="Nigel Rossiter" w:date="2024-02-04T18:22:00Z">
            <w:rPr/>
          </w:rPrChange>
        </w:rPr>
        <w:pPrChange w:id="165" w:author="Nigel Rossiter" w:date="2024-02-04T18:19:00Z">
          <w:pPr>
            <w:pStyle w:val="Heading2"/>
          </w:pPr>
        </w:pPrChange>
      </w:pPr>
      <w:bookmarkStart w:id="166" w:name="3dy6vkm" w:colFirst="0" w:colLast="0"/>
      <w:bookmarkEnd w:id="166"/>
      <w:r w:rsidRPr="00942891">
        <w:rPr>
          <w:rFonts w:ascii="Arial" w:hAnsi="Arial" w:cs="Arial"/>
          <w:sz w:val="22"/>
          <w:szCs w:val="22"/>
          <w:lang w:val="en-GB"/>
          <w:rPrChange w:id="167" w:author="Nigel Rossiter" w:date="2024-02-04T18:22:00Z">
            <w:rPr/>
          </w:rPrChange>
        </w:rPr>
        <w:t>Trial Design</w:t>
      </w:r>
    </w:p>
    <w:p w14:paraId="4EE1E800" w14:textId="551730C9"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68" w:author="Nigel Rossiter" w:date="2024-02-04T18:22:00Z">
            <w:rPr>
              <w:color w:val="000000"/>
            </w:rPr>
          </w:rPrChange>
        </w:rPr>
        <w:pPrChange w:id="16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70" w:author="Nigel Rossiter" w:date="2024-02-04T18:22:00Z">
            <w:rPr>
              <w:color w:val="000000"/>
            </w:rPr>
          </w:rPrChange>
        </w:rPr>
        <w:t xml:space="preserve">We piloted a three-armed cluster randomised controlled trial. There were two intervention arms, </w:t>
      </w:r>
      <w:ins w:id="171" w:author="Anurag Mishra" w:date="2024-02-06T12:11:00Z">
        <w:r w:rsidR="004822D9">
          <w:rPr>
            <w:rFonts w:ascii="Arial" w:hAnsi="Arial" w:cs="Arial"/>
            <w:color w:val="000000"/>
            <w:sz w:val="22"/>
            <w:szCs w:val="22"/>
            <w:lang w:val="en-GB"/>
          </w:rPr>
          <w:t>(</w:t>
        </w:r>
      </w:ins>
      <w:r w:rsidRPr="00942891">
        <w:rPr>
          <w:rFonts w:ascii="Arial" w:hAnsi="Arial" w:cs="Arial"/>
          <w:color w:val="000000"/>
          <w:sz w:val="22"/>
          <w:szCs w:val="22"/>
          <w:lang w:val="en-GB"/>
          <w:rPrChange w:id="172" w:author="Nigel Rossiter" w:date="2024-02-04T18:22:00Z">
            <w:rPr>
              <w:color w:val="000000"/>
            </w:rPr>
          </w:rPrChange>
        </w:rPr>
        <w:t>ATLS</w:t>
      </w:r>
      <w:r w:rsidRPr="00942891">
        <w:rPr>
          <w:rFonts w:ascii="Arial" w:hAnsi="Arial" w:cs="Arial"/>
          <w:color w:val="000000"/>
          <w:sz w:val="22"/>
          <w:szCs w:val="22"/>
          <w:vertAlign w:val="superscript"/>
          <w:lang w:val="en-GB"/>
          <w:rPrChange w:id="173" w:author="Nigel Rossiter" w:date="2024-02-04T18:22:00Z">
            <w:rPr>
              <w:color w:val="000000"/>
              <w:vertAlign w:val="superscript"/>
            </w:rPr>
          </w:rPrChange>
        </w:rPr>
        <w:t>®</w:t>
      </w:r>
      <w:r w:rsidRPr="00942891">
        <w:rPr>
          <w:rFonts w:ascii="Arial" w:hAnsi="Arial" w:cs="Arial"/>
          <w:color w:val="000000"/>
          <w:sz w:val="22"/>
          <w:szCs w:val="22"/>
          <w:lang w:val="en-GB"/>
          <w:rPrChange w:id="174" w:author="Nigel Rossiter" w:date="2024-02-04T18:22:00Z">
            <w:rPr>
              <w:color w:val="000000"/>
            </w:rPr>
          </w:rPrChange>
        </w:rPr>
        <w:t xml:space="preserve"> and PTC training</w:t>
      </w:r>
      <w:ins w:id="175" w:author="Anurag Mishra" w:date="2024-02-06T12:11:00Z">
        <w:r w:rsidR="004822D9">
          <w:rPr>
            <w:rFonts w:ascii="Arial" w:hAnsi="Arial" w:cs="Arial"/>
            <w:color w:val="000000"/>
            <w:sz w:val="22"/>
            <w:szCs w:val="22"/>
            <w:lang w:val="en-GB"/>
          </w:rPr>
          <w:t>)</w:t>
        </w:r>
      </w:ins>
      <w:r w:rsidRPr="00942891">
        <w:rPr>
          <w:rFonts w:ascii="Arial" w:hAnsi="Arial" w:cs="Arial"/>
          <w:color w:val="000000"/>
          <w:sz w:val="22"/>
          <w:szCs w:val="22"/>
          <w:lang w:val="en-GB"/>
          <w:rPrChange w:id="176" w:author="Nigel Rossiter" w:date="2024-02-04T18:22:00Z">
            <w:rPr>
              <w:color w:val="000000"/>
            </w:rPr>
          </w:rPrChange>
        </w:rPr>
        <w:t xml:space="preserve">, and one control arm, </w:t>
      </w:r>
      <w:ins w:id="177" w:author="Juillard, Catherine" w:date="2024-02-08T16:55:00Z">
        <w:r w:rsidR="00FB6B1E">
          <w:rPr>
            <w:rFonts w:ascii="Arial" w:hAnsi="Arial" w:cs="Arial"/>
            <w:color w:val="000000"/>
            <w:sz w:val="22"/>
            <w:szCs w:val="22"/>
            <w:lang w:val="en-GB"/>
          </w:rPr>
          <w:t>(</w:t>
        </w:r>
      </w:ins>
      <w:ins w:id="178" w:author="Anurag Mishra" w:date="2024-02-06T12:11:00Z">
        <w:del w:id="179" w:author="Juillard, Catherine" w:date="2024-02-08T16:55:00Z">
          <w:r w:rsidR="004822D9" w:rsidDel="00FB6B1E">
            <w:rPr>
              <w:rFonts w:ascii="Arial" w:hAnsi="Arial" w:cs="Arial"/>
              <w:color w:val="000000"/>
              <w:sz w:val="22"/>
              <w:szCs w:val="22"/>
              <w:lang w:val="en-GB"/>
            </w:rPr>
            <w:delText>{</w:delText>
          </w:r>
        </w:del>
      </w:ins>
      <w:r w:rsidRPr="00942891">
        <w:rPr>
          <w:rFonts w:ascii="Arial" w:hAnsi="Arial" w:cs="Arial"/>
          <w:color w:val="000000"/>
          <w:sz w:val="22"/>
          <w:szCs w:val="22"/>
          <w:lang w:val="en-GB"/>
          <w:rPrChange w:id="180" w:author="Nigel Rossiter" w:date="2024-02-04T18:22:00Z">
            <w:rPr>
              <w:color w:val="000000"/>
            </w:rPr>
          </w:rPrChange>
        </w:rPr>
        <w:t>standard care</w:t>
      </w:r>
      <w:ins w:id="181" w:author="Anurag Mishra" w:date="2024-02-06T12:11:00Z">
        <w:r w:rsidR="004822D9">
          <w:rPr>
            <w:rFonts w:ascii="Arial" w:hAnsi="Arial" w:cs="Arial"/>
            <w:color w:val="000000"/>
            <w:sz w:val="22"/>
            <w:szCs w:val="22"/>
            <w:lang w:val="en-GB"/>
          </w:rPr>
          <w:t>)</w:t>
        </w:r>
      </w:ins>
      <w:r w:rsidRPr="00942891">
        <w:rPr>
          <w:rFonts w:ascii="Arial" w:hAnsi="Arial" w:cs="Arial"/>
          <w:color w:val="000000"/>
          <w:sz w:val="22"/>
          <w:szCs w:val="22"/>
          <w:lang w:val="en-GB"/>
          <w:rPrChange w:id="182" w:author="Nigel Rossiter" w:date="2024-02-04T18:22:00Z">
            <w:rPr>
              <w:color w:val="000000"/>
            </w:rPr>
          </w:rPrChange>
        </w:rPr>
        <w:t>. We collected data for four months in all three arms, first during a one</w:t>
      </w:r>
      <w:ins w:id="183" w:author="Anurag Mishra" w:date="2024-02-06T12:13:00Z">
        <w:r w:rsidR="004822D9">
          <w:rPr>
            <w:rFonts w:ascii="Arial" w:hAnsi="Arial" w:cs="Arial"/>
            <w:color w:val="000000"/>
            <w:sz w:val="22"/>
            <w:szCs w:val="22"/>
            <w:lang w:val="en-GB"/>
          </w:rPr>
          <w:t>-</w:t>
        </w:r>
      </w:ins>
      <w:del w:id="184" w:author="Anurag Mishra" w:date="2024-02-06T12:13:00Z">
        <w:r w:rsidRPr="00942891" w:rsidDel="004822D9">
          <w:rPr>
            <w:rFonts w:ascii="Arial" w:hAnsi="Arial" w:cs="Arial"/>
            <w:color w:val="000000"/>
            <w:sz w:val="22"/>
            <w:szCs w:val="22"/>
            <w:lang w:val="en-GB"/>
            <w:rPrChange w:id="185" w:author="Nigel Rossiter" w:date="2024-02-04T18:22:00Z">
              <w:rPr>
                <w:color w:val="000000"/>
              </w:rPr>
            </w:rPrChange>
          </w:rPr>
          <w:delText xml:space="preserve"> </w:delText>
        </w:r>
      </w:del>
      <w:r w:rsidRPr="00942891">
        <w:rPr>
          <w:rFonts w:ascii="Arial" w:hAnsi="Arial" w:cs="Arial"/>
          <w:color w:val="000000"/>
          <w:sz w:val="22"/>
          <w:szCs w:val="22"/>
          <w:lang w:val="en-GB"/>
          <w:rPrChange w:id="186" w:author="Nigel Rossiter" w:date="2024-02-04T18:22:00Z">
            <w:rPr>
              <w:color w:val="000000"/>
            </w:rPr>
          </w:rPrChange>
        </w:rPr>
        <w:t>month observation phase and then during a three</w:t>
      </w:r>
      <w:ins w:id="187" w:author="Anurag Mishra" w:date="2024-02-06T12:13:00Z">
        <w:r w:rsidR="004822D9">
          <w:rPr>
            <w:rFonts w:ascii="Arial" w:hAnsi="Arial" w:cs="Arial"/>
            <w:color w:val="000000"/>
            <w:sz w:val="22"/>
            <w:szCs w:val="22"/>
            <w:lang w:val="en-GB"/>
          </w:rPr>
          <w:t>-</w:t>
        </w:r>
      </w:ins>
      <w:del w:id="188" w:author="Anurag Mishra" w:date="2024-02-06T12:13:00Z">
        <w:r w:rsidRPr="00942891" w:rsidDel="004822D9">
          <w:rPr>
            <w:rFonts w:ascii="Arial" w:hAnsi="Arial" w:cs="Arial"/>
            <w:color w:val="000000"/>
            <w:sz w:val="22"/>
            <w:szCs w:val="22"/>
            <w:lang w:val="en-GB"/>
            <w:rPrChange w:id="189" w:author="Nigel Rossiter" w:date="2024-02-04T18:22:00Z">
              <w:rPr>
                <w:color w:val="000000"/>
              </w:rPr>
            </w:rPrChange>
          </w:rPr>
          <w:delText xml:space="preserve"> </w:delText>
        </w:r>
      </w:del>
      <w:r w:rsidRPr="00942891">
        <w:rPr>
          <w:rFonts w:ascii="Arial" w:hAnsi="Arial" w:cs="Arial"/>
          <w:color w:val="000000"/>
          <w:sz w:val="22"/>
          <w:szCs w:val="22"/>
          <w:lang w:val="en-GB"/>
          <w:rPrChange w:id="190" w:author="Nigel Rossiter" w:date="2024-02-04T18:22:00Z">
            <w:rPr>
              <w:color w:val="000000"/>
            </w:rPr>
          </w:rPrChange>
        </w:rPr>
        <w:t>month intervention phase (or continued observation in the control arm). This design allowed us to assess outcomes both as final values and as change from baseline.</w:t>
      </w:r>
    </w:p>
    <w:p w14:paraId="4B8E3672" w14:textId="7E7F6E9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91" w:author="Nigel Rossiter" w:date="2024-02-04T18:22:00Z">
            <w:rPr>
              <w:color w:val="000000"/>
            </w:rPr>
          </w:rPrChange>
        </w:rPr>
        <w:pPrChange w:id="192" w:author="Nigel Rossiter" w:date="2024-02-04T18:19:00Z">
          <w:pPr>
            <w:pBdr>
              <w:top w:val="nil"/>
              <w:left w:val="nil"/>
              <w:bottom w:val="nil"/>
              <w:right w:val="nil"/>
              <w:between w:val="nil"/>
            </w:pBdr>
            <w:spacing w:before="180" w:after="180"/>
          </w:pPr>
        </w:pPrChange>
      </w:pPr>
      <w:commentRangeStart w:id="193"/>
      <w:r w:rsidRPr="00942891">
        <w:rPr>
          <w:rFonts w:ascii="Arial" w:hAnsi="Arial" w:cs="Arial"/>
          <w:color w:val="000000"/>
          <w:sz w:val="22"/>
          <w:szCs w:val="22"/>
          <w:lang w:val="en-GB"/>
          <w:rPrChange w:id="194" w:author="Nigel Rossiter" w:date="2024-02-04T18:22:00Z">
            <w:rPr>
              <w:color w:val="000000"/>
            </w:rPr>
          </w:rPrChange>
        </w:rPr>
        <w:t>Our study is a pilot study because its objectives involve</w:t>
      </w:r>
      <w:ins w:id="195" w:author="Anurag Mishra" w:date="2024-02-06T12:13:00Z">
        <w:r w:rsidR="004822D9">
          <w:rPr>
            <w:rFonts w:ascii="Arial" w:hAnsi="Arial" w:cs="Arial"/>
            <w:color w:val="000000"/>
            <w:sz w:val="22"/>
            <w:szCs w:val="22"/>
            <w:lang w:val="en-GB"/>
          </w:rPr>
          <w:t>d</w:t>
        </w:r>
      </w:ins>
      <w:del w:id="196" w:author="Anurag Mishra" w:date="2024-02-06T12:13:00Z">
        <w:r w:rsidRPr="00942891" w:rsidDel="004822D9">
          <w:rPr>
            <w:rFonts w:ascii="Arial" w:hAnsi="Arial" w:cs="Arial"/>
            <w:color w:val="000000"/>
            <w:sz w:val="22"/>
            <w:szCs w:val="22"/>
            <w:lang w:val="en-GB"/>
            <w:rPrChange w:id="197" w:author="Nigel Rossiter" w:date="2024-02-04T18:22:00Z">
              <w:rPr>
                <w:color w:val="000000"/>
              </w:rPr>
            </w:rPrChange>
          </w:rPr>
          <w:delText>s</w:delText>
        </w:r>
      </w:del>
      <w:r w:rsidRPr="00942891">
        <w:rPr>
          <w:rFonts w:ascii="Arial" w:hAnsi="Arial" w:cs="Arial"/>
          <w:color w:val="000000"/>
          <w:sz w:val="22"/>
          <w:szCs w:val="22"/>
          <w:lang w:val="en-GB"/>
          <w:rPrChange w:id="198" w:author="Nigel Rossiter" w:date="2024-02-04T18:22:00Z">
            <w:rPr>
              <w:color w:val="000000"/>
            </w:rPr>
          </w:rPrChange>
        </w:rPr>
        <w:t xml:space="preserve"> estimating quantities, such as the probable effect sizes, proportion of participants with the outcome (if binary), and the intracluster correlation coefficient, needed for the sample size calculations of a full-scale trial</w:t>
      </w:r>
      <w:r w:rsidRPr="00942891">
        <w:rPr>
          <w:rFonts w:ascii="Arial" w:hAnsi="Arial" w:cs="Arial"/>
          <w:color w:val="000000"/>
          <w:sz w:val="22"/>
          <w:szCs w:val="22"/>
          <w:vertAlign w:val="superscript"/>
          <w:lang w:val="en-GB"/>
          <w:rPrChange w:id="199" w:author="Nigel Rossiter" w:date="2024-02-04T18:22:00Z">
            <w:rPr>
              <w:color w:val="000000"/>
              <w:vertAlign w:val="superscript"/>
            </w:rPr>
          </w:rPrChange>
        </w:rPr>
        <w:t>9</w:t>
      </w:r>
      <w:r w:rsidRPr="00942891">
        <w:rPr>
          <w:rFonts w:ascii="Arial" w:hAnsi="Arial" w:cs="Arial"/>
          <w:color w:val="000000"/>
          <w:sz w:val="22"/>
          <w:szCs w:val="22"/>
          <w:lang w:val="en-GB"/>
          <w:rPrChange w:id="200" w:author="Nigel Rossiter" w:date="2024-02-04T18:22:00Z">
            <w:rPr>
              <w:color w:val="000000"/>
            </w:rPr>
          </w:rPrChange>
        </w:rPr>
        <w:t xml:space="preserve">. </w:t>
      </w:r>
      <w:commentRangeEnd w:id="193"/>
      <w:r w:rsidR="001918E1">
        <w:rPr>
          <w:rStyle w:val="CommentReference"/>
        </w:rPr>
        <w:commentReference w:id="193"/>
      </w:r>
      <w:r w:rsidRPr="00942891">
        <w:rPr>
          <w:rFonts w:ascii="Arial" w:hAnsi="Arial" w:cs="Arial"/>
          <w:color w:val="000000"/>
          <w:sz w:val="22"/>
          <w:szCs w:val="22"/>
          <w:lang w:val="en-GB"/>
          <w:rPrChange w:id="201" w:author="Nigel Rossiter" w:date="2024-02-04T18:22:00Z">
            <w:rPr>
              <w:color w:val="000000"/>
            </w:rPr>
          </w:rPrChange>
        </w:rPr>
        <w:t>This pilot study</w:t>
      </w:r>
      <w:ins w:id="202" w:author="Anurag Mishra" w:date="2024-02-06T12:13:00Z">
        <w:r w:rsidR="004822D9">
          <w:rPr>
            <w:rFonts w:ascii="Arial" w:hAnsi="Arial" w:cs="Arial"/>
            <w:color w:val="000000"/>
            <w:sz w:val="22"/>
            <w:szCs w:val="22"/>
            <w:lang w:val="en-GB"/>
          </w:rPr>
          <w:t xml:space="preserve"> will</w:t>
        </w:r>
      </w:ins>
      <w:r w:rsidRPr="00942891">
        <w:rPr>
          <w:rFonts w:ascii="Arial" w:hAnsi="Arial" w:cs="Arial"/>
          <w:color w:val="000000"/>
          <w:sz w:val="22"/>
          <w:szCs w:val="22"/>
          <w:lang w:val="en-GB"/>
          <w:rPrChange w:id="203" w:author="Nigel Rossiter" w:date="2024-02-04T18:22:00Z">
            <w:rPr>
              <w:color w:val="000000"/>
            </w:rPr>
          </w:rPrChange>
        </w:rPr>
        <w:t xml:space="preserve"> also establish how many participants that can be enrolled, as well as likely drop</w:t>
      </w:r>
      <w:ins w:id="204" w:author="Anurag Mishra" w:date="2024-02-06T12:13:00Z">
        <w:r w:rsidR="004822D9">
          <w:rPr>
            <w:rFonts w:ascii="Arial" w:hAnsi="Arial" w:cs="Arial"/>
            <w:color w:val="000000"/>
            <w:sz w:val="22"/>
            <w:szCs w:val="22"/>
            <w:lang w:val="en-GB"/>
          </w:rPr>
          <w:t>-</w:t>
        </w:r>
      </w:ins>
      <w:del w:id="205" w:author="Anurag Mishra" w:date="2024-02-06T12:13:00Z">
        <w:r w:rsidRPr="00942891" w:rsidDel="004822D9">
          <w:rPr>
            <w:rFonts w:ascii="Arial" w:hAnsi="Arial" w:cs="Arial"/>
            <w:color w:val="000000"/>
            <w:sz w:val="22"/>
            <w:szCs w:val="22"/>
            <w:lang w:val="en-GB"/>
            <w:rPrChange w:id="206" w:author="Nigel Rossiter" w:date="2024-02-04T18:22:00Z">
              <w:rPr>
                <w:color w:val="000000"/>
              </w:rPr>
            </w:rPrChange>
          </w:rPr>
          <w:delText xml:space="preserve"> </w:delText>
        </w:r>
      </w:del>
      <w:r w:rsidRPr="00942891">
        <w:rPr>
          <w:rFonts w:ascii="Arial" w:hAnsi="Arial" w:cs="Arial"/>
          <w:color w:val="000000"/>
          <w:sz w:val="22"/>
          <w:szCs w:val="22"/>
          <w:lang w:val="en-GB"/>
          <w:rPrChange w:id="207" w:author="Nigel Rossiter" w:date="2024-02-04T18:22:00Z">
            <w:rPr>
              <w:color w:val="000000"/>
            </w:rPr>
          </w:rPrChange>
        </w:rPr>
        <w:t xml:space="preserve">out rates, and the </w:t>
      </w:r>
      <w:commentRangeStart w:id="208"/>
      <w:r w:rsidRPr="00942891">
        <w:rPr>
          <w:rFonts w:ascii="Arial" w:hAnsi="Arial" w:cs="Arial"/>
          <w:color w:val="000000"/>
          <w:sz w:val="22"/>
          <w:szCs w:val="22"/>
          <w:lang w:val="en-GB"/>
          <w:rPrChange w:id="209" w:author="Nigel Rossiter" w:date="2024-02-04T18:22:00Z">
            <w:rPr>
              <w:color w:val="000000"/>
            </w:rPr>
          </w:rPrChange>
        </w:rPr>
        <w:t xml:space="preserve">feasibility of collecting primary and </w:t>
      </w:r>
      <w:commentRangeEnd w:id="208"/>
      <w:r w:rsidR="001918E1">
        <w:rPr>
          <w:rStyle w:val="CommentReference"/>
        </w:rPr>
        <w:commentReference w:id="208"/>
      </w:r>
      <w:r w:rsidRPr="00942891">
        <w:rPr>
          <w:rFonts w:ascii="Arial" w:hAnsi="Arial" w:cs="Arial"/>
          <w:color w:val="000000"/>
          <w:sz w:val="22"/>
          <w:szCs w:val="22"/>
          <w:lang w:val="en-GB"/>
          <w:rPrChange w:id="210" w:author="Nigel Rossiter" w:date="2024-02-04T18:22:00Z">
            <w:rPr>
              <w:color w:val="000000"/>
            </w:rPr>
          </w:rPrChange>
        </w:rPr>
        <w:t>secondary outcomes.</w:t>
      </w:r>
    </w:p>
    <w:p w14:paraId="29CB8337" w14:textId="77777777" w:rsidR="00926479" w:rsidRPr="00942891" w:rsidRDefault="00000000">
      <w:pPr>
        <w:pStyle w:val="Heading2"/>
        <w:spacing w:line="480" w:lineRule="auto"/>
        <w:rPr>
          <w:rFonts w:ascii="Arial" w:hAnsi="Arial" w:cs="Arial"/>
          <w:sz w:val="22"/>
          <w:szCs w:val="22"/>
          <w:lang w:val="en-GB"/>
          <w:rPrChange w:id="211" w:author="Nigel Rossiter" w:date="2024-02-04T18:22:00Z">
            <w:rPr/>
          </w:rPrChange>
        </w:rPr>
        <w:pPrChange w:id="212" w:author="Nigel Rossiter" w:date="2024-02-04T18:19:00Z">
          <w:pPr>
            <w:pStyle w:val="Heading2"/>
          </w:pPr>
        </w:pPrChange>
      </w:pPr>
      <w:bookmarkStart w:id="213" w:name="1t3h5sf" w:colFirst="0" w:colLast="0"/>
      <w:bookmarkEnd w:id="213"/>
      <w:r w:rsidRPr="00942891">
        <w:rPr>
          <w:rFonts w:ascii="Arial" w:hAnsi="Arial" w:cs="Arial"/>
          <w:sz w:val="22"/>
          <w:szCs w:val="22"/>
          <w:lang w:val="en-GB"/>
          <w:rPrChange w:id="214" w:author="Nigel Rossiter" w:date="2024-02-04T18:22:00Z">
            <w:rPr/>
          </w:rPrChange>
        </w:rPr>
        <w:t>Study Setting</w:t>
      </w:r>
    </w:p>
    <w:p w14:paraId="7F75999C"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5" w:author="Nigel Rossiter" w:date="2024-02-04T18:22:00Z">
            <w:rPr>
              <w:color w:val="000000"/>
            </w:rPr>
          </w:rPrChange>
        </w:rPr>
        <w:pPrChange w:id="21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17" w:author="Nigel Rossiter" w:date="2024-02-04T18:22:00Z">
            <w:rPr>
              <w:color w:val="000000"/>
            </w:rPr>
          </w:rPrChange>
        </w:rPr>
        <w:t>We conducted this pilot in seven Indian tertiary hospitals, where neither ATLS</w:t>
      </w:r>
      <w:r w:rsidRPr="00942891">
        <w:rPr>
          <w:rFonts w:ascii="Arial" w:hAnsi="Arial" w:cs="Arial"/>
          <w:color w:val="000000"/>
          <w:sz w:val="22"/>
          <w:szCs w:val="22"/>
          <w:vertAlign w:val="superscript"/>
          <w:lang w:val="en-GB"/>
          <w:rPrChange w:id="218" w:author="Nigel Rossiter" w:date="2024-02-04T18:22:00Z">
            <w:rPr>
              <w:color w:val="000000"/>
              <w:vertAlign w:val="superscript"/>
            </w:rPr>
          </w:rPrChange>
        </w:rPr>
        <w:t>®</w:t>
      </w:r>
      <w:r w:rsidRPr="00942891">
        <w:rPr>
          <w:rFonts w:ascii="Arial" w:hAnsi="Arial" w:cs="Arial"/>
          <w:color w:val="000000"/>
          <w:sz w:val="22"/>
          <w:szCs w:val="22"/>
          <w:lang w:val="en-GB"/>
          <w:rPrChange w:id="219" w:author="Nigel Rossiter" w:date="2024-02-04T18:22:00Z">
            <w:rPr>
              <w:color w:val="000000"/>
            </w:rPr>
          </w:rPrChange>
        </w:rPr>
        <w:t xml:space="preserve">, PTC, nor any other trauma life support training program is routinely taught. The seven hospitals were Seth G. S. Medical College and K.E.M. Hospital, Mumbai; Lokmanya Tilak Municipal Medical College and General Hospital, Mumbai; HBT Medical College </w:t>
      </w:r>
      <w:proofErr w:type="gramStart"/>
      <w:r w:rsidRPr="00942891">
        <w:rPr>
          <w:rFonts w:ascii="Arial" w:hAnsi="Arial" w:cs="Arial"/>
          <w:color w:val="000000"/>
          <w:sz w:val="22"/>
          <w:szCs w:val="22"/>
          <w:lang w:val="en-GB"/>
          <w:rPrChange w:id="220" w:author="Nigel Rossiter" w:date="2024-02-04T18:22:00Z">
            <w:rPr>
              <w:color w:val="000000"/>
            </w:rPr>
          </w:rPrChange>
        </w:rPr>
        <w:t>And</w:t>
      </w:r>
      <w:proofErr w:type="gramEnd"/>
      <w:r w:rsidRPr="00942891">
        <w:rPr>
          <w:rFonts w:ascii="Arial" w:hAnsi="Arial" w:cs="Arial"/>
          <w:color w:val="000000"/>
          <w:sz w:val="22"/>
          <w:szCs w:val="22"/>
          <w:lang w:val="en-GB"/>
          <w:rPrChange w:id="221" w:author="Nigel Rossiter" w:date="2024-02-04T18:22:00Z">
            <w:rPr>
              <w:color w:val="000000"/>
            </w:rPr>
          </w:rPrChange>
        </w:rPr>
        <w:t xml:space="preserve"> </w:t>
      </w:r>
      <w:proofErr w:type="spellStart"/>
      <w:r w:rsidRPr="00942891">
        <w:rPr>
          <w:rFonts w:ascii="Arial" w:hAnsi="Arial" w:cs="Arial"/>
          <w:color w:val="000000"/>
          <w:sz w:val="22"/>
          <w:szCs w:val="22"/>
          <w:lang w:val="en-GB"/>
          <w:rPrChange w:id="222" w:author="Nigel Rossiter" w:date="2024-02-04T18:22:00Z">
            <w:rPr>
              <w:color w:val="000000"/>
            </w:rPr>
          </w:rPrChange>
        </w:rPr>
        <w:t>Dr.</w:t>
      </w:r>
      <w:proofErr w:type="spellEnd"/>
      <w:r w:rsidRPr="00942891">
        <w:rPr>
          <w:rFonts w:ascii="Arial" w:hAnsi="Arial" w:cs="Arial"/>
          <w:color w:val="000000"/>
          <w:sz w:val="22"/>
          <w:szCs w:val="22"/>
          <w:lang w:val="en-GB"/>
          <w:rPrChange w:id="223" w:author="Nigel Rossiter" w:date="2024-02-04T18:22:00Z">
            <w:rPr>
              <w:color w:val="000000"/>
            </w:rPr>
          </w:rPrChange>
        </w:rPr>
        <w:t xml:space="preserve"> R N Cooper Municipal General Hospital, Mumbai; Medica </w:t>
      </w:r>
      <w:proofErr w:type="spellStart"/>
      <w:r w:rsidRPr="00942891">
        <w:rPr>
          <w:rFonts w:ascii="Arial" w:hAnsi="Arial" w:cs="Arial"/>
          <w:color w:val="000000"/>
          <w:sz w:val="22"/>
          <w:szCs w:val="22"/>
          <w:lang w:val="en-GB"/>
          <w:rPrChange w:id="224" w:author="Nigel Rossiter" w:date="2024-02-04T18:22:00Z">
            <w:rPr>
              <w:color w:val="000000"/>
            </w:rPr>
          </w:rPrChange>
        </w:rPr>
        <w:t>Superspecialty</w:t>
      </w:r>
      <w:proofErr w:type="spellEnd"/>
      <w:r w:rsidRPr="00942891">
        <w:rPr>
          <w:rFonts w:ascii="Arial" w:hAnsi="Arial" w:cs="Arial"/>
          <w:color w:val="000000"/>
          <w:sz w:val="22"/>
          <w:szCs w:val="22"/>
          <w:lang w:val="en-GB"/>
          <w:rPrChange w:id="225" w:author="Nigel Rossiter" w:date="2024-02-04T18:22:00Z">
            <w:rPr>
              <w:color w:val="000000"/>
            </w:rPr>
          </w:rPrChange>
        </w:rPr>
        <w:t xml:space="preserve"> Hospital, Kolkata; Medical College Kolkata, Kolkata; Sir Nil Ratan Sircar Medical College &amp; Hospital, Kolkata; Postgraduate Institute of Medical Education &amp; Research, Chandigarh.</w:t>
      </w:r>
    </w:p>
    <w:p w14:paraId="5D93048F" w14:textId="77777777" w:rsidR="00926479" w:rsidRPr="00942891" w:rsidRDefault="00000000">
      <w:pPr>
        <w:pStyle w:val="Heading2"/>
        <w:spacing w:line="480" w:lineRule="auto"/>
        <w:rPr>
          <w:rFonts w:ascii="Arial" w:hAnsi="Arial" w:cs="Arial"/>
          <w:sz w:val="22"/>
          <w:szCs w:val="22"/>
          <w:lang w:val="en-GB"/>
          <w:rPrChange w:id="226" w:author="Nigel Rossiter" w:date="2024-02-04T18:22:00Z">
            <w:rPr/>
          </w:rPrChange>
        </w:rPr>
        <w:pPrChange w:id="227" w:author="Nigel Rossiter" w:date="2024-02-04T18:19:00Z">
          <w:pPr>
            <w:pStyle w:val="Heading2"/>
          </w:pPr>
        </w:pPrChange>
      </w:pPr>
      <w:bookmarkStart w:id="228" w:name="4d34og8" w:colFirst="0" w:colLast="0"/>
      <w:bookmarkEnd w:id="228"/>
      <w:r w:rsidRPr="00942891">
        <w:rPr>
          <w:rFonts w:ascii="Arial" w:hAnsi="Arial" w:cs="Arial"/>
          <w:sz w:val="22"/>
          <w:szCs w:val="22"/>
          <w:lang w:val="en-GB"/>
          <w:rPrChange w:id="229" w:author="Nigel Rossiter" w:date="2024-02-04T18:22:00Z">
            <w:rPr/>
          </w:rPrChange>
        </w:rPr>
        <w:t>Eligibility Criteria for Participants and Clusters</w:t>
      </w:r>
    </w:p>
    <w:p w14:paraId="6C22CAC6"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30" w:author="Nigel Rossiter" w:date="2024-02-04T18:22:00Z">
            <w:rPr>
              <w:color w:val="000000"/>
            </w:rPr>
          </w:rPrChange>
        </w:rPr>
        <w:pPrChange w:id="23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32" w:author="Nigel Rossiter" w:date="2024-02-04T18:22:00Z">
            <w:rPr>
              <w:color w:val="000000"/>
            </w:rPr>
          </w:rPrChange>
        </w:rPr>
        <w:t>There were two groups of participants: patients and resident doctors.</w:t>
      </w:r>
    </w:p>
    <w:p w14:paraId="0DC9EC31" w14:textId="77777777" w:rsidR="00926479" w:rsidRPr="00942891" w:rsidRDefault="00000000">
      <w:pPr>
        <w:pStyle w:val="Heading3"/>
        <w:spacing w:line="480" w:lineRule="auto"/>
        <w:rPr>
          <w:rFonts w:ascii="Arial" w:hAnsi="Arial" w:cs="Arial"/>
          <w:sz w:val="22"/>
          <w:szCs w:val="22"/>
          <w:lang w:val="en-GB"/>
          <w:rPrChange w:id="233" w:author="Nigel Rossiter" w:date="2024-02-04T18:22:00Z">
            <w:rPr/>
          </w:rPrChange>
        </w:rPr>
        <w:pPrChange w:id="234" w:author="Nigel Rossiter" w:date="2024-02-04T18:19:00Z">
          <w:pPr>
            <w:pStyle w:val="Heading3"/>
          </w:pPr>
        </w:pPrChange>
      </w:pPr>
      <w:bookmarkStart w:id="235" w:name="2s8eyo1" w:colFirst="0" w:colLast="0"/>
      <w:bookmarkEnd w:id="235"/>
      <w:r w:rsidRPr="00942891">
        <w:rPr>
          <w:rFonts w:ascii="Arial" w:hAnsi="Arial" w:cs="Arial"/>
          <w:sz w:val="22"/>
          <w:szCs w:val="22"/>
          <w:lang w:val="en-GB"/>
          <w:rPrChange w:id="236" w:author="Nigel Rossiter" w:date="2024-02-04T18:22:00Z">
            <w:rPr/>
          </w:rPrChange>
        </w:rPr>
        <w:lastRenderedPageBreak/>
        <w:t>Patient Participants</w:t>
      </w:r>
    </w:p>
    <w:p w14:paraId="1676DAC3"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37" w:author="Nigel Rossiter" w:date="2024-02-04T18:22:00Z">
            <w:rPr>
              <w:color w:val="000000"/>
            </w:rPr>
          </w:rPrChange>
        </w:rPr>
        <w:pPrChange w:id="23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39" w:author="Nigel Rossiter" w:date="2024-02-04T18:22:00Z">
            <w:rPr>
              <w:color w:val="000000"/>
            </w:rPr>
          </w:rPrChange>
        </w:rPr>
        <w:t>Adults (15 years or older) who presented to the emergency department at participating hospitals with a history of trauma. History of trauma is here defined as having any of the external causes of morbidity and mortality listed in block V01-Y36, chapter XX of the International Classification of Disease version 10 (ICD-10) codebook as reason for presenting. We explored intervention effects across the following clinical subgroups: men, women, blunt multisystem trauma, penetrating trauma, shock, severe traumatic brain injury, and elderly, as defined by Hornor et al</w:t>
      </w:r>
      <w:r w:rsidRPr="00942891">
        <w:rPr>
          <w:rFonts w:ascii="Arial" w:hAnsi="Arial" w:cs="Arial"/>
          <w:color w:val="000000"/>
          <w:sz w:val="22"/>
          <w:szCs w:val="22"/>
          <w:vertAlign w:val="superscript"/>
          <w:lang w:val="en-GB"/>
          <w:rPrChange w:id="240" w:author="Nigel Rossiter" w:date="2024-02-04T18:22:00Z">
            <w:rPr>
              <w:color w:val="000000"/>
              <w:vertAlign w:val="superscript"/>
            </w:rPr>
          </w:rPrChange>
        </w:rPr>
        <w:t>10</w:t>
      </w:r>
      <w:r w:rsidRPr="00942891">
        <w:rPr>
          <w:rFonts w:ascii="Arial" w:hAnsi="Arial" w:cs="Arial"/>
          <w:color w:val="000000"/>
          <w:sz w:val="22"/>
          <w:szCs w:val="22"/>
          <w:lang w:val="en-GB"/>
          <w:rPrChange w:id="241" w:author="Nigel Rossiter" w:date="2024-02-04T18:22:00Z">
            <w:rPr>
              <w:color w:val="000000"/>
            </w:rPr>
          </w:rPrChange>
        </w:rPr>
        <w:t>.</w:t>
      </w:r>
    </w:p>
    <w:p w14:paraId="68B31ED7" w14:textId="77777777" w:rsidR="00926479" w:rsidRPr="00942891" w:rsidRDefault="00000000">
      <w:pPr>
        <w:pStyle w:val="Heading3"/>
        <w:spacing w:line="480" w:lineRule="auto"/>
        <w:rPr>
          <w:rFonts w:ascii="Arial" w:hAnsi="Arial" w:cs="Arial"/>
          <w:sz w:val="22"/>
          <w:szCs w:val="22"/>
          <w:lang w:val="en-GB"/>
          <w:rPrChange w:id="242" w:author="Nigel Rossiter" w:date="2024-02-04T18:22:00Z">
            <w:rPr/>
          </w:rPrChange>
        </w:rPr>
        <w:pPrChange w:id="243" w:author="Nigel Rossiter" w:date="2024-02-04T18:19:00Z">
          <w:pPr>
            <w:pStyle w:val="Heading3"/>
          </w:pPr>
        </w:pPrChange>
      </w:pPr>
      <w:bookmarkStart w:id="244" w:name="17dp8vu" w:colFirst="0" w:colLast="0"/>
      <w:bookmarkEnd w:id="244"/>
      <w:r w:rsidRPr="00942891">
        <w:rPr>
          <w:rFonts w:ascii="Arial" w:hAnsi="Arial" w:cs="Arial"/>
          <w:sz w:val="22"/>
          <w:szCs w:val="22"/>
          <w:lang w:val="en-GB"/>
          <w:rPrChange w:id="245" w:author="Nigel Rossiter" w:date="2024-02-04T18:22:00Z">
            <w:rPr/>
          </w:rPrChange>
        </w:rPr>
        <w:t>Resident Doctor Participants</w:t>
      </w:r>
    </w:p>
    <w:p w14:paraId="3AB2FA31" w14:textId="47289FD5"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46" w:author="Nigel Rossiter" w:date="2024-02-04T18:22:00Z">
            <w:rPr>
              <w:color w:val="000000"/>
            </w:rPr>
          </w:rPrChange>
        </w:rPr>
        <w:pPrChange w:id="24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48" w:author="Nigel Rossiter" w:date="2024-02-04T18:22:00Z">
            <w:rPr>
              <w:color w:val="000000"/>
            </w:rPr>
          </w:rPrChange>
        </w:rPr>
        <w:t>Resident doctors doing their speciality training in surgery or emergency medicine managing trauma patients in the emergency department and who were expected to remain in the participating hospitals for at least one year</w:t>
      </w:r>
      <w:ins w:id="249" w:author="Anurag Mishra" w:date="2024-02-06T12:18:00Z">
        <w:r w:rsidR="004822D9">
          <w:rPr>
            <w:rFonts w:ascii="Arial" w:hAnsi="Arial" w:cs="Arial"/>
            <w:color w:val="000000"/>
            <w:sz w:val="22"/>
            <w:szCs w:val="22"/>
            <w:lang w:val="en-GB"/>
          </w:rPr>
          <w:t xml:space="preserve"> from date of intervention initiation</w:t>
        </w:r>
      </w:ins>
      <w:r w:rsidRPr="00942891">
        <w:rPr>
          <w:rFonts w:ascii="Arial" w:hAnsi="Arial" w:cs="Arial"/>
          <w:color w:val="000000"/>
          <w:sz w:val="22"/>
          <w:szCs w:val="22"/>
          <w:lang w:val="en-GB"/>
          <w:rPrChange w:id="250" w:author="Nigel Rossiter" w:date="2024-02-04T18:22:00Z">
            <w:rPr>
              <w:color w:val="000000"/>
            </w:rPr>
          </w:rPrChange>
        </w:rPr>
        <w:t>. To facilitate administration each surgical department is divided into units, which manage the out-patient and emergency departments, operating rooms etc on different days each week. One or two</w:t>
      </w:r>
      <w:ins w:id="251" w:author="Anurag Mishra" w:date="2024-02-06T12:19:00Z">
        <w:r w:rsidR="004822D9">
          <w:rPr>
            <w:rFonts w:ascii="Arial" w:hAnsi="Arial" w:cs="Arial"/>
            <w:color w:val="000000"/>
            <w:sz w:val="22"/>
            <w:szCs w:val="22"/>
            <w:lang w:val="en-GB"/>
          </w:rPr>
          <w:t xml:space="preserve"> </w:t>
        </w:r>
        <w:r w:rsidR="004822D9" w:rsidRPr="00DD0FBC">
          <w:rPr>
            <w:rFonts w:ascii="Arial" w:hAnsi="Arial" w:cs="Arial"/>
            <w:color w:val="000000"/>
            <w:sz w:val="22"/>
            <w:szCs w:val="22"/>
            <w:lang w:val="en-GB"/>
          </w:rPr>
          <w:t>residents</w:t>
        </w:r>
      </w:ins>
      <w:r w:rsidRPr="00942891">
        <w:rPr>
          <w:rFonts w:ascii="Arial" w:hAnsi="Arial" w:cs="Arial"/>
          <w:color w:val="000000"/>
          <w:sz w:val="22"/>
          <w:szCs w:val="22"/>
          <w:lang w:val="en-GB"/>
          <w:rPrChange w:id="252" w:author="Nigel Rossiter" w:date="2024-02-04T18:22:00Z">
            <w:rPr>
              <w:color w:val="000000"/>
            </w:rPr>
          </w:rPrChange>
        </w:rPr>
        <w:t xml:space="preserve">, out of </w:t>
      </w:r>
      <w:del w:id="253" w:author="Anurag Mishra" w:date="2024-02-06T12:19:00Z">
        <w:r w:rsidRPr="00942891" w:rsidDel="004822D9">
          <w:rPr>
            <w:rFonts w:ascii="Arial" w:hAnsi="Arial" w:cs="Arial"/>
            <w:color w:val="000000"/>
            <w:sz w:val="22"/>
            <w:szCs w:val="22"/>
            <w:lang w:val="en-GB"/>
            <w:rPrChange w:id="254" w:author="Nigel Rossiter" w:date="2024-02-04T18:22:00Z">
              <w:rPr>
                <w:color w:val="000000"/>
              </w:rPr>
            </w:rPrChange>
          </w:rPr>
          <w:delText xml:space="preserve">typically </w:delText>
        </w:r>
      </w:del>
      <w:ins w:id="255" w:author="Anurag Mishra" w:date="2024-02-06T12:19:00Z">
        <w:r w:rsidR="004822D9">
          <w:rPr>
            <w:rFonts w:ascii="Arial" w:hAnsi="Arial" w:cs="Arial"/>
            <w:color w:val="000000"/>
            <w:sz w:val="22"/>
            <w:szCs w:val="22"/>
            <w:lang w:val="en-GB"/>
          </w:rPr>
          <w:t xml:space="preserve">every unit </w:t>
        </w:r>
      </w:ins>
      <w:del w:id="256" w:author="Anurag Mishra" w:date="2024-02-06T12:19:00Z">
        <w:r w:rsidRPr="00942891" w:rsidDel="004822D9">
          <w:rPr>
            <w:rFonts w:ascii="Arial" w:hAnsi="Arial" w:cs="Arial"/>
            <w:color w:val="000000"/>
            <w:sz w:val="22"/>
            <w:szCs w:val="22"/>
            <w:lang w:val="en-GB"/>
            <w:rPrChange w:id="257" w:author="Nigel Rossiter" w:date="2024-02-04T18:22:00Z">
              <w:rPr>
                <w:color w:val="000000"/>
              </w:rPr>
            </w:rPrChange>
          </w:rPr>
          <w:delText xml:space="preserve">six, units’ residents </w:delText>
        </w:r>
      </w:del>
      <w:r w:rsidRPr="00942891">
        <w:rPr>
          <w:rFonts w:ascii="Arial" w:hAnsi="Arial" w:cs="Arial"/>
          <w:color w:val="000000"/>
          <w:sz w:val="22"/>
          <w:szCs w:val="22"/>
          <w:lang w:val="en-GB"/>
          <w:rPrChange w:id="258" w:author="Nigel Rossiter" w:date="2024-02-04T18:22:00Z">
            <w:rPr>
              <w:color w:val="000000"/>
            </w:rPr>
          </w:rPrChange>
        </w:rPr>
        <w:t xml:space="preserve">were selected from each hospital. </w:t>
      </w:r>
      <w:commentRangeStart w:id="259"/>
      <w:commentRangeStart w:id="260"/>
      <w:r w:rsidRPr="00942891">
        <w:rPr>
          <w:rFonts w:ascii="Arial" w:hAnsi="Arial" w:cs="Arial"/>
          <w:color w:val="000000"/>
          <w:sz w:val="22"/>
          <w:szCs w:val="22"/>
          <w:lang w:val="en-GB"/>
          <w:rPrChange w:id="261" w:author="Nigel Rossiter" w:date="2024-02-04T18:22:00Z">
            <w:rPr>
              <w:color w:val="000000"/>
            </w:rPr>
          </w:rPrChange>
        </w:rPr>
        <w:t>One unit consists of at least three faculty and three to twelve residents.</w:t>
      </w:r>
      <w:commentRangeEnd w:id="259"/>
      <w:r w:rsidR="004822D9">
        <w:rPr>
          <w:rStyle w:val="CommentReference"/>
        </w:rPr>
        <w:commentReference w:id="259"/>
      </w:r>
      <w:commentRangeEnd w:id="260"/>
      <w:r w:rsidR="004822D9">
        <w:rPr>
          <w:rStyle w:val="CommentReference"/>
        </w:rPr>
        <w:commentReference w:id="260"/>
      </w:r>
      <w:ins w:id="262" w:author="Anurag Mishra" w:date="2024-02-06T12:20:00Z">
        <w:del w:id="263" w:author="Juillard, Catherine" w:date="2024-02-08T17:05:00Z">
          <w:r w:rsidR="004822D9" w:rsidDel="001918E1">
            <w:rPr>
              <w:rFonts w:ascii="Arial" w:hAnsi="Arial" w:cs="Arial"/>
              <w:color w:val="000000"/>
              <w:sz w:val="22"/>
              <w:szCs w:val="22"/>
              <w:lang w:val="en-GB"/>
            </w:rPr>
            <w:delText>n</w:delText>
          </w:r>
        </w:del>
      </w:ins>
    </w:p>
    <w:p w14:paraId="7F350CB4" w14:textId="029B2392" w:rsidR="00926479" w:rsidRPr="00942891" w:rsidRDefault="007D2124">
      <w:pPr>
        <w:pBdr>
          <w:top w:val="nil"/>
          <w:left w:val="nil"/>
          <w:bottom w:val="nil"/>
          <w:right w:val="nil"/>
          <w:between w:val="nil"/>
        </w:pBdr>
        <w:spacing w:before="180" w:after="180" w:line="480" w:lineRule="auto"/>
        <w:rPr>
          <w:rFonts w:ascii="Arial" w:hAnsi="Arial" w:cs="Arial"/>
          <w:color w:val="000000"/>
          <w:sz w:val="22"/>
          <w:szCs w:val="22"/>
          <w:lang w:val="en-GB"/>
          <w:rPrChange w:id="264" w:author="Nigel Rossiter" w:date="2024-02-04T18:22:00Z">
            <w:rPr>
              <w:color w:val="000000"/>
            </w:rPr>
          </w:rPrChange>
        </w:rPr>
        <w:pPrChange w:id="265" w:author="Nigel Rossiter" w:date="2024-02-04T18:19:00Z">
          <w:pPr>
            <w:pBdr>
              <w:top w:val="nil"/>
              <w:left w:val="nil"/>
              <w:bottom w:val="nil"/>
              <w:right w:val="nil"/>
              <w:between w:val="nil"/>
            </w:pBdr>
            <w:spacing w:before="180" w:after="180"/>
          </w:pPr>
        </w:pPrChange>
      </w:pPr>
      <w:ins w:id="266" w:author="Anurag Mishra" w:date="2024-02-06T13:54:00Z">
        <w:r>
          <w:rPr>
            <w:rFonts w:ascii="Arial" w:hAnsi="Arial" w:cs="Arial"/>
            <w:color w:val="000000"/>
            <w:sz w:val="22"/>
            <w:szCs w:val="22"/>
            <w:lang w:val="en-GB"/>
          </w:rPr>
          <w:t>An</w:t>
        </w:r>
      </w:ins>
      <w:ins w:id="267" w:author="Anurag Mishra" w:date="2024-02-06T13:55:00Z">
        <w:r>
          <w:rPr>
            <w:rFonts w:ascii="Arial" w:hAnsi="Arial" w:cs="Arial"/>
            <w:color w:val="000000"/>
            <w:sz w:val="22"/>
            <w:szCs w:val="22"/>
            <w:lang w:val="en-GB"/>
          </w:rPr>
          <w:t xml:space="preserve">y unit with more than </w:t>
        </w:r>
      </w:ins>
      <w:del w:id="268" w:author="Anurag Mishra" w:date="2024-02-06T13:55:00Z">
        <w:r w:rsidRPr="00942891" w:rsidDel="007D2124">
          <w:rPr>
            <w:rFonts w:ascii="Arial" w:hAnsi="Arial" w:cs="Arial"/>
            <w:color w:val="000000"/>
            <w:sz w:val="22"/>
            <w:szCs w:val="22"/>
            <w:lang w:val="en-GB"/>
            <w:rPrChange w:id="269" w:author="Nigel Rossiter" w:date="2024-02-04T18:22:00Z">
              <w:rPr>
                <w:color w:val="000000"/>
              </w:rPr>
            </w:rPrChange>
          </w:rPr>
          <w:delText>To be eligible, units had to have a maximum of</w:delText>
        </w:r>
      </w:del>
      <w:r w:rsidRPr="00942891">
        <w:rPr>
          <w:rFonts w:ascii="Arial" w:hAnsi="Arial" w:cs="Arial"/>
          <w:color w:val="000000"/>
          <w:sz w:val="22"/>
          <w:szCs w:val="22"/>
          <w:lang w:val="en-GB"/>
          <w:rPrChange w:id="270" w:author="Nigel Rossiter" w:date="2024-02-04T18:22:00Z">
            <w:rPr>
              <w:color w:val="000000"/>
            </w:rPr>
          </w:rPrChange>
        </w:rPr>
        <w:t xml:space="preserve"> 25% of the doctors trained in either ATLS</w:t>
      </w:r>
      <w:r w:rsidRPr="00942891">
        <w:rPr>
          <w:rFonts w:ascii="Arial" w:hAnsi="Arial" w:cs="Arial"/>
          <w:color w:val="000000"/>
          <w:sz w:val="22"/>
          <w:szCs w:val="22"/>
          <w:vertAlign w:val="superscript"/>
          <w:lang w:val="en-GB"/>
          <w:rPrChange w:id="271" w:author="Nigel Rossiter" w:date="2024-02-04T18:22:00Z">
            <w:rPr>
              <w:color w:val="000000"/>
              <w:vertAlign w:val="superscript"/>
            </w:rPr>
          </w:rPrChange>
        </w:rPr>
        <w:t>®</w:t>
      </w:r>
      <w:r w:rsidRPr="00942891">
        <w:rPr>
          <w:rFonts w:ascii="Arial" w:hAnsi="Arial" w:cs="Arial"/>
          <w:color w:val="000000"/>
          <w:sz w:val="22"/>
          <w:szCs w:val="22"/>
          <w:lang w:val="en-GB"/>
          <w:rPrChange w:id="272" w:author="Nigel Rossiter" w:date="2024-02-04T18:22:00Z">
            <w:rPr>
              <w:color w:val="000000"/>
            </w:rPr>
          </w:rPrChange>
        </w:rPr>
        <w:t>, PTC, or similar training programs before the start of the pilot</w:t>
      </w:r>
      <w:ins w:id="273" w:author="Anurag Mishra" w:date="2024-02-06T13:55:00Z">
        <w:r>
          <w:rPr>
            <w:rFonts w:ascii="Arial" w:hAnsi="Arial" w:cs="Arial"/>
            <w:color w:val="000000"/>
            <w:sz w:val="22"/>
            <w:szCs w:val="22"/>
            <w:lang w:val="en-GB"/>
          </w:rPr>
          <w:t xml:space="preserve"> were excluded from the study</w:t>
        </w:r>
      </w:ins>
      <w:r w:rsidRPr="00942891">
        <w:rPr>
          <w:rFonts w:ascii="Arial" w:hAnsi="Arial" w:cs="Arial"/>
          <w:color w:val="000000"/>
          <w:sz w:val="22"/>
          <w:szCs w:val="22"/>
          <w:lang w:val="en-GB"/>
          <w:rPrChange w:id="274" w:author="Nigel Rossiter" w:date="2024-02-04T18:22:00Z">
            <w:rPr>
              <w:color w:val="000000"/>
            </w:rPr>
          </w:rPrChange>
        </w:rPr>
        <w:t>. Those residents who had received training in the last five years were considered as trained. The figure of 25% was decided through consensus in the research team, to balance feasibility and contamination of results.</w:t>
      </w:r>
    </w:p>
    <w:p w14:paraId="31354C9A"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75" w:author="Nigel Rossiter" w:date="2024-02-04T18:22:00Z">
            <w:rPr>
              <w:color w:val="000000"/>
            </w:rPr>
          </w:rPrChange>
        </w:rPr>
        <w:pPrChange w:id="27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77" w:author="Nigel Rossiter" w:date="2024-02-04T18:22:00Z">
            <w:rPr>
              <w:color w:val="000000"/>
            </w:rPr>
          </w:rPrChange>
        </w:rPr>
        <w:t>Consent was sought from the residents in each of the intervention groups before they underwent the ATLS</w:t>
      </w:r>
      <w:r w:rsidRPr="00942891">
        <w:rPr>
          <w:rFonts w:ascii="Arial" w:hAnsi="Arial" w:cs="Arial"/>
          <w:color w:val="000000"/>
          <w:sz w:val="22"/>
          <w:szCs w:val="22"/>
          <w:vertAlign w:val="superscript"/>
          <w:lang w:val="en-GB"/>
          <w:rPrChange w:id="278" w:author="Nigel Rossiter" w:date="2024-02-04T18:22:00Z">
            <w:rPr>
              <w:color w:val="000000"/>
              <w:vertAlign w:val="superscript"/>
            </w:rPr>
          </w:rPrChange>
        </w:rPr>
        <w:t>®</w:t>
      </w:r>
      <w:r w:rsidRPr="00942891">
        <w:rPr>
          <w:rFonts w:ascii="Arial" w:hAnsi="Arial" w:cs="Arial"/>
          <w:color w:val="000000"/>
          <w:sz w:val="22"/>
          <w:szCs w:val="22"/>
          <w:lang w:val="en-GB"/>
          <w:rPrChange w:id="279" w:author="Nigel Rossiter" w:date="2024-02-04T18:22:00Z">
            <w:rPr>
              <w:color w:val="000000"/>
            </w:rPr>
          </w:rPrChange>
        </w:rPr>
        <w:t xml:space="preserve"> or PTC training. We did not ask for consent from residents at the units in </w:t>
      </w:r>
      <w:r w:rsidRPr="00942891">
        <w:rPr>
          <w:rFonts w:ascii="Arial" w:hAnsi="Arial" w:cs="Arial"/>
          <w:color w:val="000000"/>
          <w:sz w:val="22"/>
          <w:szCs w:val="22"/>
          <w:lang w:val="en-GB"/>
          <w:rPrChange w:id="280" w:author="Nigel Rossiter" w:date="2024-02-04T18:22:00Z">
            <w:rPr>
              <w:color w:val="000000"/>
            </w:rPr>
          </w:rPrChange>
        </w:rPr>
        <w:lastRenderedPageBreak/>
        <w:t>the control hospitals as their practice was not affected by this pilot and we did not collect any personal identifiable data on them.</w:t>
      </w:r>
    </w:p>
    <w:p w14:paraId="64C8897C" w14:textId="77777777" w:rsidR="00926479" w:rsidRPr="00942891" w:rsidRDefault="00000000">
      <w:pPr>
        <w:pStyle w:val="Heading3"/>
        <w:spacing w:line="480" w:lineRule="auto"/>
        <w:rPr>
          <w:rFonts w:ascii="Arial" w:hAnsi="Arial" w:cs="Arial"/>
          <w:sz w:val="22"/>
          <w:szCs w:val="22"/>
          <w:lang w:val="en-GB"/>
          <w:rPrChange w:id="281" w:author="Nigel Rossiter" w:date="2024-02-04T18:22:00Z">
            <w:rPr/>
          </w:rPrChange>
        </w:rPr>
        <w:pPrChange w:id="282" w:author="Nigel Rossiter" w:date="2024-02-04T18:19:00Z">
          <w:pPr>
            <w:pStyle w:val="Heading3"/>
          </w:pPr>
        </w:pPrChange>
      </w:pPr>
      <w:bookmarkStart w:id="283" w:name="3rdcrjn" w:colFirst="0" w:colLast="0"/>
      <w:bookmarkEnd w:id="283"/>
      <w:r w:rsidRPr="00942891">
        <w:rPr>
          <w:rFonts w:ascii="Arial" w:hAnsi="Arial" w:cs="Arial"/>
          <w:sz w:val="22"/>
          <w:szCs w:val="22"/>
          <w:lang w:val="en-GB"/>
          <w:rPrChange w:id="284" w:author="Nigel Rossiter" w:date="2024-02-04T18:22:00Z">
            <w:rPr/>
          </w:rPrChange>
        </w:rPr>
        <w:t>Clusters</w:t>
      </w:r>
    </w:p>
    <w:p w14:paraId="7C4F3635" w14:textId="6373AA0B"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85" w:author="Nigel Rossiter" w:date="2024-02-04T18:22:00Z">
            <w:rPr>
              <w:color w:val="000000"/>
            </w:rPr>
          </w:rPrChange>
        </w:rPr>
        <w:pPrChange w:id="286" w:author="Nigel Rossiter" w:date="2024-02-04T18:19:00Z">
          <w:pPr>
            <w:pBdr>
              <w:top w:val="nil"/>
              <w:left w:val="nil"/>
              <w:bottom w:val="nil"/>
              <w:right w:val="nil"/>
              <w:between w:val="nil"/>
            </w:pBdr>
            <w:spacing w:before="180" w:after="180"/>
          </w:pPr>
        </w:pPrChange>
      </w:pPr>
      <w:del w:id="287" w:author="Anurag Mishra" w:date="2024-02-06T12:16:00Z">
        <w:r w:rsidRPr="00942891" w:rsidDel="004822D9">
          <w:rPr>
            <w:rFonts w:ascii="Arial" w:hAnsi="Arial" w:cs="Arial"/>
            <w:color w:val="000000"/>
            <w:sz w:val="22"/>
            <w:szCs w:val="22"/>
            <w:lang w:val="en-GB"/>
            <w:rPrChange w:id="288" w:author="Nigel Rossiter" w:date="2024-02-04T18:22:00Z">
              <w:rPr>
                <w:color w:val="000000"/>
              </w:rPr>
            </w:rPrChange>
          </w:rPr>
          <w:delText>Indian tertiary care hospitals that admit more than 400 adult patients with trauma each year</w:delText>
        </w:r>
      </w:del>
      <w:del w:id="289" w:author="Juillard, Catherine" w:date="2024-02-08T17:06:00Z">
        <w:r w:rsidRPr="00942891" w:rsidDel="001918E1">
          <w:rPr>
            <w:rFonts w:ascii="Arial" w:hAnsi="Arial" w:cs="Arial"/>
            <w:color w:val="000000"/>
            <w:sz w:val="22"/>
            <w:szCs w:val="22"/>
            <w:lang w:val="en-GB"/>
            <w:rPrChange w:id="290" w:author="Nigel Rossiter" w:date="2024-02-04T18:22:00Z">
              <w:rPr>
                <w:color w:val="000000"/>
              </w:rPr>
            </w:rPrChange>
          </w:rPr>
          <w:delText>.</w:delText>
        </w:r>
      </w:del>
      <w:ins w:id="291" w:author="Juillard, Catherine" w:date="2024-02-08T17:06:00Z">
        <w:r w:rsidR="001918E1">
          <w:rPr>
            <w:rFonts w:ascii="Arial" w:hAnsi="Arial" w:cs="Arial"/>
            <w:color w:val="000000"/>
            <w:sz w:val="22"/>
            <w:szCs w:val="22"/>
            <w:lang w:val="en-GB"/>
          </w:rPr>
          <w:t>R</w:t>
        </w:r>
      </w:ins>
      <w:del w:id="292" w:author="Juillard, Catherine" w:date="2024-02-08T17:06:00Z">
        <w:r w:rsidRPr="00942891" w:rsidDel="001918E1">
          <w:rPr>
            <w:rFonts w:ascii="Arial" w:hAnsi="Arial" w:cs="Arial"/>
            <w:color w:val="000000"/>
            <w:sz w:val="22"/>
            <w:szCs w:val="22"/>
            <w:lang w:val="en-GB"/>
            <w:rPrChange w:id="293" w:author="Nigel Rossiter" w:date="2024-02-04T18:22:00Z">
              <w:rPr>
                <w:color w:val="000000"/>
              </w:rPr>
            </w:rPrChange>
          </w:rPr>
          <w:delText xml:space="preserve"> </w:delText>
        </w:r>
      </w:del>
      <w:del w:id="294" w:author="Anurag Mishra" w:date="2024-02-06T12:16:00Z">
        <w:r w:rsidRPr="00942891" w:rsidDel="004822D9">
          <w:rPr>
            <w:rFonts w:ascii="Arial" w:hAnsi="Arial" w:cs="Arial"/>
            <w:color w:val="000000"/>
            <w:sz w:val="22"/>
            <w:szCs w:val="22"/>
            <w:lang w:val="en-GB"/>
            <w:rPrChange w:id="295" w:author="Nigel Rossiter" w:date="2024-02-04T18:22:00Z">
              <w:rPr>
                <w:color w:val="000000"/>
              </w:rPr>
            </w:rPrChange>
          </w:rPr>
          <w:delText xml:space="preserve">We </w:delText>
        </w:r>
      </w:del>
      <w:del w:id="296" w:author="Juillard, Catherine" w:date="2024-02-08T17:06:00Z">
        <w:r w:rsidRPr="00942891" w:rsidDel="001918E1">
          <w:rPr>
            <w:rFonts w:ascii="Arial" w:hAnsi="Arial" w:cs="Arial"/>
            <w:color w:val="000000"/>
            <w:sz w:val="22"/>
            <w:szCs w:val="22"/>
            <w:lang w:val="en-GB"/>
            <w:rPrChange w:id="297" w:author="Nigel Rossiter" w:date="2024-02-04T18:22:00Z">
              <w:rPr>
                <w:color w:val="000000"/>
              </w:rPr>
            </w:rPrChange>
          </w:rPr>
          <w:delText>r</w:delText>
        </w:r>
      </w:del>
      <w:r w:rsidRPr="00942891">
        <w:rPr>
          <w:rFonts w:ascii="Arial" w:hAnsi="Arial" w:cs="Arial"/>
          <w:color w:val="000000"/>
          <w:sz w:val="22"/>
          <w:szCs w:val="22"/>
          <w:lang w:val="en-GB"/>
          <w:rPrChange w:id="298" w:author="Nigel Rossiter" w:date="2024-02-04T18:22:00Z">
            <w:rPr>
              <w:color w:val="000000"/>
            </w:rPr>
          </w:rPrChange>
        </w:rPr>
        <w:t>andomis</w:t>
      </w:r>
      <w:ins w:id="299" w:author="Anurag Mishra" w:date="2024-02-06T12:16:00Z">
        <w:r w:rsidR="004822D9">
          <w:rPr>
            <w:rFonts w:ascii="Arial" w:hAnsi="Arial" w:cs="Arial"/>
            <w:color w:val="000000"/>
            <w:sz w:val="22"/>
            <w:szCs w:val="22"/>
            <w:lang w:val="en-GB"/>
          </w:rPr>
          <w:t>ation was done</w:t>
        </w:r>
      </w:ins>
      <w:del w:id="300" w:author="Anurag Mishra" w:date="2024-02-06T12:16:00Z">
        <w:r w:rsidRPr="00942891" w:rsidDel="004822D9">
          <w:rPr>
            <w:rFonts w:ascii="Arial" w:hAnsi="Arial" w:cs="Arial"/>
            <w:color w:val="000000"/>
            <w:sz w:val="22"/>
            <w:szCs w:val="22"/>
            <w:lang w:val="en-GB"/>
            <w:rPrChange w:id="301" w:author="Nigel Rossiter" w:date="2024-02-04T18:22:00Z">
              <w:rPr>
                <w:color w:val="000000"/>
              </w:rPr>
            </w:rPrChange>
          </w:rPr>
          <w:delText>ed</w:delText>
        </w:r>
      </w:del>
      <w:r w:rsidRPr="00942891">
        <w:rPr>
          <w:rFonts w:ascii="Arial" w:hAnsi="Arial" w:cs="Arial"/>
          <w:color w:val="000000"/>
          <w:sz w:val="22"/>
          <w:szCs w:val="22"/>
          <w:lang w:val="en-GB"/>
          <w:rPrChange w:id="302" w:author="Nigel Rossiter" w:date="2024-02-04T18:22:00Z">
            <w:rPr>
              <w:color w:val="000000"/>
            </w:rPr>
          </w:rPrChange>
        </w:rPr>
        <w:t xml:space="preserve"> </w:t>
      </w:r>
      <w:ins w:id="303" w:author="Anurag Mishra" w:date="2024-02-06T12:16:00Z">
        <w:r w:rsidR="004822D9">
          <w:rPr>
            <w:rFonts w:ascii="Arial" w:hAnsi="Arial" w:cs="Arial"/>
            <w:color w:val="000000"/>
            <w:sz w:val="22"/>
            <w:szCs w:val="22"/>
            <w:lang w:val="en-GB"/>
          </w:rPr>
          <w:t>at</w:t>
        </w:r>
      </w:ins>
      <w:del w:id="304" w:author="Anurag Mishra" w:date="2024-02-06T12:16:00Z">
        <w:r w:rsidRPr="00942891" w:rsidDel="004822D9">
          <w:rPr>
            <w:rFonts w:ascii="Arial" w:hAnsi="Arial" w:cs="Arial"/>
            <w:color w:val="000000"/>
            <w:sz w:val="22"/>
            <w:szCs w:val="22"/>
            <w:lang w:val="en-GB"/>
            <w:rPrChange w:id="305" w:author="Nigel Rossiter" w:date="2024-02-04T18:22:00Z">
              <w:rPr>
                <w:color w:val="000000"/>
              </w:rPr>
            </w:rPrChange>
          </w:rPr>
          <w:delText>on</w:delText>
        </w:r>
      </w:del>
      <w:r w:rsidRPr="00942891">
        <w:rPr>
          <w:rFonts w:ascii="Arial" w:hAnsi="Arial" w:cs="Arial"/>
          <w:color w:val="000000"/>
          <w:sz w:val="22"/>
          <w:szCs w:val="22"/>
          <w:lang w:val="en-GB"/>
          <w:rPrChange w:id="306" w:author="Nigel Rossiter" w:date="2024-02-04T18:22:00Z">
            <w:rPr>
              <w:color w:val="000000"/>
            </w:rPr>
          </w:rPrChange>
        </w:rPr>
        <w:t xml:space="preserve"> the cluster (hospital) level to avoid contamination between intervention and control arms. To be eligible for inclusion</w:t>
      </w:r>
      <w:ins w:id="307" w:author="Anurag Mishra" w:date="2024-02-06T12:15:00Z">
        <w:r w:rsidR="004822D9">
          <w:rPr>
            <w:rFonts w:ascii="Arial" w:hAnsi="Arial" w:cs="Arial"/>
            <w:color w:val="000000"/>
            <w:sz w:val="22"/>
            <w:szCs w:val="22"/>
            <w:lang w:val="en-GB"/>
          </w:rPr>
          <w:t>,</w:t>
        </w:r>
      </w:ins>
      <w:r w:rsidRPr="00942891">
        <w:rPr>
          <w:rFonts w:ascii="Arial" w:hAnsi="Arial" w:cs="Arial"/>
          <w:color w:val="000000"/>
          <w:sz w:val="22"/>
          <w:szCs w:val="22"/>
          <w:lang w:val="en-GB"/>
          <w:rPrChange w:id="308" w:author="Nigel Rossiter" w:date="2024-02-04T18:22:00Z">
            <w:rPr>
              <w:color w:val="000000"/>
            </w:rPr>
          </w:rPrChange>
        </w:rPr>
        <w:t xml:space="preserve"> hospitals had to provide the following services round the clock: operati</w:t>
      </w:r>
      <w:ins w:id="309" w:author="Juillard, Catherine" w:date="2024-02-08T17:06:00Z">
        <w:r w:rsidR="001918E1">
          <w:rPr>
            <w:rFonts w:ascii="Arial" w:hAnsi="Arial" w:cs="Arial"/>
            <w:color w:val="000000"/>
            <w:sz w:val="22"/>
            <w:szCs w:val="22"/>
            <w:lang w:val="en-GB"/>
          </w:rPr>
          <w:t>ng</w:t>
        </w:r>
      </w:ins>
      <w:del w:id="310" w:author="Juillard, Catherine" w:date="2024-02-08T17:06:00Z">
        <w:r w:rsidRPr="00942891" w:rsidDel="001918E1">
          <w:rPr>
            <w:rFonts w:ascii="Arial" w:hAnsi="Arial" w:cs="Arial"/>
            <w:color w:val="000000"/>
            <w:sz w:val="22"/>
            <w:szCs w:val="22"/>
            <w:lang w:val="en-GB"/>
            <w:rPrChange w:id="311" w:author="Nigel Rossiter" w:date="2024-02-04T18:22:00Z">
              <w:rPr>
                <w:color w:val="000000"/>
              </w:rPr>
            </w:rPrChange>
          </w:rPr>
          <w:delText>on</w:delText>
        </w:r>
      </w:del>
      <w:r w:rsidRPr="00942891">
        <w:rPr>
          <w:rFonts w:ascii="Arial" w:hAnsi="Arial" w:cs="Arial"/>
          <w:color w:val="000000"/>
          <w:sz w:val="22"/>
          <w:szCs w:val="22"/>
          <w:lang w:val="en-GB"/>
          <w:rPrChange w:id="312" w:author="Nigel Rossiter" w:date="2024-02-04T18:22:00Z">
            <w:rPr>
              <w:color w:val="000000"/>
            </w:rPr>
          </w:rPrChange>
        </w:rPr>
        <w:t xml:space="preserve"> theatres, X-ray, CT, and ultrasound facilities, and blood bank. In addition</w:t>
      </w:r>
      <w:ins w:id="313" w:author="Anurag Mishra" w:date="2024-02-06T12:16:00Z">
        <w:r w:rsidR="004822D9">
          <w:rPr>
            <w:rFonts w:ascii="Arial" w:hAnsi="Arial" w:cs="Arial"/>
            <w:color w:val="000000"/>
            <w:sz w:val="22"/>
            <w:szCs w:val="22"/>
            <w:lang w:val="en-GB"/>
          </w:rPr>
          <w:t>,</w:t>
        </w:r>
      </w:ins>
      <w:r w:rsidRPr="00942891">
        <w:rPr>
          <w:rFonts w:ascii="Arial" w:hAnsi="Arial" w:cs="Arial"/>
          <w:color w:val="000000"/>
          <w:sz w:val="22"/>
          <w:szCs w:val="22"/>
          <w:lang w:val="en-GB"/>
          <w:rPrChange w:id="314" w:author="Nigel Rossiter" w:date="2024-02-04T18:22:00Z">
            <w:rPr>
              <w:color w:val="000000"/>
            </w:rPr>
          </w:rPrChange>
        </w:rPr>
        <w:t xml:space="preserve"> the baseline admission rate had to be more than 35 adult patients with </w:t>
      </w:r>
      <w:commentRangeStart w:id="315"/>
      <w:r w:rsidRPr="00942891">
        <w:rPr>
          <w:rFonts w:ascii="Arial" w:hAnsi="Arial" w:cs="Arial"/>
          <w:color w:val="000000"/>
          <w:sz w:val="22"/>
          <w:szCs w:val="22"/>
          <w:lang w:val="en-GB"/>
          <w:rPrChange w:id="316" w:author="Nigel Rossiter" w:date="2024-02-04T18:22:00Z">
            <w:rPr>
              <w:color w:val="000000"/>
            </w:rPr>
          </w:rPrChange>
        </w:rPr>
        <w:t xml:space="preserve">major </w:t>
      </w:r>
      <w:commentRangeEnd w:id="315"/>
      <w:r w:rsidR="005E50A2" w:rsidRPr="00942891">
        <w:rPr>
          <w:rStyle w:val="CommentReference"/>
          <w:rFonts w:ascii="Arial" w:hAnsi="Arial" w:cs="Arial"/>
          <w:sz w:val="22"/>
          <w:szCs w:val="22"/>
          <w:lang w:val="en-GB"/>
          <w:rPrChange w:id="317" w:author="Nigel Rossiter" w:date="2024-02-04T18:22:00Z">
            <w:rPr>
              <w:rStyle w:val="CommentReference"/>
            </w:rPr>
          </w:rPrChange>
        </w:rPr>
        <w:commentReference w:id="315"/>
      </w:r>
      <w:r w:rsidRPr="00942891">
        <w:rPr>
          <w:rFonts w:ascii="Arial" w:hAnsi="Arial" w:cs="Arial"/>
          <w:color w:val="000000"/>
          <w:sz w:val="22"/>
          <w:szCs w:val="22"/>
          <w:lang w:val="en-GB"/>
          <w:rPrChange w:id="318" w:author="Nigel Rossiter" w:date="2024-02-04T18:22:00Z">
            <w:rPr>
              <w:color w:val="000000"/>
            </w:rPr>
          </w:rPrChange>
        </w:rPr>
        <w:t>trauma per month.</w:t>
      </w:r>
    </w:p>
    <w:p w14:paraId="05DF7922" w14:textId="77777777" w:rsidR="00926479" w:rsidRPr="00942891" w:rsidRDefault="00000000">
      <w:pPr>
        <w:pStyle w:val="Heading2"/>
        <w:spacing w:line="480" w:lineRule="auto"/>
        <w:rPr>
          <w:rFonts w:ascii="Arial" w:hAnsi="Arial" w:cs="Arial"/>
          <w:sz w:val="22"/>
          <w:szCs w:val="22"/>
          <w:lang w:val="en-GB"/>
          <w:rPrChange w:id="319" w:author="Nigel Rossiter" w:date="2024-02-04T18:22:00Z">
            <w:rPr/>
          </w:rPrChange>
        </w:rPr>
        <w:pPrChange w:id="320" w:author="Nigel Rossiter" w:date="2024-02-04T18:19:00Z">
          <w:pPr>
            <w:pStyle w:val="Heading2"/>
          </w:pPr>
        </w:pPrChange>
      </w:pPr>
      <w:bookmarkStart w:id="321" w:name="26in1rg" w:colFirst="0" w:colLast="0"/>
      <w:bookmarkEnd w:id="321"/>
      <w:r w:rsidRPr="00942891">
        <w:rPr>
          <w:rFonts w:ascii="Arial" w:hAnsi="Arial" w:cs="Arial"/>
          <w:sz w:val="22"/>
          <w:szCs w:val="22"/>
          <w:lang w:val="en-GB"/>
          <w:rPrChange w:id="322" w:author="Nigel Rossiter" w:date="2024-02-04T18:22:00Z">
            <w:rPr/>
          </w:rPrChange>
        </w:rPr>
        <w:t>Interventions</w:t>
      </w:r>
    </w:p>
    <w:p w14:paraId="6936B3CA" w14:textId="2922731F"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23" w:author="Nigel Rossiter" w:date="2024-02-04T18:22:00Z">
            <w:rPr>
              <w:color w:val="000000"/>
            </w:rPr>
          </w:rPrChange>
        </w:rPr>
        <w:pPrChange w:id="32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25" w:author="Nigel Rossiter" w:date="2024-02-04T18:22:00Z">
            <w:rPr>
              <w:color w:val="000000"/>
            </w:rPr>
          </w:rPrChange>
        </w:rPr>
        <w:t xml:space="preserve">In each intervention arm </w:t>
      </w:r>
      <w:ins w:id="326" w:author="Juillard, Catherine" w:date="2024-02-08T17:07:00Z">
        <w:r w:rsidR="001918E1">
          <w:rPr>
            <w:rFonts w:ascii="Arial" w:hAnsi="Arial" w:cs="Arial"/>
            <w:color w:val="000000"/>
            <w:sz w:val="22"/>
            <w:szCs w:val="22"/>
            <w:lang w:val="en-GB"/>
          </w:rPr>
          <w:t xml:space="preserve">residents from </w:t>
        </w:r>
      </w:ins>
      <w:r w:rsidRPr="00942891">
        <w:rPr>
          <w:rFonts w:ascii="Arial" w:hAnsi="Arial" w:cs="Arial"/>
          <w:color w:val="000000"/>
          <w:sz w:val="22"/>
          <w:szCs w:val="22"/>
          <w:lang w:val="en-GB"/>
          <w:rPrChange w:id="327" w:author="Nigel Rossiter" w:date="2024-02-04T18:22:00Z">
            <w:rPr>
              <w:color w:val="000000"/>
            </w:rPr>
          </w:rPrChange>
        </w:rPr>
        <w:t>one or two units</w:t>
      </w:r>
      <w:del w:id="328" w:author="Juillard, Catherine" w:date="2024-02-08T17:07:00Z">
        <w:r w:rsidRPr="00942891" w:rsidDel="001918E1">
          <w:rPr>
            <w:rFonts w:ascii="Arial" w:hAnsi="Arial" w:cs="Arial"/>
            <w:color w:val="000000"/>
            <w:sz w:val="22"/>
            <w:szCs w:val="22"/>
            <w:lang w:val="en-GB"/>
            <w:rPrChange w:id="329" w:author="Nigel Rossiter" w:date="2024-02-04T18:22:00Z">
              <w:rPr>
                <w:color w:val="000000"/>
              </w:rPr>
            </w:rPrChange>
          </w:rPr>
          <w:delText>’</w:delText>
        </w:r>
      </w:del>
      <w:ins w:id="330" w:author="Juillard, Catherine" w:date="2024-02-08T17:07:00Z">
        <w:r w:rsidR="001918E1">
          <w:rPr>
            <w:rFonts w:ascii="Arial" w:hAnsi="Arial" w:cs="Arial"/>
            <w:color w:val="000000"/>
            <w:sz w:val="22"/>
            <w:szCs w:val="22"/>
            <w:lang w:val="en-GB"/>
          </w:rPr>
          <w:t xml:space="preserve"> (</w:t>
        </w:r>
      </w:ins>
      <w:del w:id="331" w:author="Juillard, Catherine" w:date="2024-02-08T17:07:00Z">
        <w:r w:rsidRPr="00942891" w:rsidDel="001918E1">
          <w:rPr>
            <w:rFonts w:ascii="Arial" w:hAnsi="Arial" w:cs="Arial"/>
            <w:color w:val="000000"/>
            <w:sz w:val="22"/>
            <w:szCs w:val="22"/>
            <w:lang w:val="en-GB"/>
            <w:rPrChange w:id="332" w:author="Nigel Rossiter" w:date="2024-02-04T18:22:00Z">
              <w:rPr>
                <w:color w:val="000000"/>
              </w:rPr>
            </w:rPrChange>
          </w:rPr>
          <w:delText xml:space="preserve">, </w:delText>
        </w:r>
      </w:del>
      <w:r w:rsidRPr="00942891">
        <w:rPr>
          <w:rFonts w:ascii="Arial" w:hAnsi="Arial" w:cs="Arial"/>
          <w:color w:val="000000"/>
          <w:sz w:val="22"/>
          <w:szCs w:val="22"/>
          <w:lang w:val="en-GB"/>
          <w:rPrChange w:id="333" w:author="Nigel Rossiter" w:date="2024-02-04T18:22:00Z">
            <w:rPr>
              <w:color w:val="000000"/>
            </w:rPr>
          </w:rPrChange>
        </w:rPr>
        <w:t>out of typically six</w:t>
      </w:r>
      <w:ins w:id="334" w:author="Juillard, Catherine" w:date="2024-02-08T17:07:00Z">
        <w:r w:rsidR="001918E1">
          <w:rPr>
            <w:rFonts w:ascii="Arial" w:hAnsi="Arial" w:cs="Arial"/>
            <w:color w:val="000000"/>
            <w:sz w:val="22"/>
            <w:szCs w:val="22"/>
            <w:lang w:val="en-GB"/>
          </w:rPr>
          <w:t>)</w:t>
        </w:r>
      </w:ins>
      <w:del w:id="335" w:author="Juillard, Catherine" w:date="2024-02-08T17:07:00Z">
        <w:r w:rsidRPr="00942891" w:rsidDel="001918E1">
          <w:rPr>
            <w:rFonts w:ascii="Arial" w:hAnsi="Arial" w:cs="Arial"/>
            <w:color w:val="000000"/>
            <w:sz w:val="22"/>
            <w:szCs w:val="22"/>
            <w:lang w:val="en-GB"/>
            <w:rPrChange w:id="336" w:author="Nigel Rossiter" w:date="2024-02-04T18:22:00Z">
              <w:rPr>
                <w:color w:val="000000"/>
              </w:rPr>
            </w:rPrChange>
          </w:rPr>
          <w:delText>,</w:delText>
        </w:r>
      </w:del>
      <w:r w:rsidRPr="00942891">
        <w:rPr>
          <w:rFonts w:ascii="Arial" w:hAnsi="Arial" w:cs="Arial"/>
          <w:color w:val="000000"/>
          <w:sz w:val="22"/>
          <w:szCs w:val="22"/>
          <w:lang w:val="en-GB"/>
          <w:rPrChange w:id="337" w:author="Nigel Rossiter" w:date="2024-02-04T18:22:00Z">
            <w:rPr>
              <w:color w:val="000000"/>
            </w:rPr>
          </w:rPrChange>
        </w:rPr>
        <w:t xml:space="preserve"> </w:t>
      </w:r>
      <w:del w:id="338" w:author="Juillard, Catherine" w:date="2024-02-08T17:07:00Z">
        <w:r w:rsidRPr="00942891" w:rsidDel="001918E1">
          <w:rPr>
            <w:rFonts w:ascii="Arial" w:hAnsi="Arial" w:cs="Arial"/>
            <w:color w:val="000000"/>
            <w:sz w:val="22"/>
            <w:szCs w:val="22"/>
            <w:lang w:val="en-GB"/>
            <w:rPrChange w:id="339" w:author="Nigel Rossiter" w:date="2024-02-04T18:22:00Z">
              <w:rPr>
                <w:color w:val="000000"/>
              </w:rPr>
            </w:rPrChange>
          </w:rPr>
          <w:delText xml:space="preserve">residents </w:delText>
        </w:r>
      </w:del>
      <w:r w:rsidRPr="00942891">
        <w:rPr>
          <w:rFonts w:ascii="Arial" w:hAnsi="Arial" w:cs="Arial"/>
          <w:color w:val="000000"/>
          <w:sz w:val="22"/>
          <w:szCs w:val="22"/>
          <w:lang w:val="en-GB"/>
          <w:rPrChange w:id="340" w:author="Nigel Rossiter" w:date="2024-02-04T18:22:00Z">
            <w:rPr>
              <w:color w:val="000000"/>
            </w:rPr>
          </w:rPrChange>
        </w:rPr>
        <w:t>per hospital providing emergency care to trauma patients were trained in either ATLS</w:t>
      </w:r>
      <w:r w:rsidRPr="00942891">
        <w:rPr>
          <w:rFonts w:ascii="Arial" w:hAnsi="Arial" w:cs="Arial"/>
          <w:color w:val="000000"/>
          <w:sz w:val="22"/>
          <w:szCs w:val="22"/>
          <w:vertAlign w:val="superscript"/>
          <w:lang w:val="en-GB"/>
          <w:rPrChange w:id="341" w:author="Nigel Rossiter" w:date="2024-02-04T18:22:00Z">
            <w:rPr>
              <w:color w:val="000000"/>
              <w:vertAlign w:val="superscript"/>
            </w:rPr>
          </w:rPrChange>
        </w:rPr>
        <w:t>®</w:t>
      </w:r>
      <w:r w:rsidRPr="00942891">
        <w:rPr>
          <w:rFonts w:ascii="Arial" w:hAnsi="Arial" w:cs="Arial"/>
          <w:color w:val="000000"/>
          <w:sz w:val="22"/>
          <w:szCs w:val="22"/>
          <w:lang w:val="en-GB"/>
          <w:rPrChange w:id="342" w:author="Nigel Rossiter" w:date="2024-02-04T18:22:00Z">
            <w:rPr>
              <w:color w:val="000000"/>
            </w:rPr>
          </w:rPrChange>
        </w:rPr>
        <w:t xml:space="preserve"> or PTC. For the purpose of this pilot study, our target was to train a minimum of 75% of residents in each unit. If residents dropped out or changed units after training but before data collection was </w:t>
      </w:r>
      <w:proofErr w:type="gramStart"/>
      <w:r w:rsidRPr="00942891">
        <w:rPr>
          <w:rFonts w:ascii="Arial" w:hAnsi="Arial" w:cs="Arial"/>
          <w:color w:val="000000"/>
          <w:sz w:val="22"/>
          <w:szCs w:val="22"/>
          <w:lang w:val="en-GB"/>
          <w:rPrChange w:id="343" w:author="Nigel Rossiter" w:date="2024-02-04T18:22:00Z">
            <w:rPr>
              <w:color w:val="000000"/>
            </w:rPr>
          </w:rPrChange>
        </w:rPr>
        <w:t>completed</w:t>
      </w:r>
      <w:proofErr w:type="gramEnd"/>
      <w:r w:rsidRPr="00942891">
        <w:rPr>
          <w:rFonts w:ascii="Arial" w:hAnsi="Arial" w:cs="Arial"/>
          <w:color w:val="000000"/>
          <w:sz w:val="22"/>
          <w:szCs w:val="22"/>
          <w:lang w:val="en-GB"/>
          <w:rPrChange w:id="344" w:author="Nigel Rossiter" w:date="2024-02-04T18:22:00Z">
            <w:rPr>
              <w:color w:val="000000"/>
            </w:rPr>
          </w:rPrChange>
        </w:rPr>
        <w:t xml:space="preserve"> we planned to conduct additional training if needed to meet the 75% criterion, but this was not required. We did not train the units’ faculty, as they are typically not directly involved in the initial management of trauma patients.</w:t>
      </w:r>
    </w:p>
    <w:p w14:paraId="729C2D30"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45" w:author="Nigel Rossiter" w:date="2024-02-04T18:22:00Z">
            <w:rPr>
              <w:color w:val="000000"/>
            </w:rPr>
          </w:rPrChange>
        </w:rPr>
        <w:pPrChange w:id="34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47" w:author="Nigel Rossiter" w:date="2024-02-04T18:22:00Z">
            <w:rPr>
              <w:color w:val="000000"/>
            </w:rPr>
          </w:rPrChange>
        </w:rPr>
        <w:t>The ATLS</w:t>
      </w:r>
      <w:r w:rsidRPr="00942891">
        <w:rPr>
          <w:rFonts w:ascii="Arial" w:hAnsi="Arial" w:cs="Arial"/>
          <w:color w:val="000000"/>
          <w:sz w:val="22"/>
          <w:szCs w:val="22"/>
          <w:vertAlign w:val="superscript"/>
          <w:lang w:val="en-GB"/>
          <w:rPrChange w:id="348" w:author="Nigel Rossiter" w:date="2024-02-04T18:22:00Z">
            <w:rPr>
              <w:color w:val="000000"/>
              <w:vertAlign w:val="superscript"/>
            </w:rPr>
          </w:rPrChange>
        </w:rPr>
        <w:t>®</w:t>
      </w:r>
      <w:r w:rsidRPr="00942891">
        <w:rPr>
          <w:rFonts w:ascii="Arial" w:hAnsi="Arial" w:cs="Arial"/>
          <w:color w:val="000000"/>
          <w:sz w:val="22"/>
          <w:szCs w:val="22"/>
          <w:lang w:val="en-GB"/>
          <w:rPrChange w:id="349" w:author="Nigel Rossiter" w:date="2024-02-04T18:22:00Z">
            <w:rPr>
              <w:color w:val="000000"/>
            </w:rPr>
          </w:rPrChange>
        </w:rPr>
        <w:t xml:space="preserve"> training was conducted in an ATLS</w:t>
      </w:r>
      <w:r w:rsidRPr="00942891">
        <w:rPr>
          <w:rFonts w:ascii="Arial" w:hAnsi="Arial" w:cs="Arial"/>
          <w:color w:val="000000"/>
          <w:sz w:val="22"/>
          <w:szCs w:val="22"/>
          <w:vertAlign w:val="superscript"/>
          <w:lang w:val="en-GB"/>
          <w:rPrChange w:id="350" w:author="Nigel Rossiter" w:date="2024-02-04T18:22:00Z">
            <w:rPr>
              <w:color w:val="000000"/>
              <w:vertAlign w:val="superscript"/>
            </w:rPr>
          </w:rPrChange>
        </w:rPr>
        <w:t>®</w:t>
      </w:r>
      <w:r w:rsidRPr="00942891">
        <w:rPr>
          <w:rFonts w:ascii="Arial" w:hAnsi="Arial" w:cs="Arial"/>
          <w:color w:val="000000"/>
          <w:sz w:val="22"/>
          <w:szCs w:val="22"/>
          <w:lang w:val="en-GB"/>
          <w:rPrChange w:id="351" w:author="Nigel Rossiter" w:date="2024-02-04T18:22:00Z">
            <w:rPr>
              <w:color w:val="000000"/>
            </w:rPr>
          </w:rPrChange>
        </w:rPr>
        <w:t xml:space="preserve"> certified training centre in Mumbai, according to the standard ATLS</w:t>
      </w:r>
      <w:r w:rsidRPr="00942891">
        <w:rPr>
          <w:rFonts w:ascii="Arial" w:hAnsi="Arial" w:cs="Arial"/>
          <w:color w:val="000000"/>
          <w:sz w:val="22"/>
          <w:szCs w:val="22"/>
          <w:vertAlign w:val="superscript"/>
          <w:lang w:val="en-GB"/>
          <w:rPrChange w:id="352" w:author="Nigel Rossiter" w:date="2024-02-04T18:22:00Z">
            <w:rPr>
              <w:color w:val="000000"/>
              <w:vertAlign w:val="superscript"/>
            </w:rPr>
          </w:rPrChange>
        </w:rPr>
        <w:t>®</w:t>
      </w:r>
      <w:r w:rsidRPr="00942891">
        <w:rPr>
          <w:rFonts w:ascii="Arial" w:hAnsi="Arial" w:cs="Arial"/>
          <w:color w:val="000000"/>
          <w:sz w:val="22"/>
          <w:szCs w:val="22"/>
          <w:lang w:val="en-GB"/>
          <w:rPrChange w:id="353" w:author="Nigel Rossiter" w:date="2024-02-04T18:22:00Z">
            <w:rPr>
              <w:color w:val="000000"/>
            </w:rPr>
          </w:rPrChange>
        </w:rPr>
        <w:t xml:space="preserve"> curriculum</w:t>
      </w:r>
      <w:r w:rsidRPr="00942891">
        <w:rPr>
          <w:rFonts w:ascii="Arial" w:hAnsi="Arial" w:cs="Arial"/>
          <w:color w:val="000000"/>
          <w:sz w:val="22"/>
          <w:szCs w:val="22"/>
          <w:vertAlign w:val="superscript"/>
          <w:lang w:val="en-GB"/>
          <w:rPrChange w:id="354" w:author="Nigel Rossiter" w:date="2024-02-04T18:22:00Z">
            <w:rPr>
              <w:color w:val="000000"/>
              <w:vertAlign w:val="superscript"/>
            </w:rPr>
          </w:rPrChange>
        </w:rPr>
        <w:t>6</w:t>
      </w:r>
      <w:r w:rsidRPr="00942891">
        <w:rPr>
          <w:rFonts w:ascii="Arial" w:hAnsi="Arial" w:cs="Arial"/>
          <w:color w:val="000000"/>
          <w:sz w:val="22"/>
          <w:szCs w:val="22"/>
          <w:lang w:val="en-GB"/>
          <w:rPrChange w:id="355" w:author="Nigel Rossiter" w:date="2024-02-04T18:22:00Z">
            <w:rPr>
              <w:color w:val="000000"/>
            </w:rPr>
          </w:rPrChange>
        </w:rPr>
        <w:t>. The PTC training was conducted in New Delhi, according to the standard PTC curriculum</w:t>
      </w:r>
      <w:r w:rsidRPr="00942891">
        <w:rPr>
          <w:rFonts w:ascii="Arial" w:hAnsi="Arial" w:cs="Arial"/>
          <w:color w:val="000000"/>
          <w:sz w:val="22"/>
          <w:szCs w:val="22"/>
          <w:vertAlign w:val="superscript"/>
          <w:lang w:val="en-GB"/>
          <w:rPrChange w:id="356" w:author="Nigel Rossiter" w:date="2024-02-04T18:22:00Z">
            <w:rPr>
              <w:color w:val="000000"/>
              <w:vertAlign w:val="superscript"/>
            </w:rPr>
          </w:rPrChange>
        </w:rPr>
        <w:t>7</w:t>
      </w:r>
      <w:r w:rsidRPr="00942891">
        <w:rPr>
          <w:rFonts w:ascii="Arial" w:hAnsi="Arial" w:cs="Arial"/>
          <w:color w:val="000000"/>
          <w:sz w:val="22"/>
          <w:szCs w:val="22"/>
          <w:lang w:val="en-GB"/>
          <w:rPrChange w:id="357" w:author="Nigel Rossiter" w:date="2024-02-04T18:22:00Z">
            <w:rPr>
              <w:color w:val="000000"/>
            </w:rPr>
          </w:rPrChange>
        </w:rPr>
        <w:t>. These courses were conducted over a period of 2.5 to 3 days. The residents certified “pass” were considered as trained in respective courses.</w:t>
      </w:r>
    </w:p>
    <w:p w14:paraId="6C7E7E59"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58" w:author="Nigel Rossiter" w:date="2024-02-04T18:22:00Z">
            <w:rPr>
              <w:color w:val="000000"/>
            </w:rPr>
          </w:rPrChange>
        </w:rPr>
        <w:pPrChange w:id="35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60" w:author="Nigel Rossiter" w:date="2024-02-04T18:22:00Z">
            <w:rPr>
              <w:color w:val="000000"/>
            </w:rPr>
          </w:rPrChange>
        </w:rPr>
        <w:t>The control group provided standard care with no intervention.</w:t>
      </w:r>
    </w:p>
    <w:p w14:paraId="4BC21C89" w14:textId="77777777" w:rsidR="00926479" w:rsidRPr="00942891" w:rsidRDefault="00000000">
      <w:pPr>
        <w:pStyle w:val="Heading3"/>
        <w:spacing w:line="480" w:lineRule="auto"/>
        <w:rPr>
          <w:rFonts w:ascii="Arial" w:hAnsi="Arial" w:cs="Arial"/>
          <w:sz w:val="22"/>
          <w:szCs w:val="22"/>
          <w:lang w:val="en-GB"/>
          <w:rPrChange w:id="361" w:author="Nigel Rossiter" w:date="2024-02-04T18:22:00Z">
            <w:rPr/>
          </w:rPrChange>
        </w:rPr>
        <w:pPrChange w:id="362" w:author="Nigel Rossiter" w:date="2024-02-04T18:19:00Z">
          <w:pPr>
            <w:pStyle w:val="Heading3"/>
          </w:pPr>
        </w:pPrChange>
      </w:pPr>
      <w:bookmarkStart w:id="363" w:name="lnxbz9" w:colFirst="0" w:colLast="0"/>
      <w:bookmarkEnd w:id="363"/>
      <w:r w:rsidRPr="00942891">
        <w:rPr>
          <w:rFonts w:ascii="Arial" w:hAnsi="Arial" w:cs="Arial"/>
          <w:sz w:val="22"/>
          <w:szCs w:val="22"/>
          <w:lang w:val="en-GB"/>
          <w:rPrChange w:id="364" w:author="Nigel Rossiter" w:date="2024-02-04T18:22:00Z">
            <w:rPr/>
          </w:rPrChange>
        </w:rPr>
        <w:lastRenderedPageBreak/>
        <w:t>Modifications</w:t>
      </w:r>
    </w:p>
    <w:p w14:paraId="70CD8583"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65" w:author="Nigel Rossiter" w:date="2024-02-04T18:22:00Z">
            <w:rPr>
              <w:color w:val="000000"/>
            </w:rPr>
          </w:rPrChange>
        </w:rPr>
        <w:pPrChange w:id="36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67" w:author="Nigel Rossiter" w:date="2024-02-04T18:22:00Z">
            <w:rPr>
              <w:color w:val="000000"/>
            </w:rPr>
          </w:rPrChange>
        </w:rPr>
        <w:t>Both ATLS</w:t>
      </w:r>
      <w:r w:rsidRPr="00942891">
        <w:rPr>
          <w:rFonts w:ascii="Arial" w:hAnsi="Arial" w:cs="Arial"/>
          <w:color w:val="000000"/>
          <w:sz w:val="22"/>
          <w:szCs w:val="22"/>
          <w:vertAlign w:val="superscript"/>
          <w:lang w:val="en-GB"/>
          <w:rPrChange w:id="368" w:author="Nigel Rossiter" w:date="2024-02-04T18:22:00Z">
            <w:rPr>
              <w:color w:val="000000"/>
              <w:vertAlign w:val="superscript"/>
            </w:rPr>
          </w:rPrChange>
        </w:rPr>
        <w:t>®</w:t>
      </w:r>
      <w:r w:rsidRPr="00942891">
        <w:rPr>
          <w:rFonts w:ascii="Arial" w:hAnsi="Arial" w:cs="Arial"/>
          <w:color w:val="000000"/>
          <w:sz w:val="22"/>
          <w:szCs w:val="22"/>
          <w:lang w:val="en-GB"/>
          <w:rPrChange w:id="369" w:author="Nigel Rossiter" w:date="2024-02-04T18:22:00Z">
            <w:rPr>
              <w:color w:val="000000"/>
            </w:rPr>
          </w:rPrChange>
        </w:rPr>
        <w:t xml:space="preserve"> and PTC are standard training programs with fixed curricula</w:t>
      </w:r>
      <w:r w:rsidRPr="00942891">
        <w:rPr>
          <w:rFonts w:ascii="Arial" w:hAnsi="Arial" w:cs="Arial"/>
          <w:color w:val="000000"/>
          <w:sz w:val="22"/>
          <w:szCs w:val="22"/>
          <w:vertAlign w:val="superscript"/>
          <w:lang w:val="en-GB"/>
          <w:rPrChange w:id="370" w:author="Nigel Rossiter" w:date="2024-02-04T18:22:00Z">
            <w:rPr>
              <w:color w:val="000000"/>
              <w:vertAlign w:val="superscript"/>
            </w:rPr>
          </w:rPrChange>
        </w:rPr>
        <w:t>6,7</w:t>
      </w:r>
      <w:r w:rsidRPr="00942891">
        <w:rPr>
          <w:rFonts w:ascii="Arial" w:hAnsi="Arial" w:cs="Arial"/>
          <w:color w:val="000000"/>
          <w:sz w:val="22"/>
          <w:szCs w:val="22"/>
          <w:lang w:val="en-GB"/>
          <w:rPrChange w:id="371" w:author="Nigel Rossiter" w:date="2024-02-04T18:22:00Z">
            <w:rPr>
              <w:color w:val="000000"/>
            </w:rPr>
          </w:rPrChange>
        </w:rPr>
        <w:t>. We did not modify the delivery or content of these programs during this pilot.</w:t>
      </w:r>
    </w:p>
    <w:p w14:paraId="1787F950" w14:textId="77777777" w:rsidR="00926479" w:rsidRPr="00942891" w:rsidRDefault="00000000">
      <w:pPr>
        <w:pStyle w:val="Heading3"/>
        <w:spacing w:line="480" w:lineRule="auto"/>
        <w:rPr>
          <w:rFonts w:ascii="Arial" w:hAnsi="Arial" w:cs="Arial"/>
          <w:sz w:val="22"/>
          <w:szCs w:val="22"/>
          <w:lang w:val="en-GB"/>
          <w:rPrChange w:id="372" w:author="Nigel Rossiter" w:date="2024-02-04T18:22:00Z">
            <w:rPr/>
          </w:rPrChange>
        </w:rPr>
        <w:pPrChange w:id="373" w:author="Nigel Rossiter" w:date="2024-02-04T18:19:00Z">
          <w:pPr>
            <w:pStyle w:val="Heading3"/>
          </w:pPr>
        </w:pPrChange>
      </w:pPr>
      <w:bookmarkStart w:id="374" w:name="35nkun2" w:colFirst="0" w:colLast="0"/>
      <w:bookmarkEnd w:id="374"/>
      <w:r w:rsidRPr="00942891">
        <w:rPr>
          <w:rFonts w:ascii="Arial" w:hAnsi="Arial" w:cs="Arial"/>
          <w:sz w:val="22"/>
          <w:szCs w:val="22"/>
          <w:lang w:val="en-GB"/>
          <w:rPrChange w:id="375" w:author="Nigel Rossiter" w:date="2024-02-04T18:22:00Z">
            <w:rPr/>
          </w:rPrChange>
        </w:rPr>
        <w:t>Adherence</w:t>
      </w:r>
    </w:p>
    <w:p w14:paraId="56743C51"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76" w:author="Nigel Rossiter" w:date="2024-02-04T18:22:00Z">
            <w:rPr>
              <w:color w:val="000000"/>
            </w:rPr>
          </w:rPrChange>
        </w:rPr>
        <w:pPrChange w:id="37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78" w:author="Nigel Rossiter" w:date="2024-02-04T18:22:00Z">
            <w:rPr>
              <w:color w:val="000000"/>
            </w:rPr>
          </w:rPrChange>
        </w:rPr>
        <w:t>The intervention was the training in either ATLS</w:t>
      </w:r>
      <w:r w:rsidRPr="00942891">
        <w:rPr>
          <w:rFonts w:ascii="Arial" w:hAnsi="Arial" w:cs="Arial"/>
          <w:color w:val="000000"/>
          <w:sz w:val="22"/>
          <w:szCs w:val="22"/>
          <w:vertAlign w:val="superscript"/>
          <w:lang w:val="en-GB"/>
          <w:rPrChange w:id="379" w:author="Nigel Rossiter" w:date="2024-02-04T18:22:00Z">
            <w:rPr>
              <w:color w:val="000000"/>
              <w:vertAlign w:val="superscript"/>
            </w:rPr>
          </w:rPrChange>
        </w:rPr>
        <w:t>®</w:t>
      </w:r>
      <w:r w:rsidRPr="00942891">
        <w:rPr>
          <w:rFonts w:ascii="Arial" w:hAnsi="Arial" w:cs="Arial"/>
          <w:color w:val="000000"/>
          <w:sz w:val="22"/>
          <w:szCs w:val="22"/>
          <w:lang w:val="en-GB"/>
          <w:rPrChange w:id="380" w:author="Nigel Rossiter" w:date="2024-02-04T18:22:00Z">
            <w:rPr>
              <w:color w:val="000000"/>
            </w:rPr>
          </w:rPrChange>
        </w:rPr>
        <w:t xml:space="preserve"> or PTC and resident participants were required to adhere to, i.e. participate in, the training, to be eligible for passing. </w:t>
      </w:r>
      <w:commentRangeStart w:id="381"/>
      <w:commentRangeStart w:id="382"/>
      <w:r w:rsidRPr="00942891">
        <w:rPr>
          <w:rFonts w:ascii="Arial" w:hAnsi="Arial" w:cs="Arial"/>
          <w:color w:val="000000"/>
          <w:sz w:val="22"/>
          <w:szCs w:val="22"/>
          <w:lang w:val="en-GB"/>
          <w:rPrChange w:id="383" w:author="Nigel Rossiter" w:date="2024-02-04T18:22:00Z">
            <w:rPr>
              <w:color w:val="000000"/>
            </w:rPr>
          </w:rPrChange>
        </w:rPr>
        <w:t>We did not consider adherence to training contents during care delivery as adherence to the trial intervention.</w:t>
      </w:r>
      <w:commentRangeEnd w:id="381"/>
      <w:r w:rsidR="00942891" w:rsidRPr="00942891">
        <w:rPr>
          <w:rStyle w:val="CommentReference"/>
          <w:rFonts w:ascii="Arial" w:hAnsi="Arial" w:cs="Arial"/>
          <w:sz w:val="22"/>
          <w:szCs w:val="22"/>
          <w:lang w:val="en-GB"/>
          <w:rPrChange w:id="384" w:author="Nigel Rossiter" w:date="2024-02-04T18:22:00Z">
            <w:rPr>
              <w:rStyle w:val="CommentReference"/>
            </w:rPr>
          </w:rPrChange>
        </w:rPr>
        <w:commentReference w:id="381"/>
      </w:r>
      <w:commentRangeEnd w:id="382"/>
      <w:r w:rsidR="001918E1">
        <w:rPr>
          <w:rStyle w:val="CommentReference"/>
        </w:rPr>
        <w:commentReference w:id="382"/>
      </w:r>
    </w:p>
    <w:p w14:paraId="443AC97D" w14:textId="77777777" w:rsidR="00926479" w:rsidRPr="00942891" w:rsidRDefault="00000000">
      <w:pPr>
        <w:pStyle w:val="Heading3"/>
        <w:spacing w:line="480" w:lineRule="auto"/>
        <w:rPr>
          <w:rFonts w:ascii="Arial" w:hAnsi="Arial" w:cs="Arial"/>
          <w:sz w:val="22"/>
          <w:szCs w:val="22"/>
          <w:lang w:val="en-GB"/>
          <w:rPrChange w:id="385" w:author="Nigel Rossiter" w:date="2024-02-04T18:22:00Z">
            <w:rPr/>
          </w:rPrChange>
        </w:rPr>
        <w:pPrChange w:id="386" w:author="Nigel Rossiter" w:date="2024-02-04T18:19:00Z">
          <w:pPr>
            <w:pStyle w:val="Heading3"/>
          </w:pPr>
        </w:pPrChange>
      </w:pPr>
      <w:bookmarkStart w:id="387" w:name="1ksv4uv" w:colFirst="0" w:colLast="0"/>
      <w:bookmarkEnd w:id="387"/>
      <w:r w:rsidRPr="00942891">
        <w:rPr>
          <w:rFonts w:ascii="Arial" w:hAnsi="Arial" w:cs="Arial"/>
          <w:sz w:val="22"/>
          <w:szCs w:val="22"/>
          <w:lang w:val="en-GB"/>
          <w:rPrChange w:id="388" w:author="Nigel Rossiter" w:date="2024-02-04T18:22:00Z">
            <w:rPr/>
          </w:rPrChange>
        </w:rPr>
        <w:t>Standard Care</w:t>
      </w:r>
    </w:p>
    <w:p w14:paraId="1E50A6FD"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89" w:author="Nigel Rossiter" w:date="2024-02-04T18:22:00Z">
            <w:rPr>
              <w:color w:val="000000"/>
            </w:rPr>
          </w:rPrChange>
        </w:rPr>
        <w:pPrChange w:id="39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91" w:author="Nigel Rossiter" w:date="2024-02-04T18:22:00Z">
            <w:rPr>
              <w:color w:val="000000"/>
            </w:rPr>
          </w:rPrChange>
        </w:rPr>
        <w:t>Standard care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172304F0" w14:textId="77777777" w:rsidR="00926479" w:rsidRPr="00942891" w:rsidRDefault="00000000">
      <w:pPr>
        <w:pStyle w:val="Heading2"/>
        <w:spacing w:line="480" w:lineRule="auto"/>
        <w:rPr>
          <w:rFonts w:ascii="Arial" w:hAnsi="Arial" w:cs="Arial"/>
          <w:sz w:val="22"/>
          <w:szCs w:val="22"/>
          <w:lang w:val="en-GB"/>
          <w:rPrChange w:id="392" w:author="Nigel Rossiter" w:date="2024-02-04T18:22:00Z">
            <w:rPr/>
          </w:rPrChange>
        </w:rPr>
        <w:pPrChange w:id="393" w:author="Nigel Rossiter" w:date="2024-02-04T18:19:00Z">
          <w:pPr>
            <w:pStyle w:val="Heading2"/>
          </w:pPr>
        </w:pPrChange>
      </w:pPr>
      <w:bookmarkStart w:id="394" w:name="44sinio" w:colFirst="0" w:colLast="0"/>
      <w:bookmarkEnd w:id="394"/>
      <w:r w:rsidRPr="00942891">
        <w:rPr>
          <w:rFonts w:ascii="Arial" w:hAnsi="Arial" w:cs="Arial"/>
          <w:sz w:val="22"/>
          <w:szCs w:val="22"/>
          <w:lang w:val="en-GB"/>
          <w:rPrChange w:id="395" w:author="Nigel Rossiter" w:date="2024-02-04T18:22:00Z">
            <w:rPr/>
          </w:rPrChange>
        </w:rPr>
        <w:t>Outcomes</w:t>
      </w:r>
    </w:p>
    <w:p w14:paraId="35813A8A"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396" w:author="Nigel Rossiter" w:date="2024-02-04T18:22:00Z">
            <w:rPr>
              <w:color w:val="000000"/>
            </w:rPr>
          </w:rPrChange>
        </w:rPr>
        <w:pPrChange w:id="39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398" w:author="Nigel Rossiter" w:date="2024-02-04T18:22:00Z">
            <w:rPr>
              <w:color w:val="000000"/>
            </w:rPr>
          </w:rPrChange>
        </w:rPr>
        <w:t xml:space="preserve">Our pilot study included both </w:t>
      </w:r>
      <w:commentRangeStart w:id="399"/>
      <w:r w:rsidRPr="00942891">
        <w:rPr>
          <w:rFonts w:ascii="Arial" w:hAnsi="Arial" w:cs="Arial"/>
          <w:color w:val="000000"/>
          <w:sz w:val="22"/>
          <w:szCs w:val="22"/>
          <w:lang w:val="en-GB"/>
          <w:rPrChange w:id="400" w:author="Nigel Rossiter" w:date="2024-02-04T18:22:00Z">
            <w:rPr>
              <w:color w:val="000000"/>
            </w:rPr>
          </w:rPrChange>
        </w:rPr>
        <w:t>participant</w:t>
      </w:r>
      <w:commentRangeEnd w:id="399"/>
      <w:r w:rsidR="00074A23">
        <w:rPr>
          <w:rStyle w:val="CommentReference"/>
        </w:rPr>
        <w:commentReference w:id="399"/>
      </w:r>
      <w:r w:rsidRPr="00942891">
        <w:rPr>
          <w:rFonts w:ascii="Arial" w:hAnsi="Arial" w:cs="Arial"/>
          <w:color w:val="000000"/>
          <w:sz w:val="22"/>
          <w:szCs w:val="22"/>
          <w:lang w:val="en-GB"/>
          <w:rPrChange w:id="401" w:author="Nigel Rossiter" w:date="2024-02-04T18:22:00Z">
            <w:rPr>
              <w:color w:val="000000"/>
            </w:rPr>
          </w:rPrChange>
        </w:rPr>
        <w:t xml:space="preserve"> and feasibility outcomes. Prior to deciding on these participant </w:t>
      </w:r>
      <w:proofErr w:type="gramStart"/>
      <w:r w:rsidRPr="00942891">
        <w:rPr>
          <w:rFonts w:ascii="Arial" w:hAnsi="Arial" w:cs="Arial"/>
          <w:color w:val="000000"/>
          <w:sz w:val="22"/>
          <w:szCs w:val="22"/>
          <w:lang w:val="en-GB"/>
          <w:rPrChange w:id="402" w:author="Nigel Rossiter" w:date="2024-02-04T18:22:00Z">
            <w:rPr>
              <w:color w:val="000000"/>
            </w:rPr>
          </w:rPrChange>
        </w:rPr>
        <w:t>outcomes</w:t>
      </w:r>
      <w:proofErr w:type="gramEnd"/>
      <w:r w:rsidRPr="00942891">
        <w:rPr>
          <w:rFonts w:ascii="Arial" w:hAnsi="Arial" w:cs="Arial"/>
          <w:color w:val="000000"/>
          <w:sz w:val="22"/>
          <w:szCs w:val="22"/>
          <w:lang w:val="en-GB"/>
          <w:rPrChange w:id="403" w:author="Nigel Rossiter" w:date="2024-02-04T18:22:00Z">
            <w:rPr>
              <w:color w:val="000000"/>
            </w:rPr>
          </w:rPrChange>
        </w:rPr>
        <w:t xml:space="preserve"> we searched the Core Outcome Measures in Effectiveness Trials (COMET) Initiative’s database but were unable to identify appropriate core outcome sets for our populations of participants.</w:t>
      </w:r>
    </w:p>
    <w:p w14:paraId="39AF8152" w14:textId="010BEA26"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404" w:author="Nigel Rossiter" w:date="2024-02-04T18:22:00Z">
            <w:rPr>
              <w:color w:val="000000"/>
            </w:rPr>
          </w:rPrChange>
        </w:rPr>
        <w:pPrChange w:id="40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06" w:author="Nigel Rossiter" w:date="2024-02-04T18:22:00Z">
            <w:rPr>
              <w:color w:val="000000"/>
            </w:rPr>
          </w:rPrChange>
        </w:rPr>
        <w:t xml:space="preserve">The primary participant outcome was all cause mortality within 30 days from the time of arrival to the emergency department. The primary outcome and most </w:t>
      </w:r>
      <w:commentRangeStart w:id="407"/>
      <w:r w:rsidRPr="00942891">
        <w:rPr>
          <w:rFonts w:ascii="Arial" w:hAnsi="Arial" w:cs="Arial"/>
          <w:color w:val="000000"/>
          <w:sz w:val="22"/>
          <w:szCs w:val="22"/>
          <w:lang w:val="en-GB"/>
          <w:rPrChange w:id="408" w:author="Nigel Rossiter" w:date="2024-02-04T18:22:00Z">
            <w:rPr>
              <w:color w:val="000000"/>
            </w:rPr>
          </w:rPrChange>
        </w:rPr>
        <w:t>secondary outcome</w:t>
      </w:r>
      <w:ins w:id="409" w:author="Juillard, Catherine" w:date="2024-02-08T17:10:00Z">
        <w:r w:rsidR="001918E1">
          <w:rPr>
            <w:rFonts w:ascii="Arial" w:hAnsi="Arial" w:cs="Arial"/>
            <w:color w:val="000000"/>
            <w:sz w:val="22"/>
            <w:szCs w:val="22"/>
            <w:lang w:val="en-GB"/>
          </w:rPr>
          <w:t>s</w:t>
        </w:r>
      </w:ins>
      <w:r w:rsidRPr="00942891">
        <w:rPr>
          <w:rFonts w:ascii="Arial" w:hAnsi="Arial" w:cs="Arial"/>
          <w:color w:val="000000"/>
          <w:sz w:val="22"/>
          <w:szCs w:val="22"/>
          <w:lang w:val="en-GB"/>
          <w:rPrChange w:id="410" w:author="Nigel Rossiter" w:date="2024-02-04T18:22:00Z">
            <w:rPr>
              <w:color w:val="000000"/>
            </w:rPr>
          </w:rPrChange>
        </w:rPr>
        <w:t xml:space="preserve"> </w:t>
      </w:r>
      <w:commentRangeEnd w:id="407"/>
      <w:r w:rsidR="00074A23">
        <w:rPr>
          <w:rStyle w:val="CommentReference"/>
        </w:rPr>
        <w:commentReference w:id="407"/>
      </w:r>
      <w:r w:rsidRPr="00942891">
        <w:rPr>
          <w:rFonts w:ascii="Arial" w:hAnsi="Arial" w:cs="Arial"/>
          <w:color w:val="000000"/>
          <w:sz w:val="22"/>
          <w:szCs w:val="22"/>
          <w:lang w:val="en-GB"/>
          <w:rPrChange w:id="411" w:author="Nigel Rossiter" w:date="2024-02-04T18:22:00Z">
            <w:rPr>
              <w:color w:val="000000"/>
            </w:rPr>
          </w:rPrChange>
        </w:rPr>
        <w:t xml:space="preserve">were assessed and compared both as final values and as change from baseline. All outcomes that </w:t>
      </w:r>
      <w:r w:rsidRPr="00942891">
        <w:rPr>
          <w:rFonts w:ascii="Arial" w:hAnsi="Arial" w:cs="Arial"/>
          <w:color w:val="000000"/>
          <w:sz w:val="22"/>
          <w:szCs w:val="22"/>
          <w:lang w:val="en-GB"/>
          <w:rPrChange w:id="412" w:author="Nigel Rossiter" w:date="2024-02-04T18:22:00Z">
            <w:rPr>
              <w:color w:val="000000"/>
            </w:rPr>
          </w:rPrChange>
        </w:rPr>
        <w:lastRenderedPageBreak/>
        <w:t>pertain to the individual participant level are detailed in Supplemental Material 1. We decided to include a large number of outcomes, including some more exploratory, so that we could test their feasibility and relevance.</w:t>
      </w:r>
    </w:p>
    <w:p w14:paraId="1D0101AE"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413" w:author="Nigel Rossiter" w:date="2024-02-04T18:22:00Z">
            <w:rPr>
              <w:color w:val="000000"/>
            </w:rPr>
          </w:rPrChange>
        </w:rPr>
        <w:pPrChange w:id="41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15" w:author="Nigel Rossiter" w:date="2024-02-04T18:22:00Z">
            <w:rPr>
              <w:color w:val="000000"/>
            </w:rPr>
          </w:rPrChange>
        </w:rPr>
        <w:t xml:space="preserve">We also assessed the following </w:t>
      </w:r>
      <w:commentRangeStart w:id="416"/>
      <w:r w:rsidRPr="00942891">
        <w:rPr>
          <w:rFonts w:ascii="Arial" w:hAnsi="Arial" w:cs="Arial"/>
          <w:color w:val="000000"/>
          <w:sz w:val="22"/>
          <w:szCs w:val="22"/>
          <w:lang w:val="en-GB"/>
          <w:rPrChange w:id="417" w:author="Nigel Rossiter" w:date="2024-02-04T18:22:00Z">
            <w:rPr>
              <w:color w:val="000000"/>
            </w:rPr>
          </w:rPrChange>
        </w:rPr>
        <w:t>feasibility outcomes</w:t>
      </w:r>
      <w:commentRangeEnd w:id="416"/>
      <w:r w:rsidR="00074A23">
        <w:rPr>
          <w:rStyle w:val="CommentReference"/>
        </w:rPr>
        <w:commentReference w:id="416"/>
      </w:r>
      <w:r w:rsidRPr="00942891">
        <w:rPr>
          <w:rFonts w:ascii="Arial" w:hAnsi="Arial" w:cs="Arial"/>
          <w:color w:val="000000"/>
          <w:sz w:val="22"/>
          <w:szCs w:val="22"/>
          <w:lang w:val="en-GB"/>
          <w:rPrChange w:id="418" w:author="Nigel Rossiter" w:date="2024-02-04T18:22:00Z">
            <w:rPr>
              <w:color w:val="000000"/>
            </w:rPr>
          </w:rPrChange>
        </w:rPr>
        <w:t>, which pertained both to overall study population as well as to the individual cluster level:</w:t>
      </w:r>
    </w:p>
    <w:p w14:paraId="4AAA3059" w14:textId="77777777" w:rsidR="00926479" w:rsidRPr="00942891" w:rsidRDefault="00000000">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419" w:author="Nigel Rossiter" w:date="2024-02-04T18:22:00Z">
            <w:rPr/>
          </w:rPrChange>
        </w:rPr>
        <w:pPrChange w:id="420" w:author="Nigel Rossiter" w:date="2024-02-04T18:19:00Z">
          <w:pPr>
            <w:numPr>
              <w:numId w:val="1"/>
            </w:numPr>
            <w:pBdr>
              <w:top w:val="nil"/>
              <w:left w:val="nil"/>
              <w:bottom w:val="nil"/>
              <w:right w:val="nil"/>
              <w:between w:val="nil"/>
            </w:pBdr>
            <w:spacing w:before="36" w:after="36"/>
            <w:ind w:left="720" w:hanging="480"/>
          </w:pPr>
        </w:pPrChange>
      </w:pPr>
      <w:commentRangeStart w:id="421"/>
      <w:r w:rsidRPr="00942891">
        <w:rPr>
          <w:rFonts w:ascii="Arial" w:hAnsi="Arial" w:cs="Arial"/>
          <w:color w:val="000000"/>
          <w:sz w:val="22"/>
          <w:szCs w:val="22"/>
          <w:lang w:val="en-GB"/>
          <w:rPrChange w:id="422" w:author="Nigel Rossiter" w:date="2024-02-04T18:22:00Z">
            <w:rPr>
              <w:color w:val="000000"/>
            </w:rPr>
          </w:rPrChange>
        </w:rPr>
        <w:t>Recruitment rate. For both patients and residents this was equal to the proportion of participants enrolled, out of the total number of eligible participants, over the course of the pilot study.</w:t>
      </w:r>
    </w:p>
    <w:p w14:paraId="7E0DB2C0" w14:textId="77777777" w:rsidR="00926479" w:rsidRPr="00942891" w:rsidRDefault="00000000">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423" w:author="Nigel Rossiter" w:date="2024-02-04T18:22:00Z">
            <w:rPr/>
          </w:rPrChange>
        </w:rPr>
        <w:pPrChange w:id="424"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425" w:author="Nigel Rossiter" w:date="2024-02-04T18:22:00Z">
            <w:rPr>
              <w:color w:val="000000"/>
            </w:rPr>
          </w:rPrChange>
        </w:rPr>
        <w:t>Lost to follow up rate. This applied only to patients and was equal to the proportion of patients that did not complete 30 day follow up, out of all enrolled patients, over the course of the pilot study.</w:t>
      </w:r>
    </w:p>
    <w:p w14:paraId="6E8F6995" w14:textId="77777777" w:rsidR="00926479" w:rsidRPr="00942891" w:rsidRDefault="00000000">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426" w:author="Nigel Rossiter" w:date="2024-02-04T18:22:00Z">
            <w:rPr/>
          </w:rPrChange>
        </w:rPr>
        <w:pPrChange w:id="427"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428" w:author="Nigel Rossiter" w:date="2024-02-04T18:22:00Z">
            <w:rPr>
              <w:color w:val="000000"/>
            </w:rPr>
          </w:rPrChange>
        </w:rPr>
        <w:t>Pass rate. This applied only to residents in the intervention arms and equal the proportion of residents that pass the training programme, out of the total number of trained residents, over the course of the pilot study.</w:t>
      </w:r>
    </w:p>
    <w:p w14:paraId="0ED26075" w14:textId="77777777" w:rsidR="00926479" w:rsidRPr="00942891" w:rsidRDefault="00000000">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429" w:author="Nigel Rossiter" w:date="2024-02-04T18:22:00Z">
            <w:rPr/>
          </w:rPrChange>
        </w:rPr>
        <w:pPrChange w:id="430" w:author="Nigel Rossiter" w:date="2024-02-04T18:19:00Z">
          <w:pPr>
            <w:numPr>
              <w:numId w:val="1"/>
            </w:numPr>
            <w:pBdr>
              <w:top w:val="nil"/>
              <w:left w:val="nil"/>
              <w:bottom w:val="nil"/>
              <w:right w:val="nil"/>
              <w:between w:val="nil"/>
            </w:pBdr>
            <w:spacing w:before="36" w:after="36"/>
            <w:ind w:left="720" w:hanging="480"/>
          </w:pPr>
        </w:pPrChange>
      </w:pPr>
      <w:r w:rsidRPr="00942891">
        <w:rPr>
          <w:rFonts w:ascii="Arial" w:hAnsi="Arial" w:cs="Arial"/>
          <w:color w:val="000000"/>
          <w:sz w:val="22"/>
          <w:szCs w:val="22"/>
          <w:lang w:val="en-GB"/>
          <w:rPrChange w:id="431" w:author="Nigel Rossiter" w:date="2024-02-04T18:22:00Z">
            <w:rPr>
              <w:color w:val="000000"/>
            </w:rPr>
          </w:rPrChange>
        </w:rPr>
        <w:t>Missing data rate. This applied to each outcome and variable and was equal to the proportion of missing data, over the course of the pilot study.</w:t>
      </w:r>
      <w:commentRangeEnd w:id="421"/>
      <w:r w:rsidR="00FE254F">
        <w:rPr>
          <w:rStyle w:val="CommentReference"/>
        </w:rPr>
        <w:commentReference w:id="421"/>
      </w:r>
    </w:p>
    <w:p w14:paraId="37CB2E90" w14:textId="77777777" w:rsidR="00926479" w:rsidRPr="00942891" w:rsidRDefault="00000000">
      <w:pPr>
        <w:numPr>
          <w:ilvl w:val="0"/>
          <w:numId w:val="1"/>
        </w:numPr>
        <w:pBdr>
          <w:top w:val="nil"/>
          <w:left w:val="nil"/>
          <w:bottom w:val="nil"/>
          <w:right w:val="nil"/>
          <w:between w:val="nil"/>
        </w:pBdr>
        <w:spacing w:before="36" w:after="36" w:line="480" w:lineRule="auto"/>
        <w:rPr>
          <w:rFonts w:ascii="Arial" w:hAnsi="Arial" w:cs="Arial"/>
          <w:sz w:val="22"/>
          <w:szCs w:val="22"/>
          <w:lang w:val="en-GB"/>
          <w:rPrChange w:id="432" w:author="Nigel Rossiter" w:date="2024-02-04T18:22:00Z">
            <w:rPr/>
          </w:rPrChange>
        </w:rPr>
        <w:pPrChange w:id="433" w:author="Nigel Rossiter" w:date="2024-02-04T18:19:00Z">
          <w:pPr>
            <w:numPr>
              <w:numId w:val="1"/>
            </w:numPr>
            <w:pBdr>
              <w:top w:val="nil"/>
              <w:left w:val="nil"/>
              <w:bottom w:val="nil"/>
              <w:right w:val="nil"/>
              <w:between w:val="nil"/>
            </w:pBdr>
            <w:spacing w:before="36" w:after="36"/>
            <w:ind w:left="720" w:hanging="480"/>
          </w:pPr>
        </w:pPrChange>
      </w:pPr>
      <w:commentRangeStart w:id="434"/>
      <w:r w:rsidRPr="00942891">
        <w:rPr>
          <w:rFonts w:ascii="Arial" w:hAnsi="Arial" w:cs="Arial"/>
          <w:color w:val="000000"/>
          <w:sz w:val="22"/>
          <w:szCs w:val="22"/>
          <w:lang w:val="en-GB"/>
          <w:rPrChange w:id="435" w:author="Nigel Rossiter" w:date="2024-02-04T18:22:00Z">
            <w:rPr>
              <w:color w:val="000000"/>
            </w:rPr>
          </w:rPrChange>
        </w:rPr>
        <w:t xml:space="preserve">Differences in distributions of observed and extracted data. </w:t>
      </w:r>
      <w:commentRangeEnd w:id="434"/>
      <w:r w:rsidR="00FE254F">
        <w:rPr>
          <w:rStyle w:val="CommentReference"/>
        </w:rPr>
        <w:commentReference w:id="434"/>
      </w:r>
      <w:r w:rsidRPr="00942891">
        <w:rPr>
          <w:rFonts w:ascii="Arial" w:hAnsi="Arial" w:cs="Arial"/>
          <w:color w:val="000000"/>
          <w:sz w:val="22"/>
          <w:szCs w:val="22"/>
          <w:lang w:val="en-GB"/>
          <w:rPrChange w:id="436" w:author="Nigel Rossiter" w:date="2024-02-04T18:22:00Z">
            <w:rPr>
              <w:color w:val="000000"/>
            </w:rPr>
          </w:rPrChange>
        </w:rPr>
        <w:t>This applied to each outcome and variable and compared the distributions of data collected by observations versus extracted from hospital records. For quantitative variables this was be the difference in means, standard deviations, medians, interquartile ranges, and ranges. For qualitative variables this was the differences in absolute counts and percentages, across categories.</w:t>
      </w:r>
    </w:p>
    <w:p w14:paraId="08C61DC9" w14:textId="77777777" w:rsidR="00926479" w:rsidRPr="00942891" w:rsidRDefault="00000000">
      <w:pPr>
        <w:pStyle w:val="Heading2"/>
        <w:spacing w:line="480" w:lineRule="auto"/>
        <w:rPr>
          <w:rFonts w:ascii="Arial" w:hAnsi="Arial" w:cs="Arial"/>
          <w:sz w:val="22"/>
          <w:szCs w:val="22"/>
          <w:lang w:val="en-GB"/>
          <w:rPrChange w:id="437" w:author="Nigel Rossiter" w:date="2024-02-04T18:22:00Z">
            <w:rPr/>
          </w:rPrChange>
        </w:rPr>
        <w:pPrChange w:id="438" w:author="Nigel Rossiter" w:date="2024-02-04T18:19:00Z">
          <w:pPr>
            <w:pStyle w:val="Heading2"/>
          </w:pPr>
        </w:pPrChange>
      </w:pPr>
      <w:bookmarkStart w:id="439" w:name="2jxsxqh" w:colFirst="0" w:colLast="0"/>
      <w:bookmarkEnd w:id="439"/>
      <w:r w:rsidRPr="00942891">
        <w:rPr>
          <w:rFonts w:ascii="Arial" w:hAnsi="Arial" w:cs="Arial"/>
          <w:sz w:val="22"/>
          <w:szCs w:val="22"/>
          <w:lang w:val="en-GB"/>
          <w:rPrChange w:id="440" w:author="Nigel Rossiter" w:date="2024-02-04T18:22:00Z">
            <w:rPr/>
          </w:rPrChange>
        </w:rPr>
        <w:lastRenderedPageBreak/>
        <w:t>Participant Timeline</w:t>
      </w:r>
    </w:p>
    <w:p w14:paraId="337168D5" w14:textId="77777777" w:rsidR="00926479" w:rsidRPr="00942891" w:rsidRDefault="00000000">
      <w:pPr>
        <w:pStyle w:val="Heading3"/>
        <w:spacing w:line="480" w:lineRule="auto"/>
        <w:rPr>
          <w:rFonts w:ascii="Arial" w:hAnsi="Arial" w:cs="Arial"/>
          <w:sz w:val="22"/>
          <w:szCs w:val="22"/>
          <w:lang w:val="en-GB"/>
          <w:rPrChange w:id="441" w:author="Nigel Rossiter" w:date="2024-02-04T18:22:00Z">
            <w:rPr/>
          </w:rPrChange>
        </w:rPr>
        <w:pPrChange w:id="442" w:author="Nigel Rossiter" w:date="2024-02-04T18:19:00Z">
          <w:pPr>
            <w:pStyle w:val="Heading3"/>
          </w:pPr>
        </w:pPrChange>
      </w:pPr>
      <w:bookmarkStart w:id="443" w:name="z337ya" w:colFirst="0" w:colLast="0"/>
      <w:bookmarkEnd w:id="443"/>
      <w:r w:rsidRPr="00942891">
        <w:rPr>
          <w:rFonts w:ascii="Arial" w:hAnsi="Arial" w:cs="Arial"/>
          <w:sz w:val="22"/>
          <w:szCs w:val="22"/>
          <w:lang w:val="en-GB"/>
          <w:rPrChange w:id="444" w:author="Nigel Rossiter" w:date="2024-02-04T18:22:00Z">
            <w:rPr/>
          </w:rPrChange>
        </w:rPr>
        <w:t>Patients</w:t>
      </w:r>
    </w:p>
    <w:p w14:paraId="20CF91CA" w14:textId="59AC97B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445" w:author="Nigel Rossiter" w:date="2024-02-04T18:22:00Z">
            <w:rPr>
              <w:color w:val="000000"/>
            </w:rPr>
          </w:rPrChange>
        </w:rPr>
        <w:pPrChange w:id="44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47" w:author="Nigel Rossiter" w:date="2024-02-04T18:22:00Z">
            <w:rPr>
              <w:color w:val="000000"/>
            </w:rPr>
          </w:rPrChange>
        </w:rPr>
        <w:t xml:space="preserve">Patients were screened for eligibility as they arrived at the emergency department. Eligible patients were approached in the emergency department to consent to follow up, if they were conscious. If they were unconscious a patient representative was approached to consent to follow up. Once the patient was </w:t>
      </w:r>
      <w:del w:id="448" w:author="Juillard, Catherine" w:date="2024-02-08T17:47:00Z">
        <w:r w:rsidRPr="00942891" w:rsidDel="00FE254F">
          <w:rPr>
            <w:rFonts w:ascii="Arial" w:hAnsi="Arial" w:cs="Arial"/>
            <w:color w:val="000000"/>
            <w:sz w:val="22"/>
            <w:szCs w:val="22"/>
            <w:lang w:val="en-GB"/>
            <w:rPrChange w:id="449" w:author="Nigel Rossiter" w:date="2024-02-04T18:22:00Z">
              <w:rPr>
                <w:color w:val="000000"/>
              </w:rPr>
            </w:rPrChange>
          </w:rPr>
          <w:delText>conscious</w:delText>
        </w:r>
      </w:del>
      <w:ins w:id="450" w:author="Juillard, Catherine" w:date="2024-02-08T17:47:00Z">
        <w:r w:rsidR="00FE254F" w:rsidRPr="00FE254F">
          <w:rPr>
            <w:rFonts w:ascii="Arial" w:hAnsi="Arial" w:cs="Arial"/>
            <w:color w:val="000000"/>
            <w:sz w:val="22"/>
            <w:szCs w:val="22"/>
            <w:lang w:val="en-GB"/>
          </w:rPr>
          <w:t>conscious,</w:t>
        </w:r>
      </w:ins>
      <w:r w:rsidRPr="00942891">
        <w:rPr>
          <w:rFonts w:ascii="Arial" w:hAnsi="Arial" w:cs="Arial"/>
          <w:color w:val="000000"/>
          <w:sz w:val="22"/>
          <w:szCs w:val="22"/>
          <w:lang w:val="en-GB"/>
          <w:rPrChange w:id="451" w:author="Nigel Rossiter" w:date="2024-02-04T18:22:00Z">
            <w:rPr>
              <w:color w:val="000000"/>
            </w:rPr>
          </w:rPrChange>
        </w:rPr>
        <w:t xml:space="preserve"> we approached the patient to affirm the patient representative’s consent. We followed up patients at discharge, at 24 hours after arrival at the emergency department, and at 30 days after arrival at the emergency department.</w:t>
      </w:r>
    </w:p>
    <w:p w14:paraId="5618C720" w14:textId="77777777" w:rsidR="00926479" w:rsidRPr="00942891" w:rsidRDefault="00000000">
      <w:pPr>
        <w:pStyle w:val="Heading3"/>
        <w:spacing w:line="480" w:lineRule="auto"/>
        <w:rPr>
          <w:rFonts w:ascii="Arial" w:hAnsi="Arial" w:cs="Arial"/>
          <w:sz w:val="22"/>
          <w:szCs w:val="22"/>
          <w:lang w:val="en-GB"/>
          <w:rPrChange w:id="452" w:author="Nigel Rossiter" w:date="2024-02-04T18:22:00Z">
            <w:rPr/>
          </w:rPrChange>
        </w:rPr>
        <w:pPrChange w:id="453" w:author="Nigel Rossiter" w:date="2024-02-04T18:19:00Z">
          <w:pPr>
            <w:pStyle w:val="Heading3"/>
          </w:pPr>
        </w:pPrChange>
      </w:pPr>
      <w:bookmarkStart w:id="454" w:name="3j2qqm3" w:colFirst="0" w:colLast="0"/>
      <w:bookmarkEnd w:id="454"/>
      <w:r w:rsidRPr="00942891">
        <w:rPr>
          <w:rFonts w:ascii="Arial" w:hAnsi="Arial" w:cs="Arial"/>
          <w:sz w:val="22"/>
          <w:szCs w:val="22"/>
          <w:lang w:val="en-GB"/>
          <w:rPrChange w:id="455" w:author="Nigel Rossiter" w:date="2024-02-04T18:22:00Z">
            <w:rPr/>
          </w:rPrChange>
        </w:rPr>
        <w:t>Residents</w:t>
      </w:r>
    </w:p>
    <w:p w14:paraId="0F9C012D"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456" w:author="Nigel Rossiter" w:date="2024-02-04T18:22:00Z">
            <w:rPr>
              <w:color w:val="000000"/>
            </w:rPr>
          </w:rPrChange>
        </w:rPr>
        <w:pPrChange w:id="45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58" w:author="Nigel Rossiter" w:date="2024-02-04T18:22:00Z">
            <w:rPr>
              <w:color w:val="000000"/>
            </w:rPr>
          </w:rPrChange>
        </w:rPr>
        <w:t>Participating units were screened for eligibility once hospitals confirmed their participation. All residents in eligible units were approached to consent to training if their hospital was randomised to either of the intervention arms. Training was conducted approximately one month after the study started.</w:t>
      </w:r>
    </w:p>
    <w:p w14:paraId="6EE5DA0F" w14:textId="77777777" w:rsidR="00926479" w:rsidRPr="00942891" w:rsidRDefault="00000000">
      <w:pPr>
        <w:pStyle w:val="Heading2"/>
        <w:spacing w:line="480" w:lineRule="auto"/>
        <w:rPr>
          <w:rFonts w:ascii="Arial" w:hAnsi="Arial" w:cs="Arial"/>
          <w:sz w:val="22"/>
          <w:szCs w:val="22"/>
          <w:lang w:val="en-GB"/>
          <w:rPrChange w:id="459" w:author="Nigel Rossiter" w:date="2024-02-04T18:22:00Z">
            <w:rPr/>
          </w:rPrChange>
        </w:rPr>
        <w:pPrChange w:id="460" w:author="Nigel Rossiter" w:date="2024-02-04T18:19:00Z">
          <w:pPr>
            <w:pStyle w:val="Heading2"/>
          </w:pPr>
        </w:pPrChange>
      </w:pPr>
      <w:bookmarkStart w:id="461" w:name="1y810tw" w:colFirst="0" w:colLast="0"/>
      <w:bookmarkEnd w:id="461"/>
      <w:r w:rsidRPr="00942891">
        <w:rPr>
          <w:rFonts w:ascii="Arial" w:hAnsi="Arial" w:cs="Arial"/>
          <w:sz w:val="22"/>
          <w:szCs w:val="22"/>
          <w:lang w:val="en-GB"/>
          <w:rPrChange w:id="462" w:author="Nigel Rossiter" w:date="2024-02-04T18:22:00Z">
            <w:rPr/>
          </w:rPrChange>
        </w:rPr>
        <w:t>Sample size</w:t>
      </w:r>
    </w:p>
    <w:p w14:paraId="02EB72EE" w14:textId="3CA6CB63"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463" w:author="Nigel Rossiter" w:date="2024-02-04T18:22:00Z">
            <w:rPr>
              <w:color w:val="000000"/>
            </w:rPr>
          </w:rPrChange>
        </w:rPr>
        <w:pPrChange w:id="46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65" w:author="Nigel Rossiter" w:date="2024-02-04T18:22:00Z">
            <w:rPr>
              <w:color w:val="000000"/>
            </w:rPr>
          </w:rPrChange>
        </w:rPr>
        <w:t xml:space="preserve">Given budget and time constraints, including the rotation of units in the emergency departments in Indian hospitals (which often happen on a six </w:t>
      </w:r>
      <w:proofErr w:type="gramStart"/>
      <w:r w:rsidRPr="00942891">
        <w:rPr>
          <w:rFonts w:ascii="Arial" w:hAnsi="Arial" w:cs="Arial"/>
          <w:color w:val="000000"/>
          <w:sz w:val="22"/>
          <w:szCs w:val="22"/>
          <w:lang w:val="en-GB"/>
          <w:rPrChange w:id="466" w:author="Nigel Rossiter" w:date="2024-02-04T18:22:00Z">
            <w:rPr>
              <w:color w:val="000000"/>
            </w:rPr>
          </w:rPrChange>
        </w:rPr>
        <w:t>months</w:t>
      </w:r>
      <w:proofErr w:type="gramEnd"/>
      <w:r w:rsidRPr="00942891">
        <w:rPr>
          <w:rFonts w:ascii="Arial" w:hAnsi="Arial" w:cs="Arial"/>
          <w:color w:val="000000"/>
          <w:sz w:val="22"/>
          <w:szCs w:val="22"/>
          <w:lang w:val="en-GB"/>
          <w:rPrChange w:id="467" w:author="Nigel Rossiter" w:date="2024-02-04T18:22:00Z">
            <w:rPr>
              <w:color w:val="000000"/>
            </w:rPr>
          </w:rPrChange>
        </w:rPr>
        <w:t xml:space="preserve"> basis)</w:t>
      </w:r>
      <w:ins w:id="468" w:author="Juillard, Catherine" w:date="2024-02-08T17:15:00Z">
        <w:r w:rsidR="00074A23">
          <w:rPr>
            <w:rFonts w:ascii="Arial" w:hAnsi="Arial" w:cs="Arial"/>
            <w:color w:val="000000"/>
            <w:sz w:val="22"/>
            <w:szCs w:val="22"/>
            <w:lang w:val="en-GB"/>
          </w:rPr>
          <w:t>,</w:t>
        </w:r>
      </w:ins>
      <w:r w:rsidRPr="00942891">
        <w:rPr>
          <w:rFonts w:ascii="Arial" w:hAnsi="Arial" w:cs="Arial"/>
          <w:color w:val="000000"/>
          <w:sz w:val="22"/>
          <w:szCs w:val="22"/>
          <w:lang w:val="en-GB"/>
          <w:rPrChange w:id="469" w:author="Nigel Rossiter" w:date="2024-02-04T18:22:00Z">
            <w:rPr>
              <w:color w:val="000000"/>
            </w:rPr>
          </w:rPrChange>
        </w:rPr>
        <w:t xml:space="preserve"> the feasible data collection period was four months. We assumed that each of the units saw 2-4 trauma patients per week and based on that estimated that if we selected a minimum of one unit per hospital then each hospital would </w:t>
      </w:r>
      <w:ins w:id="470" w:author="Nigel Rossiter" w:date="2024-02-04T18:21:00Z">
        <w:r w:rsidR="00942891" w:rsidRPr="00074A23">
          <w:rPr>
            <w:rFonts w:ascii="Arial" w:hAnsi="Arial" w:cs="Arial"/>
            <w:color w:val="000000"/>
            <w:sz w:val="22"/>
            <w:szCs w:val="22"/>
          </w:rPr>
          <w:t>enroll</w:t>
        </w:r>
      </w:ins>
      <w:r w:rsidRPr="00942891">
        <w:rPr>
          <w:rFonts w:ascii="Arial" w:hAnsi="Arial" w:cs="Arial"/>
          <w:color w:val="000000"/>
          <w:sz w:val="22"/>
          <w:szCs w:val="22"/>
          <w:lang w:val="en-GB"/>
          <w:rPrChange w:id="471" w:author="Nigel Rossiter" w:date="2024-02-04T18:22:00Z">
            <w:rPr>
              <w:color w:val="000000"/>
            </w:rPr>
          </w:rPrChange>
        </w:rPr>
        <w:t xml:space="preserve"> 8-16 patients per month and 32-64 patients during the four months of this pilot. With a 20% attrition rate we expected each hospital to </w:t>
      </w:r>
      <w:ins w:id="472" w:author="Nigel Rossiter" w:date="2024-02-04T18:22:00Z">
        <w:r w:rsidR="00942891" w:rsidRPr="00074A23">
          <w:rPr>
            <w:rFonts w:ascii="Arial" w:hAnsi="Arial" w:cs="Arial"/>
            <w:color w:val="000000"/>
            <w:sz w:val="22"/>
            <w:szCs w:val="22"/>
          </w:rPr>
          <w:t>enroll</w:t>
        </w:r>
      </w:ins>
      <w:r w:rsidRPr="00942891">
        <w:rPr>
          <w:rFonts w:ascii="Arial" w:hAnsi="Arial" w:cs="Arial"/>
          <w:color w:val="000000"/>
          <w:sz w:val="22"/>
          <w:szCs w:val="22"/>
          <w:lang w:val="en-GB"/>
          <w:rPrChange w:id="473" w:author="Nigel Rossiter" w:date="2024-02-04T18:22:00Z">
            <w:rPr>
              <w:color w:val="000000"/>
            </w:rPr>
          </w:rPrChange>
        </w:rPr>
        <w:t xml:space="preserve"> 26-51 patients, coming to a total sample size of between 156 and 306 patients for this pilot study.</w:t>
      </w:r>
    </w:p>
    <w:p w14:paraId="1DA4C325" w14:textId="77777777" w:rsidR="00926479" w:rsidRPr="00942891" w:rsidRDefault="00000000">
      <w:pPr>
        <w:pStyle w:val="Heading2"/>
        <w:spacing w:line="480" w:lineRule="auto"/>
        <w:rPr>
          <w:rFonts w:ascii="Arial" w:hAnsi="Arial" w:cs="Arial"/>
          <w:sz w:val="22"/>
          <w:szCs w:val="22"/>
          <w:lang w:val="en-GB"/>
          <w:rPrChange w:id="474" w:author="Nigel Rossiter" w:date="2024-02-04T18:22:00Z">
            <w:rPr/>
          </w:rPrChange>
        </w:rPr>
        <w:pPrChange w:id="475" w:author="Nigel Rossiter" w:date="2024-02-04T18:19:00Z">
          <w:pPr>
            <w:pStyle w:val="Heading2"/>
          </w:pPr>
        </w:pPrChange>
      </w:pPr>
      <w:bookmarkStart w:id="476" w:name="4i7ojhp" w:colFirst="0" w:colLast="0"/>
      <w:bookmarkEnd w:id="476"/>
      <w:r w:rsidRPr="00942891">
        <w:rPr>
          <w:rFonts w:ascii="Arial" w:hAnsi="Arial" w:cs="Arial"/>
          <w:sz w:val="22"/>
          <w:szCs w:val="22"/>
          <w:lang w:val="en-GB"/>
          <w:rPrChange w:id="477" w:author="Nigel Rossiter" w:date="2024-02-04T18:22:00Z">
            <w:rPr/>
          </w:rPrChange>
        </w:rPr>
        <w:lastRenderedPageBreak/>
        <w:t>Recruitment</w:t>
      </w:r>
    </w:p>
    <w:p w14:paraId="54DF1C23"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478" w:author="Nigel Rossiter" w:date="2024-02-04T18:22:00Z">
            <w:rPr>
              <w:color w:val="000000"/>
            </w:rPr>
          </w:rPrChange>
        </w:rPr>
        <w:pPrChange w:id="47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80" w:author="Nigel Rossiter" w:date="2024-02-04T18:22:00Z">
            <w:rPr>
              <w:color w:val="000000"/>
            </w:rPr>
          </w:rPrChange>
        </w:rPr>
        <w:t>To ensure adequate recruitment we only approached hospitals that stated that</w:t>
      </w:r>
      <w:del w:id="481" w:author="Nigel Rossiter" w:date="2024-02-04T18:22:00Z">
        <w:r w:rsidRPr="00942891" w:rsidDel="00942891">
          <w:rPr>
            <w:rFonts w:ascii="Arial" w:hAnsi="Arial" w:cs="Arial"/>
            <w:color w:val="000000"/>
            <w:sz w:val="22"/>
            <w:szCs w:val="22"/>
            <w:lang w:val="en-GB"/>
            <w:rPrChange w:id="482" w:author="Nigel Rossiter" w:date="2024-02-04T18:22:00Z">
              <w:rPr>
                <w:color w:val="000000"/>
              </w:rPr>
            </w:rPrChange>
          </w:rPr>
          <w:delText xml:space="preserve"> the</w:delText>
        </w:r>
      </w:del>
      <w:r w:rsidRPr="00942891">
        <w:rPr>
          <w:rFonts w:ascii="Arial" w:hAnsi="Arial" w:cs="Arial"/>
          <w:color w:val="000000"/>
          <w:sz w:val="22"/>
          <w:szCs w:val="22"/>
          <w:lang w:val="en-GB"/>
          <w:rPrChange w:id="483" w:author="Nigel Rossiter" w:date="2024-02-04T18:22:00Z">
            <w:rPr>
              <w:color w:val="000000"/>
            </w:rPr>
          </w:rPrChange>
        </w:rPr>
        <w:t xml:space="preserve"> their volumes were high enough to allow us to reach the sample size goals detailed above. Patients were enrolled by a dedicated project officer as they arrived at the emergency department. The recruitment period was four months. Recruitment was monitored weekly through online conferences. No financial or non-financial incentives were provided to trial investigators or participants for enrolment.</w:t>
      </w:r>
    </w:p>
    <w:p w14:paraId="0E475651" w14:textId="77777777" w:rsidR="00926479" w:rsidRPr="00942891" w:rsidRDefault="00000000">
      <w:pPr>
        <w:pStyle w:val="Heading2"/>
        <w:spacing w:line="480" w:lineRule="auto"/>
        <w:rPr>
          <w:rFonts w:ascii="Arial" w:hAnsi="Arial" w:cs="Arial"/>
          <w:sz w:val="22"/>
          <w:szCs w:val="22"/>
          <w:lang w:val="en-GB"/>
          <w:rPrChange w:id="484" w:author="Nigel Rossiter" w:date="2024-02-04T18:22:00Z">
            <w:rPr/>
          </w:rPrChange>
        </w:rPr>
        <w:pPrChange w:id="485" w:author="Nigel Rossiter" w:date="2024-02-04T18:19:00Z">
          <w:pPr>
            <w:pStyle w:val="Heading2"/>
          </w:pPr>
        </w:pPrChange>
      </w:pPr>
      <w:bookmarkStart w:id="486" w:name="2xcytpi" w:colFirst="0" w:colLast="0"/>
      <w:bookmarkEnd w:id="486"/>
      <w:r w:rsidRPr="00942891">
        <w:rPr>
          <w:rFonts w:ascii="Arial" w:hAnsi="Arial" w:cs="Arial"/>
          <w:sz w:val="22"/>
          <w:szCs w:val="22"/>
          <w:lang w:val="en-GB"/>
          <w:rPrChange w:id="487" w:author="Nigel Rossiter" w:date="2024-02-04T18:22:00Z">
            <w:rPr/>
          </w:rPrChange>
        </w:rPr>
        <w:t>Allocation</w:t>
      </w:r>
    </w:p>
    <w:p w14:paraId="61C70E9B" w14:textId="77777777" w:rsidR="00926479" w:rsidRPr="00942891" w:rsidRDefault="00000000">
      <w:pPr>
        <w:pStyle w:val="Heading3"/>
        <w:spacing w:line="480" w:lineRule="auto"/>
        <w:rPr>
          <w:rFonts w:ascii="Arial" w:hAnsi="Arial" w:cs="Arial"/>
          <w:sz w:val="22"/>
          <w:szCs w:val="22"/>
          <w:lang w:val="en-GB"/>
          <w:rPrChange w:id="488" w:author="Nigel Rossiter" w:date="2024-02-04T18:22:00Z">
            <w:rPr/>
          </w:rPrChange>
        </w:rPr>
        <w:pPrChange w:id="489" w:author="Nigel Rossiter" w:date="2024-02-04T18:19:00Z">
          <w:pPr>
            <w:pStyle w:val="Heading3"/>
          </w:pPr>
        </w:pPrChange>
      </w:pPr>
      <w:bookmarkStart w:id="490" w:name="1ci93xb" w:colFirst="0" w:colLast="0"/>
      <w:bookmarkEnd w:id="490"/>
      <w:r w:rsidRPr="00942891">
        <w:rPr>
          <w:rFonts w:ascii="Arial" w:hAnsi="Arial" w:cs="Arial"/>
          <w:sz w:val="22"/>
          <w:szCs w:val="22"/>
          <w:lang w:val="en-GB"/>
          <w:rPrChange w:id="491" w:author="Nigel Rossiter" w:date="2024-02-04T18:22:00Z">
            <w:rPr/>
          </w:rPrChange>
        </w:rPr>
        <w:t>Sequence generation</w:t>
      </w:r>
    </w:p>
    <w:p w14:paraId="2C883E74"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492" w:author="Nigel Rossiter" w:date="2024-02-04T18:22:00Z">
            <w:rPr>
              <w:color w:val="000000"/>
            </w:rPr>
          </w:rPrChange>
        </w:rPr>
        <w:pPrChange w:id="49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494" w:author="Nigel Rossiter" w:date="2024-02-04T18:22:00Z">
            <w:rPr>
              <w:color w:val="000000"/>
            </w:rPr>
          </w:rPrChange>
        </w:rPr>
        <w:t>We used simple randomisation to allocate sites to trial arms. We prepared seven sealed envelopes from which one representative from each pilot site selected one in a common meeting. The content of the envelopes dictated what trial arm (ATLS</w:t>
      </w:r>
      <w:r w:rsidRPr="00942891">
        <w:rPr>
          <w:rFonts w:ascii="Arial" w:hAnsi="Arial" w:cs="Arial"/>
          <w:color w:val="000000"/>
          <w:sz w:val="22"/>
          <w:szCs w:val="22"/>
          <w:vertAlign w:val="superscript"/>
          <w:lang w:val="en-GB"/>
          <w:rPrChange w:id="495" w:author="Nigel Rossiter" w:date="2024-02-04T18:22:00Z">
            <w:rPr>
              <w:color w:val="000000"/>
              <w:vertAlign w:val="superscript"/>
            </w:rPr>
          </w:rPrChange>
        </w:rPr>
        <w:t>®</w:t>
      </w:r>
      <w:r w:rsidRPr="00942891">
        <w:rPr>
          <w:rFonts w:ascii="Arial" w:hAnsi="Arial" w:cs="Arial"/>
          <w:color w:val="000000"/>
          <w:sz w:val="22"/>
          <w:szCs w:val="22"/>
          <w:lang w:val="en-GB"/>
          <w:rPrChange w:id="496" w:author="Nigel Rossiter" w:date="2024-02-04T18:22:00Z">
            <w:rPr>
              <w:color w:val="000000"/>
            </w:rPr>
          </w:rPrChange>
        </w:rPr>
        <w:t>, PTC, or standard care) each hospital was allocated to. There were two hospitals in each of the intervention arms and three hospitals in the control arm.</w:t>
      </w:r>
    </w:p>
    <w:p w14:paraId="01D0C26F" w14:textId="77777777" w:rsidR="00926479" w:rsidRPr="00942891" w:rsidRDefault="00000000">
      <w:pPr>
        <w:pStyle w:val="Heading3"/>
        <w:spacing w:line="480" w:lineRule="auto"/>
        <w:rPr>
          <w:rFonts w:ascii="Arial" w:hAnsi="Arial" w:cs="Arial"/>
          <w:sz w:val="22"/>
          <w:szCs w:val="22"/>
          <w:lang w:val="en-GB"/>
          <w:rPrChange w:id="497" w:author="Nigel Rossiter" w:date="2024-02-04T18:22:00Z">
            <w:rPr/>
          </w:rPrChange>
        </w:rPr>
        <w:pPrChange w:id="498" w:author="Nigel Rossiter" w:date="2024-02-04T18:19:00Z">
          <w:pPr>
            <w:pStyle w:val="Heading3"/>
          </w:pPr>
        </w:pPrChange>
      </w:pPr>
      <w:bookmarkStart w:id="499" w:name="3whwml4" w:colFirst="0" w:colLast="0"/>
      <w:bookmarkEnd w:id="499"/>
      <w:r w:rsidRPr="00942891">
        <w:rPr>
          <w:rFonts w:ascii="Arial" w:hAnsi="Arial" w:cs="Arial"/>
          <w:sz w:val="22"/>
          <w:szCs w:val="22"/>
          <w:lang w:val="en-GB"/>
          <w:rPrChange w:id="500" w:author="Nigel Rossiter" w:date="2024-02-04T18:22:00Z">
            <w:rPr/>
          </w:rPrChange>
        </w:rPr>
        <w:t>Concealment Mechanism</w:t>
      </w:r>
    </w:p>
    <w:p w14:paraId="40BFCB14"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01" w:author="Nigel Rossiter" w:date="2024-02-04T18:22:00Z">
            <w:rPr>
              <w:color w:val="000000"/>
            </w:rPr>
          </w:rPrChange>
        </w:rPr>
        <w:pPrChange w:id="50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03" w:author="Nigel Rossiter" w:date="2024-02-04T18:22:00Z">
            <w:rPr>
              <w:color w:val="000000"/>
            </w:rPr>
          </w:rPrChange>
        </w:rPr>
        <w:t>We did not conceal the sequence.</w:t>
      </w:r>
    </w:p>
    <w:p w14:paraId="18DEA54C" w14:textId="77777777" w:rsidR="00926479" w:rsidRPr="00942891" w:rsidRDefault="00000000">
      <w:pPr>
        <w:pStyle w:val="Heading3"/>
        <w:spacing w:line="480" w:lineRule="auto"/>
        <w:rPr>
          <w:rFonts w:ascii="Arial" w:hAnsi="Arial" w:cs="Arial"/>
          <w:sz w:val="22"/>
          <w:szCs w:val="22"/>
          <w:lang w:val="en-GB"/>
          <w:rPrChange w:id="504" w:author="Nigel Rossiter" w:date="2024-02-04T18:22:00Z">
            <w:rPr/>
          </w:rPrChange>
        </w:rPr>
        <w:pPrChange w:id="505" w:author="Nigel Rossiter" w:date="2024-02-04T18:19:00Z">
          <w:pPr>
            <w:pStyle w:val="Heading3"/>
          </w:pPr>
        </w:pPrChange>
      </w:pPr>
      <w:bookmarkStart w:id="506" w:name="2bn6wsx" w:colFirst="0" w:colLast="0"/>
      <w:bookmarkEnd w:id="506"/>
      <w:r w:rsidRPr="00942891">
        <w:rPr>
          <w:rFonts w:ascii="Arial" w:hAnsi="Arial" w:cs="Arial"/>
          <w:sz w:val="22"/>
          <w:szCs w:val="22"/>
          <w:lang w:val="en-GB"/>
          <w:rPrChange w:id="507" w:author="Nigel Rossiter" w:date="2024-02-04T18:22:00Z">
            <w:rPr/>
          </w:rPrChange>
        </w:rPr>
        <w:t>Implementation</w:t>
      </w:r>
    </w:p>
    <w:p w14:paraId="307815B9" w14:textId="3DF79C8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08" w:author="Nigel Rossiter" w:date="2024-02-04T18:22:00Z">
            <w:rPr>
              <w:color w:val="000000"/>
            </w:rPr>
          </w:rPrChange>
        </w:rPr>
        <w:pPrChange w:id="50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10" w:author="Nigel Rossiter" w:date="2024-02-04T18:22:00Z">
            <w:rPr>
              <w:color w:val="000000"/>
            </w:rPr>
          </w:rPrChange>
        </w:rPr>
        <w:t xml:space="preserve">The random allocation sequence was generated by </w:t>
      </w:r>
      <w:commentRangeStart w:id="511"/>
      <w:r w:rsidRPr="00942891">
        <w:rPr>
          <w:rFonts w:ascii="Arial" w:hAnsi="Arial" w:cs="Arial"/>
          <w:color w:val="000000"/>
          <w:sz w:val="22"/>
          <w:szCs w:val="22"/>
          <w:lang w:val="en-GB"/>
          <w:rPrChange w:id="512" w:author="Nigel Rossiter" w:date="2024-02-04T18:22:00Z">
            <w:rPr>
              <w:color w:val="000000"/>
            </w:rPr>
          </w:rPrChange>
        </w:rPr>
        <w:t>MGW</w:t>
      </w:r>
      <w:commentRangeEnd w:id="511"/>
      <w:r w:rsidR="00942891">
        <w:rPr>
          <w:rStyle w:val="CommentReference"/>
        </w:rPr>
        <w:commentReference w:id="511"/>
      </w:r>
      <w:r w:rsidRPr="00942891">
        <w:rPr>
          <w:rFonts w:ascii="Arial" w:hAnsi="Arial" w:cs="Arial"/>
          <w:color w:val="000000"/>
          <w:sz w:val="22"/>
          <w:szCs w:val="22"/>
          <w:lang w:val="en-GB"/>
          <w:rPrChange w:id="513" w:author="Nigel Rossiter" w:date="2024-02-04T18:22:00Z">
            <w:rPr>
              <w:color w:val="000000"/>
            </w:rPr>
          </w:rPrChange>
        </w:rPr>
        <w:t>. Clusters were enrolled by the project’s core team. Patient participants were enrolled if they presented during the project officer</w:t>
      </w:r>
      <w:ins w:id="514" w:author="Juillard, Catherine" w:date="2024-02-08T17:17:00Z">
        <w:r w:rsidR="00074A23">
          <w:rPr>
            <w:rFonts w:ascii="Arial" w:hAnsi="Arial" w:cs="Arial"/>
            <w:color w:val="000000"/>
            <w:sz w:val="22"/>
            <w:szCs w:val="22"/>
            <w:lang w:val="en-GB"/>
          </w:rPr>
          <w:t>’</w:t>
        </w:r>
      </w:ins>
      <w:r w:rsidRPr="00942891">
        <w:rPr>
          <w:rFonts w:ascii="Arial" w:hAnsi="Arial" w:cs="Arial"/>
          <w:color w:val="000000"/>
          <w:sz w:val="22"/>
          <w:szCs w:val="22"/>
          <w:lang w:val="en-GB"/>
          <w:rPrChange w:id="515" w:author="Nigel Rossiter" w:date="2024-02-04T18:22:00Z">
            <w:rPr>
              <w:color w:val="000000"/>
            </w:rPr>
          </w:rPrChange>
        </w:rPr>
        <w:t>s shift. Resident participants were enrolled if they were in the units selected for training. The principal investigator at each hospital selected the units for training. For patient participants consent for follow up was sought after randomisation from patients or patient relatives as appropriate. For resident participants consent was also sought after randomisation.</w:t>
      </w:r>
    </w:p>
    <w:p w14:paraId="09E62E21" w14:textId="77777777" w:rsidR="00926479" w:rsidRPr="00942891" w:rsidRDefault="00000000">
      <w:pPr>
        <w:pStyle w:val="Heading2"/>
        <w:spacing w:line="480" w:lineRule="auto"/>
        <w:rPr>
          <w:rFonts w:ascii="Arial" w:hAnsi="Arial" w:cs="Arial"/>
          <w:sz w:val="22"/>
          <w:szCs w:val="22"/>
          <w:lang w:val="en-GB"/>
          <w:rPrChange w:id="516" w:author="Nigel Rossiter" w:date="2024-02-04T18:22:00Z">
            <w:rPr/>
          </w:rPrChange>
        </w:rPr>
        <w:pPrChange w:id="517" w:author="Nigel Rossiter" w:date="2024-02-04T18:19:00Z">
          <w:pPr>
            <w:pStyle w:val="Heading2"/>
          </w:pPr>
        </w:pPrChange>
      </w:pPr>
      <w:bookmarkStart w:id="518" w:name="qsh70q" w:colFirst="0" w:colLast="0"/>
      <w:bookmarkEnd w:id="518"/>
      <w:r w:rsidRPr="00942891">
        <w:rPr>
          <w:rFonts w:ascii="Arial" w:hAnsi="Arial" w:cs="Arial"/>
          <w:sz w:val="22"/>
          <w:szCs w:val="22"/>
          <w:lang w:val="en-GB"/>
          <w:rPrChange w:id="519" w:author="Nigel Rossiter" w:date="2024-02-04T18:22:00Z">
            <w:rPr/>
          </w:rPrChange>
        </w:rPr>
        <w:lastRenderedPageBreak/>
        <w:t>Blinding</w:t>
      </w:r>
    </w:p>
    <w:p w14:paraId="5E846C3F"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20" w:author="Nigel Rossiter" w:date="2024-02-04T18:22:00Z">
            <w:rPr>
              <w:color w:val="000000"/>
            </w:rPr>
          </w:rPrChange>
        </w:rPr>
        <w:pPrChange w:id="52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22" w:author="Nigel Rossiter" w:date="2024-02-04T18:22:00Z">
            <w:rPr>
              <w:color w:val="000000"/>
            </w:rPr>
          </w:rPrChange>
        </w:rPr>
        <w:t xml:space="preserve">It was not possible to blind investigators or </w:t>
      </w:r>
      <w:commentRangeStart w:id="523"/>
      <w:r w:rsidRPr="00942891">
        <w:rPr>
          <w:rFonts w:ascii="Arial" w:hAnsi="Arial" w:cs="Arial"/>
          <w:color w:val="000000"/>
          <w:sz w:val="22"/>
          <w:szCs w:val="22"/>
          <w:lang w:val="en-GB"/>
          <w:rPrChange w:id="524" w:author="Nigel Rossiter" w:date="2024-02-04T18:22:00Z">
            <w:rPr>
              <w:color w:val="000000"/>
            </w:rPr>
          </w:rPrChange>
        </w:rPr>
        <w:t xml:space="preserve">participants to interventions. </w:t>
      </w:r>
      <w:commentRangeEnd w:id="523"/>
      <w:r w:rsidR="00074A23">
        <w:rPr>
          <w:rStyle w:val="CommentReference"/>
        </w:rPr>
        <w:commentReference w:id="523"/>
      </w:r>
      <w:r w:rsidRPr="00942891">
        <w:rPr>
          <w:rFonts w:ascii="Arial" w:hAnsi="Arial" w:cs="Arial"/>
          <w:color w:val="000000"/>
          <w:sz w:val="22"/>
          <w:szCs w:val="22"/>
          <w:lang w:val="en-GB"/>
          <w:rPrChange w:id="525" w:author="Nigel Rossiter" w:date="2024-02-04T18:22:00Z">
            <w:rPr>
              <w:color w:val="000000"/>
            </w:rPr>
          </w:rPrChange>
        </w:rPr>
        <w:t>We did not blind the data analysts during this pilot, but we plan to blind the data analysts during the full-scale trial.</w:t>
      </w:r>
    </w:p>
    <w:p w14:paraId="193998F0" w14:textId="77777777" w:rsidR="00926479" w:rsidRPr="00942891" w:rsidRDefault="00000000">
      <w:pPr>
        <w:pStyle w:val="Heading2"/>
        <w:spacing w:line="480" w:lineRule="auto"/>
        <w:rPr>
          <w:rFonts w:ascii="Arial" w:hAnsi="Arial" w:cs="Arial"/>
          <w:sz w:val="22"/>
          <w:szCs w:val="22"/>
          <w:lang w:val="en-GB"/>
          <w:rPrChange w:id="526" w:author="Nigel Rossiter" w:date="2024-02-04T18:22:00Z">
            <w:rPr/>
          </w:rPrChange>
        </w:rPr>
        <w:pPrChange w:id="527" w:author="Nigel Rossiter" w:date="2024-02-04T18:19:00Z">
          <w:pPr>
            <w:pStyle w:val="Heading2"/>
          </w:pPr>
        </w:pPrChange>
      </w:pPr>
      <w:bookmarkStart w:id="528" w:name="3as4poj" w:colFirst="0" w:colLast="0"/>
      <w:bookmarkEnd w:id="528"/>
      <w:r w:rsidRPr="00942891">
        <w:rPr>
          <w:rFonts w:ascii="Arial" w:hAnsi="Arial" w:cs="Arial"/>
          <w:sz w:val="22"/>
          <w:szCs w:val="22"/>
          <w:lang w:val="en-GB"/>
          <w:rPrChange w:id="529" w:author="Nigel Rossiter" w:date="2024-02-04T18:22:00Z">
            <w:rPr/>
          </w:rPrChange>
        </w:rPr>
        <w:t>Data Collection</w:t>
      </w:r>
    </w:p>
    <w:p w14:paraId="51ACDFD1"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30" w:author="Nigel Rossiter" w:date="2024-02-04T18:22:00Z">
            <w:rPr>
              <w:color w:val="000000"/>
            </w:rPr>
          </w:rPrChange>
        </w:rPr>
        <w:pPrChange w:id="53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32" w:author="Nigel Rossiter" w:date="2024-02-04T18:22:00Z">
            <w:rPr>
              <w:color w:val="000000"/>
            </w:rPr>
          </w:rPrChange>
        </w:rPr>
        <w:t>Data collection started one month before the training was delivered, to establish a baseline. Each participating hospital had a dedicated project officer who collected the data.</w:t>
      </w:r>
    </w:p>
    <w:p w14:paraId="70132A57"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33" w:author="Nigel Rossiter" w:date="2024-02-04T18:22:00Z">
            <w:rPr>
              <w:color w:val="000000"/>
            </w:rPr>
          </w:rPrChange>
        </w:rPr>
        <w:pPrChange w:id="534" w:author="Nigel Rossiter" w:date="2024-02-04T18:19:00Z">
          <w:pPr>
            <w:pBdr>
              <w:top w:val="nil"/>
              <w:left w:val="nil"/>
              <w:bottom w:val="nil"/>
              <w:right w:val="nil"/>
              <w:between w:val="nil"/>
            </w:pBdr>
            <w:spacing w:before="180" w:after="180"/>
          </w:pPr>
        </w:pPrChange>
      </w:pPr>
      <w:commentRangeStart w:id="535"/>
      <w:r w:rsidRPr="00942891">
        <w:rPr>
          <w:rFonts w:ascii="Arial" w:hAnsi="Arial" w:cs="Arial"/>
          <w:color w:val="000000"/>
          <w:sz w:val="22"/>
          <w:szCs w:val="22"/>
          <w:lang w:val="en-GB"/>
          <w:rPrChange w:id="536" w:author="Nigel Rossiter" w:date="2024-02-04T18:22:00Z">
            <w:rPr>
              <w:color w:val="000000"/>
            </w:rPr>
          </w:rPrChange>
        </w:rPr>
        <w:t>Because participating residents were assigned designated days for trauma care for a period of 6 months, data were collected during those particular days and shifts when these trained doctors were in the emergency department. The project officers collected data both by observing the care delivered and by interviewing the participants, and by extracting data from hospital records.</w:t>
      </w:r>
      <w:commentRangeEnd w:id="535"/>
      <w:r w:rsidR="00074A23">
        <w:rPr>
          <w:rStyle w:val="CommentReference"/>
        </w:rPr>
        <w:commentReference w:id="535"/>
      </w:r>
    </w:p>
    <w:p w14:paraId="2A4C4E82"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37" w:author="Nigel Rossiter" w:date="2024-02-04T18:22:00Z">
            <w:rPr>
              <w:color w:val="000000"/>
            </w:rPr>
          </w:rPrChange>
        </w:rPr>
        <w:pPrChange w:id="53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39" w:author="Nigel Rossiter" w:date="2024-02-04T18:22:00Z">
            <w:rPr>
              <w:color w:val="000000"/>
            </w:rPr>
          </w:rPrChange>
        </w:rPr>
        <w:t xml:space="preserve">Data collection continued for three months after training. </w:t>
      </w:r>
      <w:commentRangeStart w:id="540"/>
      <w:r w:rsidRPr="00942891">
        <w:rPr>
          <w:rFonts w:ascii="Arial" w:hAnsi="Arial" w:cs="Arial"/>
          <w:color w:val="000000"/>
          <w:sz w:val="22"/>
          <w:szCs w:val="22"/>
          <w:lang w:val="en-GB"/>
          <w:rPrChange w:id="541" w:author="Nigel Rossiter" w:date="2024-02-04T18:22:00Z">
            <w:rPr>
              <w:color w:val="000000"/>
            </w:rPr>
          </w:rPrChange>
        </w:rPr>
        <w:t>The research officers collected data of all trauma patients who presented to the participating units during their duty hours</w:t>
      </w:r>
      <w:commentRangeEnd w:id="540"/>
      <w:r w:rsidR="00B6730A">
        <w:rPr>
          <w:rStyle w:val="CommentReference"/>
        </w:rPr>
        <w:commentReference w:id="540"/>
      </w:r>
      <w:r w:rsidRPr="00942891">
        <w:rPr>
          <w:rFonts w:ascii="Arial" w:hAnsi="Arial" w:cs="Arial"/>
          <w:color w:val="000000"/>
          <w:sz w:val="22"/>
          <w:szCs w:val="22"/>
          <w:lang w:val="en-GB"/>
          <w:rPrChange w:id="542" w:author="Nigel Rossiter" w:date="2024-02-04T18:22:00Z">
            <w:rPr>
              <w:color w:val="000000"/>
            </w:rPr>
          </w:rPrChange>
        </w:rPr>
        <w:t xml:space="preserve">. Those patients who were admitted were followed up for complications and other in-hospital outcome measures, for example length of stay. Patients who were not admitted were followed up telephonically for mortality outcomes and </w:t>
      </w:r>
      <w:commentRangeStart w:id="543"/>
      <w:r w:rsidRPr="00942891">
        <w:rPr>
          <w:rFonts w:ascii="Arial" w:hAnsi="Arial" w:cs="Arial"/>
          <w:color w:val="000000"/>
          <w:sz w:val="22"/>
          <w:szCs w:val="22"/>
          <w:lang w:val="en-GB"/>
          <w:rPrChange w:id="544" w:author="Nigel Rossiter" w:date="2024-02-04T18:22:00Z">
            <w:rPr>
              <w:color w:val="000000"/>
            </w:rPr>
          </w:rPrChange>
        </w:rPr>
        <w:t>quality of life outcomes</w:t>
      </w:r>
      <w:commentRangeEnd w:id="543"/>
      <w:r w:rsidR="00B6730A">
        <w:rPr>
          <w:rStyle w:val="CommentReference"/>
        </w:rPr>
        <w:commentReference w:id="543"/>
      </w:r>
      <w:r w:rsidRPr="00942891">
        <w:rPr>
          <w:rFonts w:ascii="Arial" w:hAnsi="Arial" w:cs="Arial"/>
          <w:color w:val="000000"/>
          <w:sz w:val="22"/>
          <w:szCs w:val="22"/>
          <w:lang w:val="en-GB"/>
          <w:rPrChange w:id="545" w:author="Nigel Rossiter" w:date="2024-02-04T18:22:00Z">
            <w:rPr>
              <w:color w:val="000000"/>
            </w:rPr>
          </w:rPrChange>
        </w:rPr>
        <w:t>. The follow up period was be 30 days. The project officers made at most three attempts to reach a participant or participant representative telephonically, after which the data were recorded as missing.</w:t>
      </w:r>
    </w:p>
    <w:p w14:paraId="4C6C914A"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46" w:author="Nigel Rossiter" w:date="2024-02-04T18:22:00Z">
            <w:rPr>
              <w:color w:val="000000"/>
            </w:rPr>
          </w:rPrChange>
        </w:rPr>
        <w:pPrChange w:id="54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48" w:author="Nigel Rossiter" w:date="2024-02-04T18:22:00Z">
            <w:rPr>
              <w:color w:val="000000"/>
            </w:rPr>
          </w:rPrChange>
        </w:rPr>
        <w:t xml:space="preserve">The project officer administered the study information and informed consent (consent was sought only for data collection including follow up) to the patient, or the patient’s representative as appropriate, once the patient was stabilised. </w:t>
      </w:r>
      <w:commentRangeStart w:id="549"/>
      <w:r w:rsidRPr="00942891">
        <w:rPr>
          <w:rFonts w:ascii="Arial" w:hAnsi="Arial" w:cs="Arial"/>
          <w:color w:val="000000"/>
          <w:sz w:val="22"/>
          <w:szCs w:val="22"/>
          <w:lang w:val="en-GB"/>
          <w:rPrChange w:id="550" w:author="Nigel Rossiter" w:date="2024-02-04T18:22:00Z">
            <w:rPr>
              <w:color w:val="000000"/>
            </w:rPr>
          </w:rPrChange>
        </w:rPr>
        <w:t>They will continue to collect data once they have received the consent.</w:t>
      </w:r>
      <w:commentRangeEnd w:id="549"/>
      <w:r w:rsidR="00B6730A">
        <w:rPr>
          <w:rStyle w:val="CommentReference"/>
        </w:rPr>
        <w:commentReference w:id="549"/>
      </w:r>
    </w:p>
    <w:p w14:paraId="7C0EA955"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51" w:author="Nigel Rossiter" w:date="2024-02-04T18:22:00Z">
            <w:rPr>
              <w:color w:val="000000"/>
            </w:rPr>
          </w:rPrChange>
        </w:rPr>
        <w:pPrChange w:id="552" w:author="Nigel Rossiter" w:date="2024-02-04T18:19:00Z">
          <w:pPr>
            <w:pBdr>
              <w:top w:val="nil"/>
              <w:left w:val="nil"/>
              <w:bottom w:val="nil"/>
              <w:right w:val="nil"/>
              <w:between w:val="nil"/>
            </w:pBdr>
            <w:spacing w:before="180" w:after="180"/>
          </w:pPr>
        </w:pPrChange>
      </w:pPr>
      <w:commentRangeStart w:id="553"/>
      <w:r w:rsidRPr="00942891">
        <w:rPr>
          <w:rFonts w:ascii="Arial" w:hAnsi="Arial" w:cs="Arial"/>
          <w:color w:val="000000"/>
          <w:sz w:val="22"/>
          <w:szCs w:val="22"/>
          <w:lang w:val="en-GB"/>
          <w:rPrChange w:id="554" w:author="Nigel Rossiter" w:date="2024-02-04T18:22:00Z">
            <w:rPr>
              <w:color w:val="000000"/>
            </w:rPr>
          </w:rPrChange>
        </w:rPr>
        <w:t>Details of data of those patients/relatives not willing to give consent were not included in the analysis. The number of patients who opt out from data collection was collected.</w:t>
      </w:r>
      <w:commentRangeEnd w:id="553"/>
      <w:r w:rsidR="00B6730A">
        <w:rPr>
          <w:rStyle w:val="CommentReference"/>
        </w:rPr>
        <w:commentReference w:id="553"/>
      </w:r>
    </w:p>
    <w:p w14:paraId="59831FD5" w14:textId="77777777" w:rsidR="00926479" w:rsidRPr="00942891" w:rsidRDefault="00000000">
      <w:pPr>
        <w:pStyle w:val="Heading2"/>
        <w:spacing w:line="480" w:lineRule="auto"/>
        <w:rPr>
          <w:rFonts w:ascii="Arial" w:hAnsi="Arial" w:cs="Arial"/>
          <w:sz w:val="22"/>
          <w:szCs w:val="22"/>
          <w:lang w:val="en-GB"/>
          <w:rPrChange w:id="555" w:author="Nigel Rossiter" w:date="2024-02-04T18:22:00Z">
            <w:rPr/>
          </w:rPrChange>
        </w:rPr>
        <w:pPrChange w:id="556" w:author="Nigel Rossiter" w:date="2024-02-04T18:19:00Z">
          <w:pPr>
            <w:pStyle w:val="Heading2"/>
          </w:pPr>
        </w:pPrChange>
      </w:pPr>
      <w:bookmarkStart w:id="557" w:name="1pxezwc" w:colFirst="0" w:colLast="0"/>
      <w:bookmarkEnd w:id="557"/>
      <w:r w:rsidRPr="00942891">
        <w:rPr>
          <w:rFonts w:ascii="Arial" w:hAnsi="Arial" w:cs="Arial"/>
          <w:sz w:val="22"/>
          <w:szCs w:val="22"/>
          <w:lang w:val="en-GB"/>
          <w:rPrChange w:id="558" w:author="Nigel Rossiter" w:date="2024-02-04T18:22:00Z">
            <w:rPr/>
          </w:rPrChange>
        </w:rPr>
        <w:lastRenderedPageBreak/>
        <w:t>Variables</w:t>
      </w:r>
    </w:p>
    <w:p w14:paraId="16691542" w14:textId="333C37E2"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59" w:author="Nigel Rossiter" w:date="2024-02-04T18:22:00Z">
            <w:rPr>
              <w:color w:val="000000"/>
            </w:rPr>
          </w:rPrChange>
        </w:rPr>
        <w:pPrChange w:id="56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61" w:author="Nigel Rossiter" w:date="2024-02-04T18:22:00Z">
            <w:rPr>
              <w:color w:val="000000"/>
            </w:rPr>
          </w:rPrChange>
        </w:rPr>
        <w:t>The project officers collected data on demographics, time of injury to arrival at the participating hospital, time to recording vital signs, vital signs, and times to and management details including imaging and surgery. Details of any injury sustained were collected and coded using ICD 10 and the Abbreviated Injury Scale (AIS). For ICD 10</w:t>
      </w:r>
      <w:ins w:id="562" w:author="Juillard, Catherine" w:date="2024-02-08T17:25:00Z">
        <w:r w:rsidR="00B6730A">
          <w:rPr>
            <w:rFonts w:ascii="Arial" w:hAnsi="Arial" w:cs="Arial"/>
            <w:color w:val="000000"/>
            <w:sz w:val="22"/>
            <w:szCs w:val="22"/>
            <w:lang w:val="en-GB"/>
          </w:rPr>
          <w:t>,</w:t>
        </w:r>
      </w:ins>
      <w:r w:rsidRPr="00942891">
        <w:rPr>
          <w:rFonts w:ascii="Arial" w:hAnsi="Arial" w:cs="Arial"/>
          <w:color w:val="000000"/>
          <w:sz w:val="22"/>
          <w:szCs w:val="22"/>
          <w:lang w:val="en-GB"/>
          <w:rPrChange w:id="563" w:author="Nigel Rossiter" w:date="2024-02-04T18:22:00Z">
            <w:rPr>
              <w:color w:val="000000"/>
            </w:rPr>
          </w:rPrChange>
        </w:rPr>
        <w:t xml:space="preserve"> coders underwent the WHO online ICD 10 training module</w:t>
      </w:r>
      <w:ins w:id="564" w:author="Juillard, Catherine" w:date="2024-02-08T17:25:00Z">
        <w:r w:rsidR="00B6730A">
          <w:rPr>
            <w:rFonts w:ascii="Arial" w:hAnsi="Arial" w:cs="Arial"/>
            <w:color w:val="000000"/>
            <w:sz w:val="22"/>
            <w:szCs w:val="22"/>
            <w:lang w:val="en-GB"/>
          </w:rPr>
          <w:t xml:space="preserve">; </w:t>
        </w:r>
      </w:ins>
      <w:del w:id="565" w:author="Juillard, Catherine" w:date="2024-02-08T17:25:00Z">
        <w:r w:rsidRPr="00942891" w:rsidDel="00B6730A">
          <w:rPr>
            <w:rFonts w:ascii="Arial" w:hAnsi="Arial" w:cs="Arial"/>
            <w:color w:val="000000"/>
            <w:sz w:val="22"/>
            <w:szCs w:val="22"/>
            <w:lang w:val="en-GB"/>
            <w:rPrChange w:id="566" w:author="Nigel Rossiter" w:date="2024-02-04T18:22:00Z">
              <w:rPr>
                <w:color w:val="000000"/>
              </w:rPr>
            </w:rPrChange>
          </w:rPr>
          <w:delText xml:space="preserve"> and </w:delText>
        </w:r>
      </w:del>
      <w:r w:rsidRPr="00942891">
        <w:rPr>
          <w:rFonts w:ascii="Arial" w:hAnsi="Arial" w:cs="Arial"/>
          <w:color w:val="000000"/>
          <w:sz w:val="22"/>
          <w:szCs w:val="22"/>
          <w:lang w:val="en-GB"/>
          <w:rPrChange w:id="567" w:author="Nigel Rossiter" w:date="2024-02-04T18:22:00Z">
            <w:rPr>
              <w:color w:val="000000"/>
            </w:rPr>
          </w:rPrChange>
        </w:rPr>
        <w:t>for AIS</w:t>
      </w:r>
      <w:ins w:id="568" w:author="Juillard, Catherine" w:date="2024-02-08T17:25:00Z">
        <w:r w:rsidR="00B6730A">
          <w:rPr>
            <w:rFonts w:ascii="Arial" w:hAnsi="Arial" w:cs="Arial"/>
            <w:color w:val="000000"/>
            <w:sz w:val="22"/>
            <w:szCs w:val="22"/>
            <w:lang w:val="en-GB"/>
          </w:rPr>
          <w:t>,</w:t>
        </w:r>
      </w:ins>
      <w:r w:rsidRPr="00942891">
        <w:rPr>
          <w:rFonts w:ascii="Arial" w:hAnsi="Arial" w:cs="Arial"/>
          <w:color w:val="000000"/>
          <w:sz w:val="22"/>
          <w:szCs w:val="22"/>
          <w:lang w:val="en-GB"/>
          <w:rPrChange w:id="569" w:author="Nigel Rossiter" w:date="2024-02-04T18:22:00Z">
            <w:rPr>
              <w:color w:val="000000"/>
            </w:rPr>
          </w:rPrChange>
        </w:rPr>
        <w:t xml:space="preserve"> they were accredited. Based on AIS we calculated the Injury Severity Score (ISS) and the New ISS (NISS). Supplemental Material 2 contains a full variable list, with definitions.</w:t>
      </w:r>
    </w:p>
    <w:p w14:paraId="58614783" w14:textId="77777777" w:rsidR="00926479" w:rsidRPr="00942891" w:rsidRDefault="00000000">
      <w:pPr>
        <w:pStyle w:val="Heading2"/>
        <w:spacing w:line="480" w:lineRule="auto"/>
        <w:rPr>
          <w:rFonts w:ascii="Arial" w:hAnsi="Arial" w:cs="Arial"/>
          <w:sz w:val="22"/>
          <w:szCs w:val="22"/>
          <w:lang w:val="en-GB"/>
          <w:rPrChange w:id="570" w:author="Nigel Rossiter" w:date="2024-02-04T18:22:00Z">
            <w:rPr/>
          </w:rPrChange>
        </w:rPr>
        <w:pPrChange w:id="571" w:author="Nigel Rossiter" w:date="2024-02-04T18:19:00Z">
          <w:pPr>
            <w:pStyle w:val="Heading2"/>
          </w:pPr>
        </w:pPrChange>
      </w:pPr>
      <w:bookmarkStart w:id="572" w:name="49x2ik5" w:colFirst="0" w:colLast="0"/>
      <w:bookmarkEnd w:id="572"/>
      <w:r w:rsidRPr="00942891">
        <w:rPr>
          <w:rFonts w:ascii="Arial" w:hAnsi="Arial" w:cs="Arial"/>
          <w:sz w:val="22"/>
          <w:szCs w:val="22"/>
          <w:lang w:val="en-GB"/>
          <w:rPrChange w:id="573" w:author="Nigel Rossiter" w:date="2024-02-04T18:22:00Z">
            <w:rPr/>
          </w:rPrChange>
        </w:rPr>
        <w:t>Patient and public involvement</w:t>
      </w:r>
    </w:p>
    <w:p w14:paraId="270151D2"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74" w:author="Nigel Rossiter" w:date="2024-02-04T18:22:00Z">
            <w:rPr>
              <w:color w:val="000000"/>
            </w:rPr>
          </w:rPrChange>
        </w:rPr>
        <w:pPrChange w:id="57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76" w:author="Nigel Rossiter" w:date="2024-02-04T18:22:00Z">
            <w:rPr>
              <w:color w:val="000000"/>
            </w:rPr>
          </w:rPrChange>
        </w:rPr>
        <w:t>In this study, we conducted community consultations to collect inputs from patients, their caregivers, patient groups, and resident doctors to be used in the selection of outcome measures and implementation of the full-scale trial; following the Guidance for Reporting Involvement of Patients and the Public (GRIIPS 2)</w:t>
      </w:r>
      <w:r w:rsidRPr="00942891">
        <w:rPr>
          <w:rFonts w:ascii="Arial" w:hAnsi="Arial" w:cs="Arial"/>
          <w:color w:val="000000"/>
          <w:sz w:val="22"/>
          <w:szCs w:val="22"/>
          <w:vertAlign w:val="superscript"/>
          <w:lang w:val="en-GB"/>
          <w:rPrChange w:id="577" w:author="Nigel Rossiter" w:date="2024-02-04T18:22:00Z">
            <w:rPr>
              <w:color w:val="000000"/>
              <w:vertAlign w:val="superscript"/>
            </w:rPr>
          </w:rPrChange>
        </w:rPr>
        <w:t>11</w:t>
      </w:r>
      <w:r w:rsidRPr="00942891">
        <w:rPr>
          <w:rFonts w:ascii="Arial" w:hAnsi="Arial" w:cs="Arial"/>
          <w:color w:val="000000"/>
          <w:sz w:val="22"/>
          <w:szCs w:val="22"/>
          <w:lang w:val="en-GB"/>
          <w:rPrChange w:id="578" w:author="Nigel Rossiter" w:date="2024-02-04T18:22:00Z">
            <w:rPr>
              <w:color w:val="000000"/>
            </w:rPr>
          </w:rPrChange>
        </w:rPr>
        <w:t>. The results of these consultations will be reported in a separate publication.</w:t>
      </w:r>
    </w:p>
    <w:p w14:paraId="78ACA7F9" w14:textId="77777777" w:rsidR="00926479" w:rsidRPr="00942891" w:rsidRDefault="00000000">
      <w:pPr>
        <w:pStyle w:val="Heading2"/>
        <w:spacing w:line="480" w:lineRule="auto"/>
        <w:rPr>
          <w:rFonts w:ascii="Arial" w:hAnsi="Arial" w:cs="Arial"/>
          <w:sz w:val="22"/>
          <w:szCs w:val="22"/>
          <w:lang w:val="en-GB"/>
          <w:rPrChange w:id="579" w:author="Nigel Rossiter" w:date="2024-02-04T18:22:00Z">
            <w:rPr/>
          </w:rPrChange>
        </w:rPr>
        <w:pPrChange w:id="580" w:author="Nigel Rossiter" w:date="2024-02-04T18:19:00Z">
          <w:pPr>
            <w:pStyle w:val="Heading2"/>
          </w:pPr>
        </w:pPrChange>
      </w:pPr>
      <w:bookmarkStart w:id="581" w:name="2p2csry" w:colFirst="0" w:colLast="0"/>
      <w:bookmarkEnd w:id="581"/>
      <w:r w:rsidRPr="00942891">
        <w:rPr>
          <w:rFonts w:ascii="Arial" w:hAnsi="Arial" w:cs="Arial"/>
          <w:sz w:val="22"/>
          <w:szCs w:val="22"/>
          <w:lang w:val="en-GB"/>
          <w:rPrChange w:id="582" w:author="Nigel Rossiter" w:date="2024-02-04T18:22:00Z">
            <w:rPr/>
          </w:rPrChange>
        </w:rPr>
        <w:t>Data management</w:t>
      </w:r>
    </w:p>
    <w:p w14:paraId="12B4EEA0" w14:textId="161C1BE8"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583" w:author="Nigel Rossiter" w:date="2024-02-04T18:22:00Z">
            <w:rPr>
              <w:color w:val="000000"/>
            </w:rPr>
          </w:rPrChange>
        </w:rPr>
        <w:pPrChange w:id="58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585" w:author="Nigel Rossiter" w:date="2024-02-04T18:22:00Z">
            <w:rPr>
              <w:color w:val="000000"/>
            </w:rPr>
          </w:rPrChange>
        </w:rPr>
        <w:t>We used the online data collection tool KoboToolbox</w:t>
      </w:r>
      <w:r w:rsidRPr="00942891">
        <w:rPr>
          <w:rFonts w:ascii="Arial" w:hAnsi="Arial" w:cs="Arial"/>
          <w:color w:val="000000"/>
          <w:sz w:val="22"/>
          <w:szCs w:val="22"/>
          <w:vertAlign w:val="superscript"/>
          <w:lang w:val="en-GB"/>
          <w:rPrChange w:id="586" w:author="Nigel Rossiter" w:date="2024-02-04T18:22:00Z">
            <w:rPr>
              <w:color w:val="000000"/>
              <w:vertAlign w:val="superscript"/>
            </w:rPr>
          </w:rPrChange>
        </w:rPr>
        <w:t>12</w:t>
      </w:r>
      <w:r w:rsidRPr="00942891">
        <w:rPr>
          <w:rFonts w:ascii="Arial" w:hAnsi="Arial" w:cs="Arial"/>
          <w:color w:val="000000"/>
          <w:sz w:val="22"/>
          <w:szCs w:val="22"/>
          <w:lang w:val="en-GB"/>
          <w:rPrChange w:id="587" w:author="Nigel Rossiter" w:date="2024-02-04T18:22:00Z">
            <w:rPr>
              <w:color w:val="000000"/>
            </w:rPr>
          </w:rPrChange>
        </w:rPr>
        <w:t xml:space="preserve">, accessible only over a virtual private network (VPN), for each participating hospital to upload pseudonymised data to secure servers. Data validation techniques such as restricted values or values within a specific range were used to avoid ambiguous data entries and ensure the validity of the data. </w:t>
      </w:r>
      <w:moveToRangeStart w:id="588" w:author="Juillard, Catherine" w:date="2024-02-08T17:27:00Z" w:name="move158305655"/>
      <w:moveTo w:id="589" w:author="Juillard, Catherine" w:date="2024-02-08T17:27:00Z">
        <w:r w:rsidR="00B6730A" w:rsidRPr="007063FA">
          <w:rPr>
            <w:rFonts w:ascii="Arial" w:hAnsi="Arial" w:cs="Arial"/>
            <w:color w:val="000000"/>
            <w:sz w:val="22"/>
            <w:szCs w:val="22"/>
            <w:lang w:val="en-GB"/>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To>
      <w:moveToRangeEnd w:id="588"/>
      <w:r w:rsidRPr="00942891">
        <w:rPr>
          <w:rFonts w:ascii="Arial" w:hAnsi="Arial" w:cs="Arial"/>
          <w:color w:val="000000"/>
          <w:sz w:val="22"/>
          <w:szCs w:val="22"/>
          <w:lang w:val="en-GB"/>
          <w:rPrChange w:id="590" w:author="Nigel Rossiter" w:date="2024-02-04T18:22:00Z">
            <w:rPr>
              <w:color w:val="000000"/>
            </w:rPr>
          </w:rPrChange>
        </w:rPr>
        <w:t xml:space="preserve">Ambiguous responses and errors were resolved after discussion with the core team during weekly meetings. </w:t>
      </w:r>
      <w:moveFromRangeStart w:id="591" w:author="Juillard, Catherine" w:date="2024-02-08T17:27:00Z" w:name="move158305655"/>
      <w:moveFrom w:id="592" w:author="Juillard, Catherine" w:date="2024-02-08T17:27:00Z">
        <w:r w:rsidRPr="00942891" w:rsidDel="00B6730A">
          <w:rPr>
            <w:rFonts w:ascii="Arial" w:hAnsi="Arial" w:cs="Arial"/>
            <w:color w:val="000000"/>
            <w:sz w:val="22"/>
            <w:szCs w:val="22"/>
            <w:lang w:val="en-GB"/>
            <w:rPrChange w:id="593" w:author="Nigel Rossiter" w:date="2024-02-04T18:22:00Z">
              <w:rPr>
                <w:color w:val="000000"/>
              </w:rPr>
            </w:rPrChange>
          </w:rPr>
          <w:t xml:space="preserve">An instruction manual or codebook for data variables was prepared to ensure consistency in data entry. This manual was referred to during the project data collection and variable descriptions were visible for each variable in the online data collection tool. </w:t>
        </w:r>
      </w:moveFrom>
      <w:moveFromRangeEnd w:id="591"/>
      <w:r w:rsidRPr="00942891">
        <w:rPr>
          <w:rFonts w:ascii="Arial" w:hAnsi="Arial" w:cs="Arial"/>
          <w:color w:val="000000"/>
          <w:sz w:val="22"/>
          <w:szCs w:val="22"/>
          <w:lang w:val="en-GB"/>
          <w:rPrChange w:id="594" w:author="Nigel Rossiter" w:date="2024-02-04T18:22:00Z">
            <w:rPr>
              <w:color w:val="000000"/>
            </w:rPr>
          </w:rPrChange>
        </w:rPr>
        <w:t xml:space="preserve">Pseudonymised data were stored at the </w:t>
      </w:r>
      <w:r w:rsidRPr="00942891">
        <w:rPr>
          <w:rFonts w:ascii="Arial" w:hAnsi="Arial" w:cs="Arial"/>
          <w:color w:val="000000"/>
          <w:sz w:val="22"/>
          <w:szCs w:val="22"/>
          <w:lang w:val="en-GB"/>
          <w:rPrChange w:id="595" w:author="Nigel Rossiter" w:date="2024-02-04T18:22:00Z">
            <w:rPr>
              <w:color w:val="000000"/>
            </w:rPr>
          </w:rPrChange>
        </w:rPr>
        <w:lastRenderedPageBreak/>
        <w:t>centralised server. The data were only accessible by the project’s principal investigator or by delegation by the project principal investigator.</w:t>
      </w:r>
    </w:p>
    <w:p w14:paraId="42332AA5" w14:textId="77777777" w:rsidR="00926479" w:rsidRPr="00942891" w:rsidRDefault="00000000">
      <w:pPr>
        <w:pStyle w:val="Heading2"/>
        <w:spacing w:line="480" w:lineRule="auto"/>
        <w:rPr>
          <w:rFonts w:ascii="Arial" w:hAnsi="Arial" w:cs="Arial"/>
          <w:sz w:val="22"/>
          <w:szCs w:val="22"/>
          <w:lang w:val="en-GB"/>
          <w:rPrChange w:id="596" w:author="Nigel Rossiter" w:date="2024-02-04T18:22:00Z">
            <w:rPr/>
          </w:rPrChange>
        </w:rPr>
        <w:pPrChange w:id="597" w:author="Nigel Rossiter" w:date="2024-02-04T18:19:00Z">
          <w:pPr>
            <w:pStyle w:val="Heading2"/>
          </w:pPr>
        </w:pPrChange>
      </w:pPr>
      <w:bookmarkStart w:id="598" w:name="147n2zr" w:colFirst="0" w:colLast="0"/>
      <w:bookmarkEnd w:id="598"/>
      <w:r w:rsidRPr="00942891">
        <w:rPr>
          <w:rFonts w:ascii="Arial" w:hAnsi="Arial" w:cs="Arial"/>
          <w:sz w:val="22"/>
          <w:szCs w:val="22"/>
          <w:lang w:val="en-GB"/>
          <w:rPrChange w:id="599" w:author="Nigel Rossiter" w:date="2024-02-04T18:22:00Z">
            <w:rPr/>
          </w:rPrChange>
        </w:rPr>
        <w:t>Data monitoring</w:t>
      </w:r>
    </w:p>
    <w:p w14:paraId="3FF7D076" w14:textId="6AA15FA1"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00" w:author="Nigel Rossiter" w:date="2024-02-04T18:22:00Z">
            <w:rPr>
              <w:color w:val="000000"/>
            </w:rPr>
          </w:rPrChange>
        </w:rPr>
        <w:pPrChange w:id="60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02" w:author="Nigel Rossiter" w:date="2024-02-04T18:22:00Z">
            <w:rPr>
              <w:color w:val="000000"/>
            </w:rPr>
          </w:rPrChange>
        </w:rPr>
        <w:t xml:space="preserve">Weekly meetings with the core team and project officers took place. We conducted an interim analysis on </w:t>
      </w:r>
      <w:ins w:id="603" w:author="Nigel Rossiter" w:date="2024-02-04T18:26:00Z">
        <w:r w:rsidR="00942891">
          <w:rPr>
            <w:rFonts w:ascii="Arial" w:hAnsi="Arial" w:cs="Arial"/>
            <w:color w:val="000000"/>
            <w:sz w:val="22"/>
            <w:szCs w:val="22"/>
            <w:lang w:val="en-GB"/>
          </w:rPr>
          <w:t xml:space="preserve">12 </w:t>
        </w:r>
      </w:ins>
      <w:r w:rsidRPr="00942891">
        <w:rPr>
          <w:rFonts w:ascii="Arial" w:hAnsi="Arial" w:cs="Arial"/>
          <w:color w:val="000000"/>
          <w:sz w:val="22"/>
          <w:szCs w:val="22"/>
          <w:lang w:val="en-GB"/>
          <w:rPrChange w:id="604" w:author="Nigel Rossiter" w:date="2024-02-04T18:22:00Z">
            <w:rPr>
              <w:color w:val="000000"/>
            </w:rPr>
          </w:rPrChange>
        </w:rPr>
        <w:t>October</w:t>
      </w:r>
      <w:del w:id="605" w:author="Nigel Rossiter" w:date="2024-02-04T18:26:00Z">
        <w:r w:rsidRPr="00942891" w:rsidDel="00942891">
          <w:rPr>
            <w:rFonts w:ascii="Arial" w:hAnsi="Arial" w:cs="Arial"/>
            <w:color w:val="000000"/>
            <w:sz w:val="22"/>
            <w:szCs w:val="22"/>
            <w:lang w:val="en-GB"/>
            <w:rPrChange w:id="606" w:author="Nigel Rossiter" w:date="2024-02-04T18:22:00Z">
              <w:rPr>
                <w:color w:val="000000"/>
              </w:rPr>
            </w:rPrChange>
          </w:rPr>
          <w:delText xml:space="preserve"> 12,</w:delText>
        </w:r>
      </w:del>
      <w:r w:rsidRPr="00942891">
        <w:rPr>
          <w:rFonts w:ascii="Arial" w:hAnsi="Arial" w:cs="Arial"/>
          <w:color w:val="000000"/>
          <w:sz w:val="22"/>
          <w:szCs w:val="22"/>
          <w:lang w:val="en-GB"/>
          <w:rPrChange w:id="607" w:author="Nigel Rossiter" w:date="2024-02-04T18:22:00Z">
            <w:rPr>
              <w:color w:val="000000"/>
            </w:rPr>
          </w:rPrChange>
        </w:rPr>
        <w:t xml:space="preserve"> 2022, and decided to complete the study as participants were consenting to be included in the study and key variables including mortality outcomes could be collected. No outcomes were dropped. We did not use a data monitoring committee in the pilot study due to its limited scope.</w:t>
      </w:r>
    </w:p>
    <w:p w14:paraId="21051483" w14:textId="77777777" w:rsidR="00926479" w:rsidRPr="00942891" w:rsidRDefault="00000000">
      <w:pPr>
        <w:pStyle w:val="Heading2"/>
        <w:spacing w:line="480" w:lineRule="auto"/>
        <w:rPr>
          <w:rFonts w:ascii="Arial" w:hAnsi="Arial" w:cs="Arial"/>
          <w:sz w:val="22"/>
          <w:szCs w:val="22"/>
          <w:lang w:val="en-GB"/>
          <w:rPrChange w:id="608" w:author="Nigel Rossiter" w:date="2024-02-04T18:22:00Z">
            <w:rPr/>
          </w:rPrChange>
        </w:rPr>
        <w:pPrChange w:id="609" w:author="Nigel Rossiter" w:date="2024-02-04T18:19:00Z">
          <w:pPr>
            <w:pStyle w:val="Heading2"/>
          </w:pPr>
        </w:pPrChange>
      </w:pPr>
      <w:bookmarkStart w:id="610" w:name="3o7alnk" w:colFirst="0" w:colLast="0"/>
      <w:bookmarkEnd w:id="610"/>
      <w:r w:rsidRPr="00942891">
        <w:rPr>
          <w:rFonts w:ascii="Arial" w:hAnsi="Arial" w:cs="Arial"/>
          <w:sz w:val="22"/>
          <w:szCs w:val="22"/>
          <w:lang w:val="en-GB"/>
          <w:rPrChange w:id="611" w:author="Nigel Rossiter" w:date="2024-02-04T18:22:00Z">
            <w:rPr/>
          </w:rPrChange>
        </w:rPr>
        <w:t>Statistical Methods</w:t>
      </w:r>
    </w:p>
    <w:p w14:paraId="5AF0B0AB"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12" w:author="Nigel Rossiter" w:date="2024-02-04T18:22:00Z">
            <w:rPr>
              <w:color w:val="000000"/>
            </w:rPr>
          </w:rPrChange>
        </w:rPr>
        <w:pPrChange w:id="61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14" w:author="Nigel Rossiter" w:date="2024-02-04T18:22:00Z">
            <w:rPr>
              <w:color w:val="000000"/>
            </w:rPr>
          </w:rPrChange>
        </w:rPr>
        <w:t>We analysed all pilot data using descriptive statistics. Quantitative variables are summarised as mean +/- standard deviation, median, interquartile range and range</w:t>
      </w:r>
      <w:commentRangeStart w:id="615"/>
      <w:r w:rsidRPr="00942891">
        <w:rPr>
          <w:rFonts w:ascii="Arial" w:hAnsi="Arial" w:cs="Arial"/>
          <w:color w:val="000000"/>
          <w:sz w:val="22"/>
          <w:szCs w:val="22"/>
          <w:lang w:val="en-GB"/>
          <w:rPrChange w:id="616" w:author="Nigel Rossiter" w:date="2024-02-04T18:22:00Z">
            <w:rPr>
              <w:color w:val="000000"/>
            </w:rPr>
          </w:rPrChange>
        </w:rPr>
        <w:t xml:space="preserve">. Qualitative variables </w:t>
      </w:r>
      <w:commentRangeEnd w:id="615"/>
      <w:r w:rsidR="00B37AC1">
        <w:rPr>
          <w:rStyle w:val="CommentReference"/>
        </w:rPr>
        <w:commentReference w:id="615"/>
      </w:r>
      <w:r w:rsidRPr="00942891">
        <w:rPr>
          <w:rFonts w:ascii="Arial" w:hAnsi="Arial" w:cs="Arial"/>
          <w:color w:val="000000"/>
          <w:sz w:val="22"/>
          <w:szCs w:val="22"/>
          <w:lang w:val="en-GB"/>
          <w:rPrChange w:id="617" w:author="Nigel Rossiter" w:date="2024-02-04T18:22:00Z">
            <w:rPr>
              <w:color w:val="000000"/>
            </w:rPr>
          </w:rPrChange>
        </w:rPr>
        <w:t>are presented as absolute numbers and percentages. Feasibility outcomes are summarised both on the overall sample level as well as on the individual cluster level. We used an empty generalised linear mixed model</w:t>
      </w:r>
      <w:del w:id="618" w:author="Nigel Rossiter" w:date="2024-02-04T18:27:00Z">
        <w:r w:rsidRPr="00942891" w:rsidDel="00DC6905">
          <w:rPr>
            <w:rFonts w:ascii="Arial" w:hAnsi="Arial" w:cs="Arial"/>
            <w:color w:val="000000"/>
            <w:sz w:val="22"/>
            <w:szCs w:val="22"/>
            <w:lang w:val="en-GB"/>
            <w:rPrChange w:id="619" w:author="Nigel Rossiter" w:date="2024-02-04T18:22:00Z">
              <w:rPr>
                <w:color w:val="000000"/>
              </w:rPr>
            </w:rPrChange>
          </w:rPr>
          <w:delText xml:space="preserve"> </w:delText>
        </w:r>
      </w:del>
      <w:r w:rsidRPr="00942891">
        <w:rPr>
          <w:rFonts w:ascii="Arial" w:hAnsi="Arial" w:cs="Arial"/>
          <w:color w:val="000000"/>
          <w:sz w:val="22"/>
          <w:szCs w:val="22"/>
          <w:lang w:val="en-GB"/>
          <w:rPrChange w:id="620" w:author="Nigel Rossiter" w:date="2024-02-04T18:22:00Z">
            <w:rPr>
              <w:color w:val="000000"/>
            </w:rPr>
          </w:rPrChange>
        </w:rPr>
        <w:t xml:space="preserve"> to estimate the intracluster correlation coefficient.</w:t>
      </w:r>
    </w:p>
    <w:p w14:paraId="5EB66A1C"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21" w:author="Nigel Rossiter" w:date="2024-02-04T18:22:00Z">
            <w:rPr>
              <w:color w:val="000000"/>
            </w:rPr>
          </w:rPrChange>
        </w:rPr>
        <w:pPrChange w:id="62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23" w:author="Nigel Rossiter" w:date="2024-02-04T18:22:00Z">
            <w:rPr>
              <w:color w:val="000000"/>
            </w:rPr>
          </w:rPrChange>
        </w:rPr>
        <w:t>We compared participant outcomes in three combinations of trial arms: ATLS</w:t>
      </w:r>
      <w:r w:rsidRPr="00942891">
        <w:rPr>
          <w:rFonts w:ascii="Arial" w:hAnsi="Arial" w:cs="Arial"/>
          <w:color w:val="000000"/>
          <w:sz w:val="22"/>
          <w:szCs w:val="22"/>
          <w:vertAlign w:val="superscript"/>
          <w:lang w:val="en-GB"/>
          <w:rPrChange w:id="624" w:author="Nigel Rossiter" w:date="2024-02-04T18:22:00Z">
            <w:rPr>
              <w:color w:val="000000"/>
              <w:vertAlign w:val="superscript"/>
            </w:rPr>
          </w:rPrChange>
        </w:rPr>
        <w:t>®</w:t>
      </w:r>
      <w:r w:rsidRPr="00942891">
        <w:rPr>
          <w:rFonts w:ascii="Arial" w:hAnsi="Arial" w:cs="Arial"/>
          <w:color w:val="000000"/>
          <w:sz w:val="22"/>
          <w:szCs w:val="22"/>
          <w:lang w:val="en-GB"/>
          <w:rPrChange w:id="625" w:author="Nigel Rossiter" w:date="2024-02-04T18:22:00Z">
            <w:rPr>
              <w:color w:val="000000"/>
            </w:rPr>
          </w:rPrChange>
        </w:rPr>
        <w:t xml:space="preserve"> versus PTC, ATLS</w:t>
      </w:r>
      <w:r w:rsidRPr="00942891">
        <w:rPr>
          <w:rFonts w:ascii="Arial" w:hAnsi="Arial" w:cs="Arial"/>
          <w:color w:val="000000"/>
          <w:sz w:val="22"/>
          <w:szCs w:val="22"/>
          <w:vertAlign w:val="superscript"/>
          <w:lang w:val="en-GB"/>
          <w:rPrChange w:id="626" w:author="Nigel Rossiter" w:date="2024-02-04T18:22:00Z">
            <w:rPr>
              <w:color w:val="000000"/>
              <w:vertAlign w:val="superscript"/>
            </w:rPr>
          </w:rPrChange>
        </w:rPr>
        <w:t>®</w:t>
      </w:r>
      <w:r w:rsidRPr="00942891">
        <w:rPr>
          <w:rFonts w:ascii="Arial" w:hAnsi="Arial" w:cs="Arial"/>
          <w:color w:val="000000"/>
          <w:sz w:val="22"/>
          <w:szCs w:val="22"/>
          <w:lang w:val="en-GB"/>
          <w:rPrChange w:id="627" w:author="Nigel Rossiter" w:date="2024-02-04T18:22:00Z">
            <w:rPr>
              <w:color w:val="000000"/>
            </w:rPr>
          </w:rPrChange>
        </w:rPr>
        <w:t xml:space="preserve"> versus standard care, and PTC versus standard care. In each combination we compared both differences in final values and differences in change from baseline. For the intervention arms the change from baseline was calculated as the difference between the one month period of data collection before the training was undertaken and the three month period after the training. For the control arm the data collection period was four months and the difference from baseline was calculated as the difference between the first one month and the following three months.</w:t>
      </w:r>
    </w:p>
    <w:p w14:paraId="171193C8"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28" w:author="Nigel Rossiter" w:date="2024-02-04T18:22:00Z">
            <w:rPr>
              <w:color w:val="000000"/>
            </w:rPr>
          </w:rPrChange>
        </w:rPr>
        <w:pPrChange w:id="62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30" w:author="Nigel Rossiter" w:date="2024-02-04T18:22:00Z">
            <w:rPr>
              <w:color w:val="000000"/>
            </w:rPr>
          </w:rPrChange>
        </w:rPr>
        <w:lastRenderedPageBreak/>
        <w:t xml:space="preserve">Within each combination of trial arms we had planned to conduct subgroup analyses of men, women, blunt multisystem trauma, penetrating trauma, shock, severe traumatic brain injury, and elderly. </w:t>
      </w:r>
      <w:commentRangeStart w:id="631"/>
      <w:r w:rsidRPr="00942891">
        <w:rPr>
          <w:rFonts w:ascii="Arial" w:hAnsi="Arial" w:cs="Arial"/>
          <w:color w:val="000000"/>
          <w:sz w:val="22"/>
          <w:szCs w:val="22"/>
          <w:lang w:val="en-GB"/>
          <w:rPrChange w:id="632" w:author="Nigel Rossiter" w:date="2024-02-04T18:22:00Z">
            <w:rPr>
              <w:color w:val="000000"/>
            </w:rPr>
          </w:rPrChange>
        </w:rPr>
        <w:t>These subgroups were however too small to allow for meaningful analyses, and are therefore reported descriptively only.</w:t>
      </w:r>
      <w:commentRangeEnd w:id="631"/>
      <w:r w:rsidR="00DC6905">
        <w:rPr>
          <w:rStyle w:val="CommentReference"/>
        </w:rPr>
        <w:commentReference w:id="631"/>
      </w:r>
    </w:p>
    <w:p w14:paraId="185F30CE"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33" w:author="Nigel Rossiter" w:date="2024-02-04T18:22:00Z">
            <w:rPr>
              <w:color w:val="000000"/>
            </w:rPr>
          </w:rPrChange>
        </w:rPr>
        <w:pPrChange w:id="63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35" w:author="Nigel Rossiter" w:date="2024-02-04T18:22:00Z">
            <w:rPr>
              <w:color w:val="000000"/>
            </w:rPr>
          </w:rPrChange>
        </w:rPr>
        <w:t xml:space="preserve">We calculated both absolute and relative differences for each comparison, along with </w:t>
      </w:r>
      <w:commentRangeStart w:id="636"/>
      <w:r w:rsidRPr="00942891">
        <w:rPr>
          <w:rFonts w:ascii="Arial" w:hAnsi="Arial" w:cs="Arial"/>
          <w:color w:val="000000"/>
          <w:sz w:val="22"/>
          <w:szCs w:val="22"/>
          <w:lang w:val="en-GB"/>
          <w:rPrChange w:id="637" w:author="Nigel Rossiter" w:date="2024-02-04T18:22:00Z">
            <w:rPr>
              <w:color w:val="000000"/>
            </w:rPr>
          </w:rPrChange>
        </w:rPr>
        <w:t>75, 85, and 95% confidence intervals</w:t>
      </w:r>
      <w:commentRangeEnd w:id="636"/>
      <w:r w:rsidR="00DC6905">
        <w:rPr>
          <w:rStyle w:val="CommentReference"/>
        </w:rPr>
        <w:commentReference w:id="636"/>
      </w:r>
      <w:r w:rsidRPr="00942891">
        <w:rPr>
          <w:rFonts w:ascii="Arial" w:hAnsi="Arial" w:cs="Arial"/>
          <w:color w:val="000000"/>
          <w:sz w:val="22"/>
          <w:szCs w:val="22"/>
          <w:lang w:val="en-GB"/>
          <w:rPrChange w:id="638" w:author="Nigel Rossiter" w:date="2024-02-04T18:22:00Z">
            <w:rPr>
              <w:color w:val="000000"/>
            </w:rPr>
          </w:rPrChange>
        </w:rPr>
        <w:t>. We used an empirical bootstrap procedure with 1000 draws to estimate these confidence intervals. We did not perform any formal hypothesis tests during the analysis of this pilot’s data</w:t>
      </w:r>
      <w:r w:rsidRPr="00942891">
        <w:rPr>
          <w:rFonts w:ascii="Arial" w:hAnsi="Arial" w:cs="Arial"/>
          <w:color w:val="000000"/>
          <w:sz w:val="22"/>
          <w:szCs w:val="22"/>
          <w:vertAlign w:val="superscript"/>
          <w:lang w:val="en-GB"/>
          <w:rPrChange w:id="639" w:author="Nigel Rossiter" w:date="2024-02-04T18:22:00Z">
            <w:rPr>
              <w:color w:val="000000"/>
              <w:vertAlign w:val="superscript"/>
            </w:rPr>
          </w:rPrChange>
        </w:rPr>
        <w:t>13</w:t>
      </w:r>
      <w:r w:rsidRPr="00942891">
        <w:rPr>
          <w:rFonts w:ascii="Arial" w:hAnsi="Arial" w:cs="Arial"/>
          <w:color w:val="000000"/>
          <w:sz w:val="22"/>
          <w:szCs w:val="22"/>
          <w:lang w:val="en-GB"/>
          <w:rPrChange w:id="640" w:author="Nigel Rossiter" w:date="2024-02-04T18:22:00Z">
            <w:rPr>
              <w:color w:val="000000"/>
            </w:rPr>
          </w:rPrChange>
        </w:rPr>
        <w:t xml:space="preserve">. </w:t>
      </w:r>
      <w:commentRangeStart w:id="641"/>
      <w:r w:rsidRPr="00942891">
        <w:rPr>
          <w:rFonts w:ascii="Arial" w:hAnsi="Arial" w:cs="Arial"/>
          <w:color w:val="000000"/>
          <w:sz w:val="22"/>
          <w:szCs w:val="22"/>
          <w:lang w:val="en-GB"/>
          <w:rPrChange w:id="642" w:author="Nigel Rossiter" w:date="2024-02-04T18:22:00Z">
            <w:rPr>
              <w:color w:val="000000"/>
            </w:rPr>
          </w:rPrChange>
        </w:rPr>
        <w:t>We also compared the data collected through observations and interviews with the data collected from hospital records, to assess the feasibility of collecting data from hospital records in the full-scale trial.</w:t>
      </w:r>
      <w:commentRangeEnd w:id="641"/>
      <w:r w:rsidR="00FE254F">
        <w:rPr>
          <w:rStyle w:val="CommentReference"/>
        </w:rPr>
        <w:commentReference w:id="641"/>
      </w:r>
    </w:p>
    <w:p w14:paraId="16E01DD0" w14:textId="77777777" w:rsidR="00926479" w:rsidRPr="00942891" w:rsidRDefault="00000000">
      <w:pPr>
        <w:pStyle w:val="Heading2"/>
        <w:spacing w:line="480" w:lineRule="auto"/>
        <w:rPr>
          <w:rFonts w:ascii="Arial" w:hAnsi="Arial" w:cs="Arial"/>
          <w:sz w:val="22"/>
          <w:szCs w:val="22"/>
          <w:lang w:val="en-GB"/>
          <w:rPrChange w:id="643" w:author="Nigel Rossiter" w:date="2024-02-04T18:22:00Z">
            <w:rPr/>
          </w:rPrChange>
        </w:rPr>
        <w:pPrChange w:id="644" w:author="Nigel Rossiter" w:date="2024-02-04T18:19:00Z">
          <w:pPr>
            <w:pStyle w:val="Heading2"/>
          </w:pPr>
        </w:pPrChange>
      </w:pPr>
      <w:bookmarkStart w:id="645" w:name="23ckvvd" w:colFirst="0" w:colLast="0"/>
      <w:bookmarkEnd w:id="645"/>
      <w:r w:rsidRPr="00942891">
        <w:rPr>
          <w:rFonts w:ascii="Arial" w:hAnsi="Arial" w:cs="Arial"/>
          <w:sz w:val="22"/>
          <w:szCs w:val="22"/>
          <w:lang w:val="en-GB"/>
          <w:rPrChange w:id="646" w:author="Nigel Rossiter" w:date="2024-02-04T18:22:00Z">
            <w:rPr/>
          </w:rPrChange>
        </w:rPr>
        <w:t>Ethics and Dissemination</w:t>
      </w:r>
    </w:p>
    <w:p w14:paraId="2EE47946"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47" w:author="Nigel Rossiter" w:date="2024-02-04T18:22:00Z">
            <w:rPr>
              <w:color w:val="000000"/>
            </w:rPr>
          </w:rPrChange>
        </w:rPr>
        <w:pPrChange w:id="648"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49" w:author="Nigel Rossiter" w:date="2024-02-04T18:22:00Z">
            <w:rPr>
              <w:color w:val="000000"/>
            </w:rPr>
          </w:rPrChange>
        </w:rPr>
        <w:t xml:space="preserve">We were granted research ethics approval from each participating hospital. The approval numbers were IEC(II)/OUT/134/2022 for King Edward Memorial Seth G. S. Medical College and K.E.M. Hospital, Mumbai; IEC/214/22 for Lokmanya Tilak Municipal Medical College and General Hospital, Mumbai; HBTMC/266/SURGERY for HBT Medical College And </w:t>
      </w:r>
      <w:proofErr w:type="spellStart"/>
      <w:r w:rsidRPr="00942891">
        <w:rPr>
          <w:rFonts w:ascii="Arial" w:hAnsi="Arial" w:cs="Arial"/>
          <w:color w:val="000000"/>
          <w:sz w:val="22"/>
          <w:szCs w:val="22"/>
          <w:lang w:val="en-GB"/>
          <w:rPrChange w:id="650" w:author="Nigel Rossiter" w:date="2024-02-04T18:22:00Z">
            <w:rPr>
              <w:color w:val="000000"/>
            </w:rPr>
          </w:rPrChange>
        </w:rPr>
        <w:t>Dr.</w:t>
      </w:r>
      <w:proofErr w:type="spellEnd"/>
      <w:r w:rsidRPr="00942891">
        <w:rPr>
          <w:rFonts w:ascii="Arial" w:hAnsi="Arial" w:cs="Arial"/>
          <w:color w:val="000000"/>
          <w:sz w:val="22"/>
          <w:szCs w:val="22"/>
          <w:lang w:val="en-GB"/>
          <w:rPrChange w:id="651" w:author="Nigel Rossiter" w:date="2024-02-04T18:22:00Z">
            <w:rPr>
              <w:color w:val="000000"/>
            </w:rPr>
          </w:rPrChange>
        </w:rPr>
        <w:t xml:space="preserve"> R N Cooper Municipal General Hospital, Mumbai; CREC/2022/FEB/1(ii) for Medica </w:t>
      </w:r>
      <w:proofErr w:type="spellStart"/>
      <w:r w:rsidRPr="00942891">
        <w:rPr>
          <w:rFonts w:ascii="Arial" w:hAnsi="Arial" w:cs="Arial"/>
          <w:color w:val="000000"/>
          <w:sz w:val="22"/>
          <w:szCs w:val="22"/>
          <w:lang w:val="en-GB"/>
          <w:rPrChange w:id="652" w:author="Nigel Rossiter" w:date="2024-02-04T18:22:00Z">
            <w:rPr>
              <w:color w:val="000000"/>
            </w:rPr>
          </w:rPrChange>
        </w:rPr>
        <w:t>Superspecialty</w:t>
      </w:r>
      <w:proofErr w:type="spellEnd"/>
      <w:r w:rsidRPr="00942891">
        <w:rPr>
          <w:rFonts w:ascii="Arial" w:hAnsi="Arial" w:cs="Arial"/>
          <w:color w:val="000000"/>
          <w:sz w:val="22"/>
          <w:szCs w:val="22"/>
          <w:lang w:val="en-GB"/>
          <w:rPrChange w:id="653" w:author="Nigel Rossiter" w:date="2024-02-04T18:22:00Z">
            <w:rPr>
              <w:color w:val="000000"/>
            </w:rPr>
          </w:rPrChange>
        </w:rPr>
        <w:t xml:space="preserve"> Hospital, Kolkata; Medical College Kolkata, Kolkata; </w:t>
      </w:r>
      <w:proofErr w:type="spellStart"/>
      <w:r w:rsidRPr="00942891">
        <w:rPr>
          <w:rFonts w:ascii="Arial" w:hAnsi="Arial" w:cs="Arial"/>
          <w:color w:val="000000"/>
          <w:sz w:val="22"/>
          <w:szCs w:val="22"/>
          <w:lang w:val="en-GB"/>
          <w:rPrChange w:id="654" w:author="Nigel Rossiter" w:date="2024-02-04T18:22:00Z">
            <w:rPr>
              <w:color w:val="000000"/>
            </w:rPr>
          </w:rPrChange>
        </w:rPr>
        <w:t>NRSmC</w:t>
      </w:r>
      <w:proofErr w:type="spellEnd"/>
      <w:r w:rsidRPr="00942891">
        <w:rPr>
          <w:rFonts w:ascii="Arial" w:hAnsi="Arial" w:cs="Arial"/>
          <w:color w:val="000000"/>
          <w:sz w:val="22"/>
          <w:szCs w:val="22"/>
          <w:lang w:val="en-GB"/>
          <w:rPrChange w:id="655" w:author="Nigel Rossiter" w:date="2024-02-04T18:22:00Z">
            <w:rPr>
              <w:color w:val="000000"/>
            </w:rPr>
          </w:rPrChange>
        </w:rPr>
        <w:t>/IEC/93/2021 for Sir Nil Ratan Sircar Medical College &amp; Hospital, Kolkata; and PGI/IEC/2022/000/003 for Postgraduate Institute of Medical Education &amp; Research, Chandigarh.</w:t>
      </w:r>
    </w:p>
    <w:p w14:paraId="0E0D3B90"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56" w:author="Nigel Rossiter" w:date="2024-02-04T18:22:00Z">
            <w:rPr>
              <w:color w:val="000000"/>
            </w:rPr>
          </w:rPrChange>
        </w:rPr>
        <w:pPrChange w:id="65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58" w:author="Nigel Rossiter" w:date="2024-02-04T18:22:00Z">
            <w:rPr>
              <w:color w:val="000000"/>
            </w:rPr>
          </w:rPrChange>
        </w:rPr>
        <w:t>The protocol was published in BMJ Open</w:t>
      </w:r>
      <w:r w:rsidRPr="00942891">
        <w:rPr>
          <w:rFonts w:ascii="Arial" w:hAnsi="Arial" w:cs="Arial"/>
          <w:color w:val="000000"/>
          <w:sz w:val="22"/>
          <w:szCs w:val="22"/>
          <w:vertAlign w:val="superscript"/>
          <w:lang w:val="en-GB"/>
          <w:rPrChange w:id="659" w:author="Nigel Rossiter" w:date="2024-02-04T18:22:00Z">
            <w:rPr>
              <w:color w:val="000000"/>
              <w:vertAlign w:val="superscript"/>
            </w:rPr>
          </w:rPrChange>
        </w:rPr>
        <w:t>14</w:t>
      </w:r>
      <w:r w:rsidRPr="00942891">
        <w:rPr>
          <w:rFonts w:ascii="Arial" w:hAnsi="Arial" w:cs="Arial"/>
          <w:color w:val="000000"/>
          <w:sz w:val="22"/>
          <w:szCs w:val="22"/>
          <w:lang w:val="en-GB"/>
          <w:rPrChange w:id="660" w:author="Nigel Rossiter" w:date="2024-02-04T18:22:00Z">
            <w:rPr>
              <w:color w:val="000000"/>
            </w:rPr>
          </w:rPrChange>
        </w:rPr>
        <w:t xml:space="preserve"> and was registered with ClinicalTrials.gov (reg. no NCT05417243). Amendments to the protocol after publication were determined by the core research group and updated on ClinicalTrials.gov.</w:t>
      </w:r>
    </w:p>
    <w:p w14:paraId="2CB2C194" w14:textId="117B2533"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61" w:author="Nigel Rossiter" w:date="2024-02-04T18:22:00Z">
            <w:rPr>
              <w:color w:val="000000"/>
            </w:rPr>
          </w:rPrChange>
        </w:rPr>
        <w:pPrChange w:id="66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63" w:author="Nigel Rossiter" w:date="2024-02-04T18:22:00Z">
            <w:rPr>
              <w:color w:val="000000"/>
            </w:rPr>
          </w:rPrChange>
        </w:rPr>
        <w:t>The final anonymi</w:t>
      </w:r>
      <w:ins w:id="664" w:author="Nigel Rossiter" w:date="2024-02-04T18:30:00Z">
        <w:r w:rsidR="00DC6905">
          <w:rPr>
            <w:rFonts w:ascii="Arial" w:hAnsi="Arial" w:cs="Arial"/>
            <w:color w:val="000000"/>
            <w:sz w:val="22"/>
            <w:szCs w:val="22"/>
            <w:lang w:val="en-GB"/>
          </w:rPr>
          <w:t>s</w:t>
        </w:r>
      </w:ins>
      <w:del w:id="665" w:author="Nigel Rossiter" w:date="2024-02-04T18:30:00Z">
        <w:r w:rsidRPr="00942891" w:rsidDel="00DC6905">
          <w:rPr>
            <w:rFonts w:ascii="Arial" w:hAnsi="Arial" w:cs="Arial"/>
            <w:color w:val="000000"/>
            <w:sz w:val="22"/>
            <w:szCs w:val="22"/>
            <w:lang w:val="en-GB"/>
            <w:rPrChange w:id="666" w:author="Nigel Rossiter" w:date="2024-02-04T18:22:00Z">
              <w:rPr>
                <w:color w:val="000000"/>
              </w:rPr>
            </w:rPrChange>
          </w:rPr>
          <w:delText>z</w:delText>
        </w:r>
      </w:del>
      <w:r w:rsidRPr="00942891">
        <w:rPr>
          <w:rFonts w:ascii="Arial" w:hAnsi="Arial" w:cs="Arial"/>
          <w:color w:val="000000"/>
          <w:sz w:val="22"/>
          <w:szCs w:val="22"/>
          <w:lang w:val="en-GB"/>
          <w:rPrChange w:id="667" w:author="Nigel Rossiter" w:date="2024-02-04T18:22:00Z">
            <w:rPr>
              <w:color w:val="000000"/>
            </w:rPr>
          </w:rPrChange>
        </w:rPr>
        <w:t>ed dataset and code for analysis are released publicly. Authorship follows the International Committee of Medical Journal Editors (ICMJE) guidelines.</w:t>
      </w:r>
    </w:p>
    <w:p w14:paraId="60B9226E" w14:textId="77777777" w:rsidR="00926479" w:rsidRPr="00942891" w:rsidRDefault="00000000">
      <w:pPr>
        <w:pStyle w:val="Heading1"/>
        <w:spacing w:line="480" w:lineRule="auto"/>
        <w:rPr>
          <w:rFonts w:ascii="Arial" w:hAnsi="Arial" w:cs="Arial"/>
          <w:sz w:val="22"/>
          <w:szCs w:val="22"/>
          <w:lang w:val="en-GB"/>
          <w:rPrChange w:id="668" w:author="Nigel Rossiter" w:date="2024-02-04T18:22:00Z">
            <w:rPr/>
          </w:rPrChange>
        </w:rPr>
        <w:pPrChange w:id="669" w:author="Nigel Rossiter" w:date="2024-02-04T18:19:00Z">
          <w:pPr>
            <w:pStyle w:val="Heading1"/>
          </w:pPr>
        </w:pPrChange>
      </w:pPr>
      <w:bookmarkStart w:id="670" w:name="ihv636" w:colFirst="0" w:colLast="0"/>
      <w:bookmarkEnd w:id="670"/>
      <w:r w:rsidRPr="00942891">
        <w:rPr>
          <w:rFonts w:ascii="Arial" w:hAnsi="Arial" w:cs="Arial"/>
          <w:sz w:val="22"/>
          <w:szCs w:val="22"/>
          <w:lang w:val="en-GB"/>
          <w:rPrChange w:id="671" w:author="Nigel Rossiter" w:date="2024-02-04T18:22:00Z">
            <w:rPr/>
          </w:rPrChange>
        </w:rPr>
        <w:lastRenderedPageBreak/>
        <w:t>Results</w:t>
      </w:r>
    </w:p>
    <w:p w14:paraId="396AC3BB"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72" w:author="Nigel Rossiter" w:date="2024-02-04T18:22:00Z">
            <w:rPr>
              <w:color w:val="000000"/>
            </w:rPr>
          </w:rPrChange>
        </w:rPr>
        <w:pPrChange w:id="67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74" w:author="Nigel Rossiter" w:date="2024-02-04T18:22:00Z">
            <w:rPr>
              <w:color w:val="000000"/>
            </w:rPr>
          </w:rPrChange>
        </w:rPr>
        <w:t>Between April 2022 and February 2023, we enrolled 376 trauma patients from 7 participating centres. The ATLS</w:t>
      </w:r>
      <w:r w:rsidRPr="00942891">
        <w:rPr>
          <w:rFonts w:ascii="Arial" w:hAnsi="Arial" w:cs="Arial"/>
          <w:color w:val="000000"/>
          <w:sz w:val="22"/>
          <w:szCs w:val="22"/>
          <w:vertAlign w:val="superscript"/>
          <w:lang w:val="en-GB"/>
          <w:rPrChange w:id="675" w:author="Nigel Rossiter" w:date="2024-02-04T18:22:00Z">
            <w:rPr>
              <w:color w:val="000000"/>
              <w:vertAlign w:val="superscript"/>
            </w:rPr>
          </w:rPrChange>
        </w:rPr>
        <w:t>®</w:t>
      </w:r>
      <w:r w:rsidRPr="00942891">
        <w:rPr>
          <w:rFonts w:ascii="Arial" w:hAnsi="Arial" w:cs="Arial"/>
          <w:color w:val="000000"/>
          <w:sz w:val="22"/>
          <w:szCs w:val="22"/>
          <w:lang w:val="en-GB"/>
          <w:rPrChange w:id="676" w:author="Nigel Rossiter" w:date="2024-02-04T18:22:00Z">
            <w:rPr>
              <w:color w:val="000000"/>
            </w:rPr>
          </w:rPrChange>
        </w:rPr>
        <w:t xml:space="preserve"> arm enrolled 44 patients, the PTC arm 130 patients, and the standard care arm 202 patients. We trained a total of 21 residents, 6 in ATLS</w:t>
      </w:r>
      <w:r w:rsidRPr="00942891">
        <w:rPr>
          <w:rFonts w:ascii="Arial" w:hAnsi="Arial" w:cs="Arial"/>
          <w:color w:val="000000"/>
          <w:sz w:val="22"/>
          <w:szCs w:val="22"/>
          <w:vertAlign w:val="superscript"/>
          <w:lang w:val="en-GB"/>
          <w:rPrChange w:id="677" w:author="Nigel Rossiter" w:date="2024-02-04T18:22:00Z">
            <w:rPr>
              <w:color w:val="000000"/>
              <w:vertAlign w:val="superscript"/>
            </w:rPr>
          </w:rPrChange>
        </w:rPr>
        <w:t>®</w:t>
      </w:r>
      <w:r w:rsidRPr="00942891">
        <w:rPr>
          <w:rFonts w:ascii="Arial" w:hAnsi="Arial" w:cs="Arial"/>
          <w:color w:val="000000"/>
          <w:sz w:val="22"/>
          <w:szCs w:val="22"/>
          <w:lang w:val="en-GB"/>
          <w:rPrChange w:id="678" w:author="Nigel Rossiter" w:date="2024-02-04T18:22:00Z">
            <w:rPr>
              <w:color w:val="000000"/>
            </w:rPr>
          </w:rPrChange>
        </w:rPr>
        <w:t>, and 15 in PTC.</w:t>
      </w:r>
    </w:p>
    <w:p w14:paraId="4FE3BABE"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679" w:author="Nigel Rossiter" w:date="2024-02-04T18:22:00Z">
            <w:rPr>
              <w:color w:val="000000"/>
            </w:rPr>
          </w:rPrChange>
        </w:rPr>
        <w:pPrChange w:id="68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681" w:author="Nigel Rossiter" w:date="2024-02-04T18:22:00Z">
            <w:rPr>
              <w:color w:val="000000"/>
            </w:rPr>
          </w:rPrChange>
        </w:rPr>
        <w:t>The study flow diagram is shown in Figure 1 and patient sample characteristics across trial arms are shown in Table 1. Overall, the number of females were 86 (23%), the median (IQR) age was 33 (24, 46) years, and the median ISS (IQR) was 1 (0, 4). A total of 32 (9.9%) patients had the primary outcome of mortality at 30 days after arrival to the emergency department.</w:t>
      </w:r>
    </w:p>
    <w:p w14:paraId="6E7FF4BF" w14:textId="77777777" w:rsidR="00926479" w:rsidRPr="00942891" w:rsidRDefault="00000000">
      <w:pPr>
        <w:keepNext/>
        <w:pBdr>
          <w:top w:val="nil"/>
          <w:left w:val="nil"/>
          <w:bottom w:val="nil"/>
          <w:right w:val="nil"/>
          <w:between w:val="nil"/>
        </w:pBdr>
        <w:spacing w:line="480" w:lineRule="auto"/>
        <w:rPr>
          <w:rFonts w:ascii="Arial" w:hAnsi="Arial" w:cs="Arial"/>
          <w:color w:val="000000"/>
          <w:sz w:val="22"/>
          <w:szCs w:val="22"/>
          <w:lang w:val="en-GB"/>
          <w:rPrChange w:id="682" w:author="Nigel Rossiter" w:date="2024-02-04T18:22:00Z">
            <w:rPr>
              <w:color w:val="000000"/>
            </w:rPr>
          </w:rPrChange>
        </w:rPr>
        <w:pPrChange w:id="683" w:author="Nigel Rossiter" w:date="2024-02-04T18:19:00Z">
          <w:pPr>
            <w:keepNext/>
            <w:pBdr>
              <w:top w:val="nil"/>
              <w:left w:val="nil"/>
              <w:bottom w:val="nil"/>
              <w:right w:val="nil"/>
              <w:between w:val="nil"/>
            </w:pBdr>
          </w:pPr>
        </w:pPrChange>
      </w:pPr>
      <w:r w:rsidRPr="00942891">
        <w:rPr>
          <w:rFonts w:ascii="Arial" w:hAnsi="Arial" w:cs="Arial"/>
          <w:noProof/>
          <w:color w:val="000000"/>
          <w:sz w:val="22"/>
          <w:szCs w:val="22"/>
          <w:lang w:val="en-GB"/>
          <w:rPrChange w:id="684" w:author="Nigel Rossiter" w:date="2024-02-04T18:22:00Z">
            <w:rPr>
              <w:noProof/>
              <w:color w:val="000000"/>
            </w:rPr>
          </w:rPrChange>
        </w:rPr>
        <w:drawing>
          <wp:inline distT="0" distB="0" distL="0" distR="0" wp14:anchorId="65CF8AF7" wp14:editId="66131333">
            <wp:extent cx="5943600" cy="1203947"/>
            <wp:effectExtent l="0" t="0" r="0" b="0"/>
            <wp:docPr id="1" name="image1.png" descr="Figure 1: Study flow diagram. Abbreviations: ATLS, Advanced Trauma Life Support; PTC, Primary Trauma Care."/>
            <wp:cNvGraphicFramePr/>
            <a:graphic xmlns:a="http://schemas.openxmlformats.org/drawingml/2006/main">
              <a:graphicData uri="http://schemas.openxmlformats.org/drawingml/2006/picture">
                <pic:pic xmlns:pic="http://schemas.openxmlformats.org/drawingml/2006/picture">
                  <pic:nvPicPr>
                    <pic:cNvPr id="0" name="image1.png" descr="Figure 1: Study flow diagram. Abbreviations: ATLS, Advanced Trauma Life Support; PTC, Primary Trauma Care."/>
                    <pic:cNvPicPr preferRelativeResize="0"/>
                  </pic:nvPicPr>
                  <pic:blipFill>
                    <a:blip r:embed="rId9"/>
                    <a:srcRect/>
                    <a:stretch>
                      <a:fillRect/>
                    </a:stretch>
                  </pic:blipFill>
                  <pic:spPr>
                    <a:xfrm>
                      <a:off x="0" y="0"/>
                      <a:ext cx="5943600" cy="1203947"/>
                    </a:xfrm>
                    <a:prstGeom prst="rect">
                      <a:avLst/>
                    </a:prstGeom>
                    <a:ln/>
                  </pic:spPr>
                </pic:pic>
              </a:graphicData>
            </a:graphic>
          </wp:inline>
        </w:drawing>
      </w:r>
    </w:p>
    <w:p w14:paraId="3DDD288A" w14:textId="77777777" w:rsidR="00926479" w:rsidRPr="00942891" w:rsidRDefault="00000000">
      <w:pPr>
        <w:pBdr>
          <w:top w:val="nil"/>
          <w:left w:val="nil"/>
          <w:bottom w:val="nil"/>
          <w:right w:val="nil"/>
          <w:between w:val="nil"/>
        </w:pBdr>
        <w:spacing w:after="120" w:line="480" w:lineRule="auto"/>
        <w:rPr>
          <w:rFonts w:ascii="Arial" w:hAnsi="Arial" w:cs="Arial"/>
          <w:i/>
          <w:color w:val="000000"/>
          <w:sz w:val="22"/>
          <w:szCs w:val="22"/>
          <w:lang w:val="en-GB"/>
          <w:rPrChange w:id="685" w:author="Nigel Rossiter" w:date="2024-02-04T18:22:00Z">
            <w:rPr>
              <w:i/>
              <w:color w:val="000000"/>
            </w:rPr>
          </w:rPrChange>
        </w:rPr>
        <w:pPrChange w:id="686" w:author="Nigel Rossiter" w:date="2024-02-04T18:19:00Z">
          <w:pPr>
            <w:pBdr>
              <w:top w:val="nil"/>
              <w:left w:val="nil"/>
              <w:bottom w:val="nil"/>
              <w:right w:val="nil"/>
              <w:between w:val="nil"/>
            </w:pBdr>
            <w:spacing w:after="120"/>
          </w:pPr>
        </w:pPrChange>
      </w:pPr>
      <w:bookmarkStart w:id="687" w:name="32hioqz" w:colFirst="0" w:colLast="0"/>
      <w:bookmarkEnd w:id="687"/>
      <w:r w:rsidRPr="00942891">
        <w:rPr>
          <w:rFonts w:ascii="Arial" w:hAnsi="Arial" w:cs="Arial"/>
          <w:i/>
          <w:color w:val="000000"/>
          <w:sz w:val="22"/>
          <w:szCs w:val="22"/>
          <w:lang w:val="en-GB"/>
          <w:rPrChange w:id="688" w:author="Nigel Rossiter" w:date="2024-02-04T18:22:00Z">
            <w:rPr>
              <w:i/>
              <w:color w:val="000000"/>
            </w:rPr>
          </w:rPrChange>
        </w:rPr>
        <w:t>Figure 1: Study flow diagram. Abbreviations: ATLS, Advanced Trauma Life Support; PTC, Primary Trauma Care.</w:t>
      </w:r>
    </w:p>
    <w:p w14:paraId="6869185D" w14:textId="77777777" w:rsidR="00926479" w:rsidRPr="00942891" w:rsidRDefault="00000000">
      <w:pPr>
        <w:spacing w:after="0" w:line="480" w:lineRule="auto"/>
        <w:rPr>
          <w:rFonts w:ascii="Arial" w:hAnsi="Arial" w:cs="Arial"/>
          <w:i/>
          <w:sz w:val="22"/>
          <w:szCs w:val="22"/>
          <w:lang w:val="en-GB"/>
          <w:rPrChange w:id="689" w:author="Nigel Rossiter" w:date="2024-02-04T18:22:00Z">
            <w:rPr>
              <w:i/>
            </w:rPr>
          </w:rPrChange>
        </w:rPr>
        <w:pPrChange w:id="690" w:author="Nigel Rossiter" w:date="2024-02-04T18:19:00Z">
          <w:pPr>
            <w:spacing w:after="0"/>
          </w:pPr>
        </w:pPrChange>
      </w:pPr>
      <w:r w:rsidRPr="00942891">
        <w:rPr>
          <w:rFonts w:ascii="Arial" w:hAnsi="Arial" w:cs="Arial"/>
          <w:sz w:val="22"/>
          <w:szCs w:val="22"/>
          <w:lang w:val="en-GB"/>
          <w:rPrChange w:id="691" w:author="Nigel Rossiter" w:date="2024-02-04T18:22:00Z">
            <w:rPr/>
          </w:rPrChange>
        </w:rPr>
        <w:br w:type="page"/>
      </w:r>
    </w:p>
    <w:p w14:paraId="22D886A5" w14:textId="77777777" w:rsidR="00926479" w:rsidRPr="00942891" w:rsidRDefault="00000000">
      <w:pPr>
        <w:keepNext/>
        <w:pBdr>
          <w:top w:val="nil"/>
          <w:left w:val="nil"/>
          <w:bottom w:val="nil"/>
          <w:right w:val="nil"/>
          <w:between w:val="nil"/>
        </w:pBdr>
        <w:spacing w:after="120" w:line="480" w:lineRule="auto"/>
        <w:rPr>
          <w:rFonts w:ascii="Arial" w:hAnsi="Arial" w:cs="Arial"/>
          <w:i/>
          <w:color w:val="000000"/>
          <w:sz w:val="22"/>
          <w:szCs w:val="22"/>
          <w:lang w:val="en-GB"/>
          <w:rPrChange w:id="692" w:author="Nigel Rossiter" w:date="2024-02-04T18:22:00Z">
            <w:rPr>
              <w:i/>
              <w:color w:val="000000"/>
            </w:rPr>
          </w:rPrChange>
        </w:rPr>
        <w:pPrChange w:id="693" w:author="Nigel Rossiter" w:date="2024-02-04T18:19:00Z">
          <w:pPr>
            <w:keepNext/>
            <w:pBdr>
              <w:top w:val="nil"/>
              <w:left w:val="nil"/>
              <w:bottom w:val="nil"/>
              <w:right w:val="nil"/>
              <w:between w:val="nil"/>
            </w:pBdr>
            <w:spacing w:after="120"/>
          </w:pPr>
        </w:pPrChange>
      </w:pPr>
      <w:r w:rsidRPr="00942891">
        <w:rPr>
          <w:rFonts w:ascii="Arial" w:hAnsi="Arial" w:cs="Arial"/>
          <w:i/>
          <w:color w:val="000000"/>
          <w:sz w:val="22"/>
          <w:szCs w:val="22"/>
          <w:lang w:val="en-GB"/>
          <w:rPrChange w:id="694" w:author="Nigel Rossiter" w:date="2024-02-04T18:22:00Z">
            <w:rPr>
              <w:i/>
              <w:color w:val="000000"/>
            </w:rPr>
          </w:rPrChange>
        </w:rPr>
        <w:lastRenderedPageBreak/>
        <w:t>Table 1: Patient sample characteristics</w:t>
      </w:r>
    </w:p>
    <w:tbl>
      <w:tblPr>
        <w:tblStyle w:val="PlainTable2"/>
        <w:tblW w:w="0" w:type="auto"/>
        <w:tblLook w:val="0400" w:firstRow="0" w:lastRow="0" w:firstColumn="0" w:lastColumn="0" w:noHBand="0" w:noVBand="1"/>
      </w:tblPr>
      <w:tblGrid>
        <w:gridCol w:w="1455"/>
        <w:gridCol w:w="810"/>
        <w:gridCol w:w="826"/>
        <w:gridCol w:w="1005"/>
        <w:gridCol w:w="890"/>
        <w:gridCol w:w="810"/>
        <w:gridCol w:w="810"/>
        <w:gridCol w:w="1014"/>
        <w:gridCol w:w="890"/>
        <w:gridCol w:w="850"/>
        <w:tblGridChange w:id="695">
          <w:tblGrid>
            <w:gridCol w:w="1455"/>
            <w:gridCol w:w="20"/>
            <w:gridCol w:w="787"/>
            <w:gridCol w:w="802"/>
            <w:gridCol w:w="981"/>
            <w:gridCol w:w="869"/>
            <w:gridCol w:w="72"/>
            <w:gridCol w:w="715"/>
            <w:gridCol w:w="787"/>
            <w:gridCol w:w="988"/>
            <w:gridCol w:w="869"/>
            <w:gridCol w:w="165"/>
            <w:gridCol w:w="850"/>
          </w:tblGrid>
        </w:tblGridChange>
      </w:tblGrid>
      <w:tr w:rsidR="00AE1BF0" w:rsidRPr="00AE1BF0" w14:paraId="4C80F8DC" w14:textId="77777777" w:rsidTr="00AE1BF0">
        <w:trPr>
          <w:cnfStyle w:val="000000100000" w:firstRow="0" w:lastRow="0" w:firstColumn="0" w:lastColumn="0" w:oddVBand="0" w:evenVBand="0" w:oddHBand="1" w:evenHBand="0" w:firstRowFirstColumn="0" w:firstRowLastColumn="0" w:lastRowFirstColumn="0" w:lastRowLastColumn="0"/>
        </w:trPr>
        <w:tc>
          <w:tcPr>
            <w:tcW w:w="0" w:type="auto"/>
          </w:tcPr>
          <w:p w14:paraId="67B24021" w14:textId="77777777" w:rsidR="00926479" w:rsidRPr="007D2124" w:rsidRDefault="00926479">
            <w:pPr>
              <w:pBdr>
                <w:top w:val="nil"/>
                <w:left w:val="nil"/>
                <w:bottom w:val="nil"/>
                <w:right w:val="nil"/>
                <w:between w:val="nil"/>
              </w:pBdr>
              <w:rPr>
                <w:rFonts w:ascii="Arial" w:hAnsi="Arial" w:cs="Arial"/>
                <w:b/>
                <w:color w:val="000000"/>
                <w:sz w:val="16"/>
                <w:szCs w:val="16"/>
                <w:lang w:val="en-GB"/>
                <w:rPrChange w:id="696" w:author="Anurag Mishra" w:date="2024-02-06T14:02:00Z">
                  <w:rPr>
                    <w:b/>
                    <w:color w:val="000000"/>
                    <w:sz w:val="16"/>
                    <w:szCs w:val="16"/>
                  </w:rPr>
                </w:rPrChange>
              </w:rPr>
              <w:pPrChange w:id="697" w:author="Anurag Mishra" w:date="2024-02-06T14:02:00Z">
                <w:pPr>
                  <w:pBdr>
                    <w:top w:val="nil"/>
                    <w:left w:val="nil"/>
                    <w:bottom w:val="nil"/>
                    <w:right w:val="nil"/>
                    <w:between w:val="nil"/>
                  </w:pBdr>
                  <w:spacing w:before="36" w:after="36"/>
                </w:pPr>
              </w:pPrChange>
            </w:pPr>
          </w:p>
        </w:tc>
        <w:tc>
          <w:tcPr>
            <w:tcW w:w="0" w:type="auto"/>
            <w:gridSpan w:val="4"/>
          </w:tcPr>
          <w:p w14:paraId="3C532A2C" w14:textId="77777777" w:rsidR="00926479" w:rsidRPr="007D2124" w:rsidRDefault="00000000">
            <w:pPr>
              <w:pBdr>
                <w:top w:val="nil"/>
                <w:left w:val="nil"/>
                <w:bottom w:val="nil"/>
                <w:right w:val="nil"/>
                <w:between w:val="nil"/>
              </w:pBdr>
              <w:jc w:val="center"/>
              <w:rPr>
                <w:rFonts w:ascii="Arial" w:hAnsi="Arial" w:cs="Arial"/>
                <w:b/>
                <w:color w:val="000000"/>
                <w:sz w:val="16"/>
                <w:szCs w:val="16"/>
                <w:lang w:val="en-GB"/>
                <w:rPrChange w:id="698" w:author="Anurag Mishra" w:date="2024-02-06T14:02:00Z">
                  <w:rPr>
                    <w:b/>
                    <w:color w:val="000000"/>
                    <w:sz w:val="16"/>
                    <w:szCs w:val="16"/>
                  </w:rPr>
                </w:rPrChange>
              </w:rPr>
              <w:pPrChange w:id="699"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00" w:author="Anurag Mishra" w:date="2024-02-06T14:02:00Z">
                  <w:rPr>
                    <w:b/>
                    <w:color w:val="000000"/>
                    <w:sz w:val="16"/>
                    <w:szCs w:val="16"/>
                  </w:rPr>
                </w:rPrChange>
              </w:rPr>
              <w:t>Before training</w:t>
            </w:r>
          </w:p>
        </w:tc>
        <w:tc>
          <w:tcPr>
            <w:tcW w:w="0" w:type="auto"/>
            <w:gridSpan w:val="4"/>
          </w:tcPr>
          <w:p w14:paraId="5D85C14F" w14:textId="77777777" w:rsidR="00926479" w:rsidRPr="007D2124" w:rsidRDefault="00000000">
            <w:pPr>
              <w:pBdr>
                <w:top w:val="nil"/>
                <w:left w:val="nil"/>
                <w:bottom w:val="nil"/>
                <w:right w:val="nil"/>
                <w:between w:val="nil"/>
              </w:pBdr>
              <w:jc w:val="center"/>
              <w:rPr>
                <w:rFonts w:ascii="Arial" w:hAnsi="Arial" w:cs="Arial"/>
                <w:b/>
                <w:color w:val="000000"/>
                <w:sz w:val="16"/>
                <w:szCs w:val="16"/>
                <w:lang w:val="en-GB"/>
                <w:rPrChange w:id="701" w:author="Anurag Mishra" w:date="2024-02-06T14:02:00Z">
                  <w:rPr>
                    <w:b/>
                    <w:color w:val="000000"/>
                    <w:sz w:val="16"/>
                    <w:szCs w:val="16"/>
                  </w:rPr>
                </w:rPrChange>
              </w:rPr>
              <w:pPrChange w:id="702"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03" w:author="Anurag Mishra" w:date="2024-02-06T14:02:00Z">
                  <w:rPr>
                    <w:b/>
                    <w:color w:val="000000"/>
                    <w:sz w:val="16"/>
                    <w:szCs w:val="16"/>
                  </w:rPr>
                </w:rPrChange>
              </w:rPr>
              <w:t>After training</w:t>
            </w:r>
          </w:p>
        </w:tc>
        <w:tc>
          <w:tcPr>
            <w:tcW w:w="0" w:type="auto"/>
          </w:tcPr>
          <w:p w14:paraId="6F55E00B" w14:textId="77777777" w:rsidR="00926479" w:rsidRPr="007D2124" w:rsidRDefault="00000000">
            <w:pPr>
              <w:pBdr>
                <w:top w:val="nil"/>
                <w:left w:val="nil"/>
                <w:bottom w:val="nil"/>
                <w:right w:val="nil"/>
                <w:between w:val="nil"/>
              </w:pBdr>
              <w:jc w:val="center"/>
              <w:rPr>
                <w:rFonts w:ascii="Arial" w:hAnsi="Arial" w:cs="Arial"/>
                <w:b/>
                <w:color w:val="000000"/>
                <w:sz w:val="16"/>
                <w:szCs w:val="16"/>
                <w:lang w:val="en-GB"/>
                <w:rPrChange w:id="704" w:author="Anurag Mishra" w:date="2024-02-06T14:02:00Z">
                  <w:rPr>
                    <w:b/>
                    <w:color w:val="000000"/>
                    <w:sz w:val="16"/>
                    <w:szCs w:val="16"/>
                  </w:rPr>
                </w:rPrChange>
              </w:rPr>
              <w:pPrChange w:id="705"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06" w:author="Anurag Mishra" w:date="2024-02-06T14:02:00Z">
                  <w:rPr>
                    <w:b/>
                    <w:color w:val="000000"/>
                    <w:sz w:val="16"/>
                    <w:szCs w:val="16"/>
                  </w:rPr>
                </w:rPrChange>
              </w:rPr>
              <w:t>Overall</w:t>
            </w:r>
          </w:p>
        </w:tc>
      </w:tr>
      <w:tr w:rsidR="00AE1BF0" w:rsidRPr="00AE1BF0" w14:paraId="49F4CF75" w14:textId="77777777" w:rsidTr="00AE1BF0">
        <w:tblPrEx>
          <w:tblW w:w="0" w:type="auto"/>
          <w:tblLook w:val="0400" w:firstRow="0" w:lastRow="0" w:firstColumn="0" w:lastColumn="0" w:noHBand="0" w:noVBand="1"/>
          <w:tblPrExChange w:id="707" w:author="Anurag Mishra" w:date="2024-02-06T14:05:00Z">
            <w:tblPrEx>
              <w:tblW w:w="0" w:type="auto"/>
              <w:tblLook w:val="0400" w:firstRow="0" w:lastRow="0" w:firstColumn="0" w:lastColumn="0" w:noHBand="0" w:noVBand="1"/>
            </w:tblPrEx>
          </w:tblPrExChange>
        </w:tblPrEx>
        <w:tc>
          <w:tcPr>
            <w:tcW w:w="0" w:type="auto"/>
            <w:tcPrChange w:id="708" w:author="Anurag Mishra" w:date="2024-02-06T14:05:00Z">
              <w:tcPr>
                <w:tcW w:w="0" w:type="auto"/>
                <w:gridSpan w:val="2"/>
              </w:tcPr>
            </w:tcPrChange>
          </w:tcPr>
          <w:p w14:paraId="0AD7FB4C"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709" w:author="Anurag Mishra" w:date="2024-02-06T14:02:00Z">
                  <w:rPr>
                    <w:color w:val="000000"/>
                    <w:sz w:val="16"/>
                    <w:szCs w:val="16"/>
                  </w:rPr>
                </w:rPrChange>
              </w:rPr>
              <w:pPrChange w:id="710" w:author="Anurag Mishra" w:date="2024-02-06T14:02:00Z">
                <w:pPr>
                  <w:pBdr>
                    <w:top w:val="nil"/>
                    <w:left w:val="nil"/>
                    <w:bottom w:val="nil"/>
                    <w:right w:val="nil"/>
                    <w:between w:val="nil"/>
                  </w:pBdr>
                  <w:spacing w:before="36" w:after="36"/>
                </w:pPr>
              </w:pPrChange>
            </w:pPr>
            <w:r w:rsidRPr="007D2124">
              <w:rPr>
                <w:rFonts w:ascii="Arial" w:hAnsi="Arial" w:cs="Arial"/>
                <w:b/>
                <w:color w:val="000000"/>
                <w:sz w:val="16"/>
                <w:szCs w:val="16"/>
                <w:lang w:val="en-GB"/>
                <w:rPrChange w:id="711" w:author="Anurag Mishra" w:date="2024-02-06T14:02:00Z">
                  <w:rPr>
                    <w:b/>
                    <w:color w:val="000000"/>
                    <w:sz w:val="16"/>
                    <w:szCs w:val="16"/>
                  </w:rPr>
                </w:rPrChange>
              </w:rPr>
              <w:t>Characteristic</w:t>
            </w:r>
          </w:p>
        </w:tc>
        <w:tc>
          <w:tcPr>
            <w:tcW w:w="0" w:type="auto"/>
            <w:tcPrChange w:id="712" w:author="Anurag Mishra" w:date="2024-02-06T14:05:00Z">
              <w:tcPr>
                <w:tcW w:w="0" w:type="auto"/>
              </w:tcPr>
            </w:tcPrChange>
          </w:tcPr>
          <w:p w14:paraId="1AD0514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13" w:author="Anurag Mishra" w:date="2024-02-06T14:02:00Z">
                  <w:rPr>
                    <w:color w:val="000000"/>
                    <w:sz w:val="16"/>
                    <w:szCs w:val="16"/>
                  </w:rPr>
                </w:rPrChange>
              </w:rPr>
              <w:pPrChange w:id="714"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15" w:author="Anurag Mishra" w:date="2024-02-06T14:02:00Z">
                  <w:rPr>
                    <w:b/>
                    <w:color w:val="000000"/>
                    <w:sz w:val="16"/>
                    <w:szCs w:val="16"/>
                  </w:rPr>
                </w:rPrChange>
              </w:rPr>
              <w:t>ATLS</w:t>
            </w:r>
            <w:r w:rsidRPr="007D2124">
              <w:rPr>
                <w:rFonts w:ascii="Arial" w:hAnsi="Arial" w:cs="Arial"/>
                <w:color w:val="000000"/>
                <w:sz w:val="16"/>
                <w:szCs w:val="16"/>
                <w:lang w:val="en-GB"/>
                <w:rPrChange w:id="716" w:author="Anurag Mishra" w:date="2024-02-06T14:02:00Z">
                  <w:rPr>
                    <w:color w:val="000000"/>
                    <w:sz w:val="16"/>
                    <w:szCs w:val="16"/>
                  </w:rPr>
                </w:rPrChange>
              </w:rPr>
              <w:t>, N = 16</w:t>
            </w:r>
          </w:p>
        </w:tc>
        <w:tc>
          <w:tcPr>
            <w:tcW w:w="0" w:type="auto"/>
            <w:tcPrChange w:id="717" w:author="Anurag Mishra" w:date="2024-02-06T14:05:00Z">
              <w:tcPr>
                <w:tcW w:w="0" w:type="auto"/>
              </w:tcPr>
            </w:tcPrChange>
          </w:tcPr>
          <w:p w14:paraId="44C9D865"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18" w:author="Anurag Mishra" w:date="2024-02-06T14:02:00Z">
                  <w:rPr>
                    <w:color w:val="000000"/>
                    <w:sz w:val="16"/>
                    <w:szCs w:val="16"/>
                  </w:rPr>
                </w:rPrChange>
              </w:rPr>
              <w:pPrChange w:id="719"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20" w:author="Anurag Mishra" w:date="2024-02-06T14:02:00Z">
                  <w:rPr>
                    <w:b/>
                    <w:color w:val="000000"/>
                    <w:sz w:val="16"/>
                    <w:szCs w:val="16"/>
                  </w:rPr>
                </w:rPrChange>
              </w:rPr>
              <w:t>PTC</w:t>
            </w:r>
            <w:r w:rsidRPr="007D2124">
              <w:rPr>
                <w:rFonts w:ascii="Arial" w:hAnsi="Arial" w:cs="Arial"/>
                <w:color w:val="000000"/>
                <w:sz w:val="16"/>
                <w:szCs w:val="16"/>
                <w:lang w:val="en-GB"/>
                <w:rPrChange w:id="721" w:author="Anurag Mishra" w:date="2024-02-06T14:02:00Z">
                  <w:rPr>
                    <w:color w:val="000000"/>
                    <w:sz w:val="16"/>
                    <w:szCs w:val="16"/>
                  </w:rPr>
                </w:rPrChange>
              </w:rPr>
              <w:t>, N = 57</w:t>
            </w:r>
          </w:p>
        </w:tc>
        <w:tc>
          <w:tcPr>
            <w:tcW w:w="0" w:type="auto"/>
            <w:tcPrChange w:id="722" w:author="Anurag Mishra" w:date="2024-02-06T14:05:00Z">
              <w:tcPr>
                <w:tcW w:w="0" w:type="auto"/>
              </w:tcPr>
            </w:tcPrChange>
          </w:tcPr>
          <w:p w14:paraId="0E7F73DC"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23" w:author="Anurag Mishra" w:date="2024-02-06T14:02:00Z">
                  <w:rPr>
                    <w:color w:val="000000"/>
                    <w:sz w:val="16"/>
                    <w:szCs w:val="16"/>
                  </w:rPr>
                </w:rPrChange>
              </w:rPr>
              <w:pPrChange w:id="724"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25" w:author="Anurag Mishra" w:date="2024-02-06T14:02:00Z">
                  <w:rPr>
                    <w:b/>
                    <w:color w:val="000000"/>
                    <w:sz w:val="16"/>
                    <w:szCs w:val="16"/>
                  </w:rPr>
                </w:rPrChange>
              </w:rPr>
              <w:t>Standard care</w:t>
            </w:r>
            <w:r w:rsidRPr="007D2124">
              <w:rPr>
                <w:rFonts w:ascii="Arial" w:hAnsi="Arial" w:cs="Arial"/>
                <w:color w:val="000000"/>
                <w:sz w:val="16"/>
                <w:szCs w:val="16"/>
                <w:lang w:val="en-GB"/>
                <w:rPrChange w:id="726" w:author="Anurag Mishra" w:date="2024-02-06T14:02:00Z">
                  <w:rPr>
                    <w:color w:val="000000"/>
                    <w:sz w:val="16"/>
                    <w:szCs w:val="16"/>
                  </w:rPr>
                </w:rPrChange>
              </w:rPr>
              <w:t>, N = 41</w:t>
            </w:r>
          </w:p>
        </w:tc>
        <w:tc>
          <w:tcPr>
            <w:tcW w:w="0" w:type="auto"/>
            <w:tcPrChange w:id="727" w:author="Anurag Mishra" w:date="2024-02-06T14:05:00Z">
              <w:tcPr>
                <w:tcW w:w="0" w:type="auto"/>
              </w:tcPr>
            </w:tcPrChange>
          </w:tcPr>
          <w:p w14:paraId="4A8C783E"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28" w:author="Anurag Mishra" w:date="2024-02-06T14:02:00Z">
                  <w:rPr>
                    <w:color w:val="000000"/>
                    <w:sz w:val="16"/>
                    <w:szCs w:val="16"/>
                  </w:rPr>
                </w:rPrChange>
              </w:rPr>
              <w:pPrChange w:id="729"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30" w:author="Anurag Mishra" w:date="2024-02-06T14:02:00Z">
                  <w:rPr>
                    <w:b/>
                    <w:color w:val="000000"/>
                    <w:sz w:val="16"/>
                    <w:szCs w:val="16"/>
                  </w:rPr>
                </w:rPrChange>
              </w:rPr>
              <w:t>Overall</w:t>
            </w:r>
            <w:r w:rsidRPr="007D2124">
              <w:rPr>
                <w:rFonts w:ascii="Arial" w:hAnsi="Arial" w:cs="Arial"/>
                <w:color w:val="000000"/>
                <w:sz w:val="16"/>
                <w:szCs w:val="16"/>
                <w:lang w:val="en-GB"/>
                <w:rPrChange w:id="731" w:author="Anurag Mishra" w:date="2024-02-06T14:02:00Z">
                  <w:rPr>
                    <w:color w:val="000000"/>
                    <w:sz w:val="16"/>
                    <w:szCs w:val="16"/>
                  </w:rPr>
                </w:rPrChange>
              </w:rPr>
              <w:t>, N = 114</w:t>
            </w:r>
          </w:p>
        </w:tc>
        <w:tc>
          <w:tcPr>
            <w:tcW w:w="0" w:type="auto"/>
            <w:tcPrChange w:id="732" w:author="Anurag Mishra" w:date="2024-02-06T14:05:00Z">
              <w:tcPr>
                <w:tcW w:w="0" w:type="auto"/>
                <w:gridSpan w:val="2"/>
              </w:tcPr>
            </w:tcPrChange>
          </w:tcPr>
          <w:p w14:paraId="09EDBAA5"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33" w:author="Anurag Mishra" w:date="2024-02-06T14:02:00Z">
                  <w:rPr>
                    <w:color w:val="000000"/>
                    <w:sz w:val="16"/>
                    <w:szCs w:val="16"/>
                  </w:rPr>
                </w:rPrChange>
              </w:rPr>
              <w:pPrChange w:id="734"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35" w:author="Anurag Mishra" w:date="2024-02-06T14:02:00Z">
                  <w:rPr>
                    <w:b/>
                    <w:color w:val="000000"/>
                    <w:sz w:val="16"/>
                    <w:szCs w:val="16"/>
                  </w:rPr>
                </w:rPrChange>
              </w:rPr>
              <w:t>ATLS</w:t>
            </w:r>
            <w:r w:rsidRPr="007D2124">
              <w:rPr>
                <w:rFonts w:ascii="Arial" w:hAnsi="Arial" w:cs="Arial"/>
                <w:color w:val="000000"/>
                <w:sz w:val="16"/>
                <w:szCs w:val="16"/>
                <w:lang w:val="en-GB"/>
                <w:rPrChange w:id="736" w:author="Anurag Mishra" w:date="2024-02-06T14:02:00Z">
                  <w:rPr>
                    <w:color w:val="000000"/>
                    <w:sz w:val="16"/>
                    <w:szCs w:val="16"/>
                  </w:rPr>
                </w:rPrChange>
              </w:rPr>
              <w:t>, N = 28</w:t>
            </w:r>
          </w:p>
        </w:tc>
        <w:tc>
          <w:tcPr>
            <w:tcW w:w="0" w:type="auto"/>
            <w:tcPrChange w:id="737" w:author="Anurag Mishra" w:date="2024-02-06T14:05:00Z">
              <w:tcPr>
                <w:tcW w:w="0" w:type="auto"/>
              </w:tcPr>
            </w:tcPrChange>
          </w:tcPr>
          <w:p w14:paraId="001DF070"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38" w:author="Anurag Mishra" w:date="2024-02-06T14:02:00Z">
                  <w:rPr>
                    <w:color w:val="000000"/>
                    <w:sz w:val="16"/>
                    <w:szCs w:val="16"/>
                  </w:rPr>
                </w:rPrChange>
              </w:rPr>
              <w:pPrChange w:id="739"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40" w:author="Anurag Mishra" w:date="2024-02-06T14:02:00Z">
                  <w:rPr>
                    <w:b/>
                    <w:color w:val="000000"/>
                    <w:sz w:val="16"/>
                    <w:szCs w:val="16"/>
                  </w:rPr>
                </w:rPrChange>
              </w:rPr>
              <w:t>PTC</w:t>
            </w:r>
            <w:r w:rsidRPr="007D2124">
              <w:rPr>
                <w:rFonts w:ascii="Arial" w:hAnsi="Arial" w:cs="Arial"/>
                <w:color w:val="000000"/>
                <w:sz w:val="16"/>
                <w:szCs w:val="16"/>
                <w:lang w:val="en-GB"/>
                <w:rPrChange w:id="741" w:author="Anurag Mishra" w:date="2024-02-06T14:02:00Z">
                  <w:rPr>
                    <w:color w:val="000000"/>
                    <w:sz w:val="16"/>
                    <w:szCs w:val="16"/>
                  </w:rPr>
                </w:rPrChange>
              </w:rPr>
              <w:t>, N = 73</w:t>
            </w:r>
          </w:p>
        </w:tc>
        <w:tc>
          <w:tcPr>
            <w:tcW w:w="0" w:type="auto"/>
            <w:tcPrChange w:id="742" w:author="Anurag Mishra" w:date="2024-02-06T14:05:00Z">
              <w:tcPr>
                <w:tcW w:w="0" w:type="auto"/>
              </w:tcPr>
            </w:tcPrChange>
          </w:tcPr>
          <w:p w14:paraId="179D976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43" w:author="Anurag Mishra" w:date="2024-02-06T14:02:00Z">
                  <w:rPr>
                    <w:color w:val="000000"/>
                    <w:sz w:val="16"/>
                    <w:szCs w:val="16"/>
                  </w:rPr>
                </w:rPrChange>
              </w:rPr>
              <w:pPrChange w:id="744"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45" w:author="Anurag Mishra" w:date="2024-02-06T14:02:00Z">
                  <w:rPr>
                    <w:b/>
                    <w:color w:val="000000"/>
                    <w:sz w:val="16"/>
                    <w:szCs w:val="16"/>
                  </w:rPr>
                </w:rPrChange>
              </w:rPr>
              <w:t>Standard care</w:t>
            </w:r>
            <w:r w:rsidRPr="007D2124">
              <w:rPr>
                <w:rFonts w:ascii="Arial" w:hAnsi="Arial" w:cs="Arial"/>
                <w:color w:val="000000"/>
                <w:sz w:val="16"/>
                <w:szCs w:val="16"/>
                <w:lang w:val="en-GB"/>
                <w:rPrChange w:id="746" w:author="Anurag Mishra" w:date="2024-02-06T14:02:00Z">
                  <w:rPr>
                    <w:color w:val="000000"/>
                    <w:sz w:val="16"/>
                    <w:szCs w:val="16"/>
                  </w:rPr>
                </w:rPrChange>
              </w:rPr>
              <w:t>, N = 161</w:t>
            </w:r>
          </w:p>
        </w:tc>
        <w:tc>
          <w:tcPr>
            <w:tcW w:w="0" w:type="auto"/>
            <w:tcPrChange w:id="747" w:author="Anurag Mishra" w:date="2024-02-06T14:05:00Z">
              <w:tcPr>
                <w:tcW w:w="0" w:type="auto"/>
              </w:tcPr>
            </w:tcPrChange>
          </w:tcPr>
          <w:p w14:paraId="13C65CC2"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48" w:author="Anurag Mishra" w:date="2024-02-06T14:02:00Z">
                  <w:rPr>
                    <w:color w:val="000000"/>
                    <w:sz w:val="16"/>
                    <w:szCs w:val="16"/>
                  </w:rPr>
                </w:rPrChange>
              </w:rPr>
              <w:pPrChange w:id="749"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50" w:author="Anurag Mishra" w:date="2024-02-06T14:02:00Z">
                  <w:rPr>
                    <w:b/>
                    <w:color w:val="000000"/>
                    <w:sz w:val="16"/>
                    <w:szCs w:val="16"/>
                  </w:rPr>
                </w:rPrChange>
              </w:rPr>
              <w:t>Overall</w:t>
            </w:r>
            <w:r w:rsidRPr="007D2124">
              <w:rPr>
                <w:rFonts w:ascii="Arial" w:hAnsi="Arial" w:cs="Arial"/>
                <w:color w:val="000000"/>
                <w:sz w:val="16"/>
                <w:szCs w:val="16"/>
                <w:lang w:val="en-GB"/>
                <w:rPrChange w:id="751" w:author="Anurag Mishra" w:date="2024-02-06T14:02:00Z">
                  <w:rPr>
                    <w:color w:val="000000"/>
                    <w:sz w:val="16"/>
                    <w:szCs w:val="16"/>
                  </w:rPr>
                </w:rPrChange>
              </w:rPr>
              <w:t>, N = 262</w:t>
            </w:r>
          </w:p>
        </w:tc>
        <w:tc>
          <w:tcPr>
            <w:tcW w:w="0" w:type="auto"/>
            <w:tcPrChange w:id="752" w:author="Anurag Mishra" w:date="2024-02-06T14:05:00Z">
              <w:tcPr>
                <w:tcW w:w="0" w:type="auto"/>
                <w:gridSpan w:val="2"/>
              </w:tcPr>
            </w:tcPrChange>
          </w:tcPr>
          <w:p w14:paraId="3BE1368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753" w:author="Anurag Mishra" w:date="2024-02-06T14:02:00Z">
                  <w:rPr>
                    <w:color w:val="000000"/>
                    <w:sz w:val="16"/>
                    <w:szCs w:val="16"/>
                  </w:rPr>
                </w:rPrChange>
              </w:rPr>
              <w:pPrChange w:id="754" w:author="Anurag Mishra" w:date="2024-02-06T14:02:00Z">
                <w:pPr>
                  <w:pBdr>
                    <w:top w:val="nil"/>
                    <w:left w:val="nil"/>
                    <w:bottom w:val="nil"/>
                    <w:right w:val="nil"/>
                    <w:between w:val="nil"/>
                  </w:pBdr>
                  <w:spacing w:before="36" w:after="36"/>
                  <w:jc w:val="center"/>
                </w:pPr>
              </w:pPrChange>
            </w:pPr>
            <w:r w:rsidRPr="007D2124">
              <w:rPr>
                <w:rFonts w:ascii="Arial" w:hAnsi="Arial" w:cs="Arial"/>
                <w:b/>
                <w:color w:val="000000"/>
                <w:sz w:val="16"/>
                <w:szCs w:val="16"/>
                <w:lang w:val="en-GB"/>
                <w:rPrChange w:id="755" w:author="Anurag Mishra" w:date="2024-02-06T14:02:00Z">
                  <w:rPr>
                    <w:b/>
                    <w:color w:val="000000"/>
                    <w:sz w:val="16"/>
                    <w:szCs w:val="16"/>
                  </w:rPr>
                </w:rPrChange>
              </w:rPr>
              <w:t>N = 376</w:t>
            </w:r>
          </w:p>
        </w:tc>
      </w:tr>
      <w:tr w:rsidR="00AE1BF0" w:rsidRPr="00AE1BF0" w14:paraId="1A05F808" w14:textId="77777777" w:rsidTr="00AE1BF0">
        <w:tblPrEx>
          <w:tblW w:w="0" w:type="auto"/>
          <w:tblLook w:val="0400" w:firstRow="0" w:lastRow="0" w:firstColumn="0" w:lastColumn="0" w:noHBand="0" w:noVBand="1"/>
          <w:tblPrExChange w:id="756"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757" w:author="Anurag Mishra" w:date="2024-02-06T14:05:00Z">
              <w:tcPr>
                <w:tcW w:w="0" w:type="auto"/>
                <w:gridSpan w:val="2"/>
              </w:tcPr>
            </w:tcPrChange>
          </w:tcPr>
          <w:p w14:paraId="20A2B65E" w14:textId="77777777" w:rsidR="00926479" w:rsidRDefault="00000000" w:rsidP="007D2124">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ins w:id="758" w:author="Anurag Mishra" w:date="2024-02-06T14:03:00Z"/>
                <w:rFonts w:ascii="Arial" w:hAnsi="Arial" w:cs="Arial"/>
                <w:b/>
                <w:color w:val="000000"/>
                <w:sz w:val="16"/>
                <w:szCs w:val="16"/>
                <w:lang w:val="en-GB"/>
              </w:rPr>
            </w:pPr>
            <w:r w:rsidRPr="007D2124">
              <w:rPr>
                <w:rFonts w:ascii="Arial" w:hAnsi="Arial" w:cs="Arial"/>
                <w:b/>
                <w:color w:val="000000"/>
                <w:sz w:val="16"/>
                <w:szCs w:val="16"/>
                <w:lang w:val="en-GB"/>
                <w:rPrChange w:id="759" w:author="Anurag Mishra" w:date="2024-02-06T14:02:00Z">
                  <w:rPr>
                    <w:b/>
                    <w:color w:val="000000"/>
                    <w:sz w:val="16"/>
                    <w:szCs w:val="16"/>
                  </w:rPr>
                </w:rPrChange>
              </w:rPr>
              <w:t>Age, years</w:t>
            </w:r>
          </w:p>
          <w:p w14:paraId="4FC78A54" w14:textId="6BC64DDF" w:rsidR="00AE1BF0" w:rsidRPr="007D2124" w:rsidRDefault="00AE1BF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760" w:author="Anurag Mishra" w:date="2024-02-06T14:02:00Z">
                  <w:rPr>
                    <w:b/>
                    <w:color w:val="000000"/>
                    <w:sz w:val="16"/>
                    <w:szCs w:val="16"/>
                  </w:rPr>
                </w:rPrChange>
              </w:rPr>
              <w:pPrChange w:id="761"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ins w:id="762" w:author="Anurag Mishra" w:date="2024-02-06T14:03:00Z">
              <w:r>
                <w:rPr>
                  <w:rFonts w:ascii="Arial" w:hAnsi="Arial" w:cs="Arial"/>
                  <w:b/>
                  <w:color w:val="000000"/>
                  <w:sz w:val="16"/>
                  <w:szCs w:val="16"/>
                  <w:lang w:val="en-GB"/>
                </w:rPr>
                <w:t>Mean (Min, Max)</w:t>
              </w:r>
            </w:ins>
          </w:p>
        </w:tc>
        <w:tc>
          <w:tcPr>
            <w:tcW w:w="0" w:type="auto"/>
            <w:tcPrChange w:id="763" w:author="Anurag Mishra" w:date="2024-02-06T14:05:00Z">
              <w:tcPr>
                <w:tcW w:w="0" w:type="auto"/>
              </w:tcPr>
            </w:tcPrChange>
          </w:tcPr>
          <w:p w14:paraId="351295A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64" w:author="Anurag Mishra" w:date="2024-02-06T14:02:00Z">
                  <w:rPr>
                    <w:color w:val="000000"/>
                    <w:sz w:val="16"/>
                    <w:szCs w:val="16"/>
                  </w:rPr>
                </w:rPrChange>
              </w:rPr>
              <w:pPrChange w:id="765"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66" w:author="Anurag Mishra" w:date="2024-02-06T14:02:00Z">
                  <w:rPr>
                    <w:color w:val="000000"/>
                    <w:sz w:val="16"/>
                    <w:szCs w:val="16"/>
                  </w:rPr>
                </w:rPrChange>
              </w:rPr>
              <w:t>46 (31, 61)</w:t>
            </w:r>
          </w:p>
        </w:tc>
        <w:tc>
          <w:tcPr>
            <w:tcW w:w="0" w:type="auto"/>
            <w:tcPrChange w:id="767" w:author="Anurag Mishra" w:date="2024-02-06T14:05:00Z">
              <w:tcPr>
                <w:tcW w:w="0" w:type="auto"/>
              </w:tcPr>
            </w:tcPrChange>
          </w:tcPr>
          <w:p w14:paraId="2503F90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68" w:author="Anurag Mishra" w:date="2024-02-06T14:02:00Z">
                  <w:rPr>
                    <w:color w:val="000000"/>
                    <w:sz w:val="16"/>
                    <w:szCs w:val="16"/>
                  </w:rPr>
                </w:rPrChange>
              </w:rPr>
              <w:pPrChange w:id="769"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70" w:author="Anurag Mishra" w:date="2024-02-06T14:02:00Z">
                  <w:rPr>
                    <w:color w:val="000000"/>
                    <w:sz w:val="16"/>
                    <w:szCs w:val="16"/>
                  </w:rPr>
                </w:rPrChange>
              </w:rPr>
              <w:t>30 (22, 38)</w:t>
            </w:r>
          </w:p>
        </w:tc>
        <w:tc>
          <w:tcPr>
            <w:tcW w:w="0" w:type="auto"/>
            <w:tcPrChange w:id="771" w:author="Anurag Mishra" w:date="2024-02-06T14:05:00Z">
              <w:tcPr>
                <w:tcW w:w="0" w:type="auto"/>
              </w:tcPr>
            </w:tcPrChange>
          </w:tcPr>
          <w:p w14:paraId="2475D884"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72" w:author="Anurag Mishra" w:date="2024-02-06T14:02:00Z">
                  <w:rPr>
                    <w:color w:val="000000"/>
                    <w:sz w:val="16"/>
                    <w:szCs w:val="16"/>
                  </w:rPr>
                </w:rPrChange>
              </w:rPr>
              <w:pPrChange w:id="773"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74" w:author="Anurag Mishra" w:date="2024-02-06T14:02:00Z">
                  <w:rPr>
                    <w:color w:val="000000"/>
                    <w:sz w:val="16"/>
                    <w:szCs w:val="16"/>
                  </w:rPr>
                </w:rPrChange>
              </w:rPr>
              <w:t>32 (23, 46)</w:t>
            </w:r>
          </w:p>
        </w:tc>
        <w:tc>
          <w:tcPr>
            <w:tcW w:w="0" w:type="auto"/>
            <w:tcPrChange w:id="775" w:author="Anurag Mishra" w:date="2024-02-06T14:05:00Z">
              <w:tcPr>
                <w:tcW w:w="0" w:type="auto"/>
              </w:tcPr>
            </w:tcPrChange>
          </w:tcPr>
          <w:p w14:paraId="57FFF84C"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76" w:author="Anurag Mishra" w:date="2024-02-06T14:02:00Z">
                  <w:rPr>
                    <w:color w:val="000000"/>
                    <w:sz w:val="16"/>
                    <w:szCs w:val="16"/>
                  </w:rPr>
                </w:rPrChange>
              </w:rPr>
              <w:pPrChange w:id="777"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78" w:author="Anurag Mishra" w:date="2024-02-06T14:02:00Z">
                  <w:rPr>
                    <w:color w:val="000000"/>
                    <w:sz w:val="16"/>
                    <w:szCs w:val="16"/>
                  </w:rPr>
                </w:rPrChange>
              </w:rPr>
              <w:t>33 (23, 46)</w:t>
            </w:r>
          </w:p>
        </w:tc>
        <w:tc>
          <w:tcPr>
            <w:tcW w:w="0" w:type="auto"/>
            <w:tcPrChange w:id="779" w:author="Anurag Mishra" w:date="2024-02-06T14:05:00Z">
              <w:tcPr>
                <w:tcW w:w="0" w:type="auto"/>
                <w:gridSpan w:val="2"/>
              </w:tcPr>
            </w:tcPrChange>
          </w:tcPr>
          <w:p w14:paraId="11E56C3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80" w:author="Anurag Mishra" w:date="2024-02-06T14:02:00Z">
                  <w:rPr>
                    <w:color w:val="000000"/>
                    <w:sz w:val="16"/>
                    <w:szCs w:val="16"/>
                  </w:rPr>
                </w:rPrChange>
              </w:rPr>
              <w:pPrChange w:id="781"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82" w:author="Anurag Mishra" w:date="2024-02-06T14:02:00Z">
                  <w:rPr>
                    <w:color w:val="000000"/>
                    <w:sz w:val="16"/>
                    <w:szCs w:val="16"/>
                  </w:rPr>
                </w:rPrChange>
              </w:rPr>
              <w:t>37 (30, 55)</w:t>
            </w:r>
          </w:p>
        </w:tc>
        <w:tc>
          <w:tcPr>
            <w:tcW w:w="0" w:type="auto"/>
            <w:tcPrChange w:id="783" w:author="Anurag Mishra" w:date="2024-02-06T14:05:00Z">
              <w:tcPr>
                <w:tcW w:w="0" w:type="auto"/>
              </w:tcPr>
            </w:tcPrChange>
          </w:tcPr>
          <w:p w14:paraId="2975C723"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84" w:author="Anurag Mishra" w:date="2024-02-06T14:02:00Z">
                  <w:rPr>
                    <w:color w:val="000000"/>
                    <w:sz w:val="16"/>
                    <w:szCs w:val="16"/>
                  </w:rPr>
                </w:rPrChange>
              </w:rPr>
              <w:pPrChange w:id="785"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86" w:author="Anurag Mishra" w:date="2024-02-06T14:02:00Z">
                  <w:rPr>
                    <w:color w:val="000000"/>
                    <w:sz w:val="16"/>
                    <w:szCs w:val="16"/>
                  </w:rPr>
                </w:rPrChange>
              </w:rPr>
              <w:t>30 (22, 38)</w:t>
            </w:r>
          </w:p>
        </w:tc>
        <w:tc>
          <w:tcPr>
            <w:tcW w:w="0" w:type="auto"/>
            <w:tcPrChange w:id="787" w:author="Anurag Mishra" w:date="2024-02-06T14:05:00Z">
              <w:tcPr>
                <w:tcW w:w="0" w:type="auto"/>
              </w:tcPr>
            </w:tcPrChange>
          </w:tcPr>
          <w:p w14:paraId="266549E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88" w:author="Anurag Mishra" w:date="2024-02-06T14:02:00Z">
                  <w:rPr>
                    <w:color w:val="000000"/>
                    <w:sz w:val="16"/>
                    <w:szCs w:val="16"/>
                  </w:rPr>
                </w:rPrChange>
              </w:rPr>
              <w:pPrChange w:id="789"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90" w:author="Anurag Mishra" w:date="2024-02-06T14:02:00Z">
                  <w:rPr>
                    <w:color w:val="000000"/>
                    <w:sz w:val="16"/>
                    <w:szCs w:val="16"/>
                  </w:rPr>
                </w:rPrChange>
              </w:rPr>
              <w:t>35 (26, 47)</w:t>
            </w:r>
          </w:p>
        </w:tc>
        <w:tc>
          <w:tcPr>
            <w:tcW w:w="0" w:type="auto"/>
            <w:tcPrChange w:id="791" w:author="Anurag Mishra" w:date="2024-02-06T14:05:00Z">
              <w:tcPr>
                <w:tcW w:w="0" w:type="auto"/>
              </w:tcPr>
            </w:tcPrChange>
          </w:tcPr>
          <w:p w14:paraId="16D1FC7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92" w:author="Anurag Mishra" w:date="2024-02-06T14:02:00Z">
                  <w:rPr>
                    <w:color w:val="000000"/>
                    <w:sz w:val="16"/>
                    <w:szCs w:val="16"/>
                  </w:rPr>
                </w:rPrChange>
              </w:rPr>
              <w:pPrChange w:id="793"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94" w:author="Anurag Mishra" w:date="2024-02-06T14:02:00Z">
                  <w:rPr>
                    <w:color w:val="000000"/>
                    <w:sz w:val="16"/>
                    <w:szCs w:val="16"/>
                  </w:rPr>
                </w:rPrChange>
              </w:rPr>
              <w:t>34 (25, 45)</w:t>
            </w:r>
          </w:p>
        </w:tc>
        <w:tc>
          <w:tcPr>
            <w:tcW w:w="0" w:type="auto"/>
            <w:tcPrChange w:id="795" w:author="Anurag Mishra" w:date="2024-02-06T14:05:00Z">
              <w:tcPr>
                <w:tcW w:w="0" w:type="auto"/>
                <w:gridSpan w:val="2"/>
              </w:tcPr>
            </w:tcPrChange>
          </w:tcPr>
          <w:p w14:paraId="10D016C3"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796" w:author="Anurag Mishra" w:date="2024-02-06T14:02:00Z">
                  <w:rPr>
                    <w:color w:val="000000"/>
                    <w:sz w:val="16"/>
                    <w:szCs w:val="16"/>
                  </w:rPr>
                </w:rPrChange>
              </w:rPr>
              <w:pPrChange w:id="797"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798" w:author="Anurag Mishra" w:date="2024-02-06T14:02:00Z">
                  <w:rPr>
                    <w:color w:val="000000"/>
                    <w:sz w:val="16"/>
                    <w:szCs w:val="16"/>
                  </w:rPr>
                </w:rPrChange>
              </w:rPr>
              <w:t>33 (24, 46)</w:t>
            </w:r>
          </w:p>
        </w:tc>
      </w:tr>
      <w:tr w:rsidR="00AE1BF0" w:rsidRPr="00AE1BF0" w14:paraId="68CC64FD" w14:textId="77777777" w:rsidTr="00AE1BF0">
        <w:tblPrEx>
          <w:tblW w:w="0" w:type="auto"/>
          <w:tblLook w:val="0400" w:firstRow="0" w:lastRow="0" w:firstColumn="0" w:lastColumn="0" w:noHBand="0" w:noVBand="1"/>
          <w:tblPrExChange w:id="799" w:author="Anurag Mishra" w:date="2024-02-06T14:06:00Z">
            <w:tblPrEx>
              <w:tblW w:w="0" w:type="auto"/>
              <w:tblLook w:val="0400" w:firstRow="0" w:lastRow="0" w:firstColumn="0" w:lastColumn="0" w:noHBand="0" w:noVBand="1"/>
            </w:tblPrEx>
          </w:tblPrExChange>
        </w:tblPrEx>
        <w:tc>
          <w:tcPr>
            <w:tcW w:w="0" w:type="auto"/>
            <w:tcBorders>
              <w:bottom w:val="single" w:sz="4" w:space="0" w:color="auto"/>
            </w:tcBorders>
            <w:tcPrChange w:id="800" w:author="Anurag Mishra" w:date="2024-02-06T14:06:00Z">
              <w:tcPr>
                <w:tcW w:w="0" w:type="auto"/>
                <w:gridSpan w:val="2"/>
              </w:tcPr>
            </w:tcPrChange>
          </w:tcPr>
          <w:p w14:paraId="7208FF6E" w14:textId="1356AF52" w:rsidR="00926479" w:rsidRPr="007D2124" w:rsidRDefault="00000000">
            <w:pPr>
              <w:pBdr>
                <w:top w:val="nil"/>
                <w:left w:val="nil"/>
                <w:bottom w:val="nil"/>
                <w:right w:val="nil"/>
                <w:between w:val="nil"/>
              </w:pBdr>
              <w:rPr>
                <w:rFonts w:ascii="Arial" w:hAnsi="Arial" w:cs="Arial"/>
                <w:b/>
                <w:color w:val="000000"/>
                <w:sz w:val="16"/>
                <w:szCs w:val="16"/>
                <w:lang w:val="en-GB"/>
                <w:rPrChange w:id="801" w:author="Anurag Mishra" w:date="2024-02-06T14:02:00Z">
                  <w:rPr>
                    <w:b/>
                    <w:color w:val="000000"/>
                    <w:sz w:val="16"/>
                    <w:szCs w:val="16"/>
                  </w:rPr>
                </w:rPrChange>
              </w:rPr>
              <w:pPrChange w:id="802" w:author="Anurag Mishra" w:date="2024-02-06T14:02:00Z">
                <w:pPr>
                  <w:pBdr>
                    <w:top w:val="nil"/>
                    <w:left w:val="nil"/>
                    <w:bottom w:val="nil"/>
                    <w:right w:val="nil"/>
                    <w:between w:val="nil"/>
                  </w:pBdr>
                  <w:spacing w:before="36" w:after="36"/>
                </w:pPr>
              </w:pPrChange>
            </w:pPr>
            <w:commentRangeStart w:id="803"/>
            <w:r w:rsidRPr="007D2124">
              <w:rPr>
                <w:rFonts w:ascii="Arial" w:hAnsi="Arial" w:cs="Arial"/>
                <w:b/>
                <w:color w:val="000000"/>
                <w:sz w:val="16"/>
                <w:szCs w:val="16"/>
                <w:lang w:val="en-GB"/>
                <w:rPrChange w:id="804" w:author="Anurag Mishra" w:date="2024-02-06T14:02:00Z">
                  <w:rPr>
                    <w:b/>
                    <w:color w:val="000000"/>
                    <w:sz w:val="16"/>
                    <w:szCs w:val="16"/>
                  </w:rPr>
                </w:rPrChange>
              </w:rPr>
              <w:t>Elderly</w:t>
            </w:r>
            <w:commentRangeEnd w:id="803"/>
            <w:r w:rsidR="00DC6905" w:rsidRPr="007D2124">
              <w:rPr>
                <w:rStyle w:val="CommentReference"/>
              </w:rPr>
              <w:commentReference w:id="803"/>
            </w:r>
            <w:ins w:id="805" w:author="Anurag Mishra" w:date="2024-02-06T14:03:00Z">
              <w:r w:rsidR="00AE1BF0">
                <w:rPr>
                  <w:rFonts w:ascii="Arial" w:hAnsi="Arial" w:cs="Arial"/>
                  <w:b/>
                  <w:color w:val="000000"/>
                  <w:sz w:val="16"/>
                  <w:szCs w:val="16"/>
                  <w:lang w:val="en-GB"/>
                </w:rPr>
                <w:t xml:space="preserve"> %</w:t>
              </w:r>
            </w:ins>
          </w:p>
        </w:tc>
        <w:tc>
          <w:tcPr>
            <w:tcW w:w="0" w:type="auto"/>
            <w:tcBorders>
              <w:bottom w:val="single" w:sz="4" w:space="0" w:color="auto"/>
            </w:tcBorders>
            <w:tcPrChange w:id="806" w:author="Anurag Mishra" w:date="2024-02-06T14:06:00Z">
              <w:tcPr>
                <w:tcW w:w="0" w:type="auto"/>
              </w:tcPr>
            </w:tcPrChange>
          </w:tcPr>
          <w:p w14:paraId="5E3C0576"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07" w:author="Anurag Mishra" w:date="2024-02-06T14:02:00Z">
                  <w:rPr>
                    <w:color w:val="000000"/>
                    <w:sz w:val="16"/>
                    <w:szCs w:val="16"/>
                  </w:rPr>
                </w:rPrChange>
              </w:rPr>
              <w:pPrChange w:id="808"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09" w:author="Anurag Mishra" w:date="2024-02-06T14:02:00Z">
                  <w:rPr>
                    <w:color w:val="000000"/>
                    <w:sz w:val="16"/>
                    <w:szCs w:val="16"/>
                  </w:rPr>
                </w:rPrChange>
              </w:rPr>
              <w:t>3 (19%)</w:t>
            </w:r>
          </w:p>
        </w:tc>
        <w:tc>
          <w:tcPr>
            <w:tcW w:w="0" w:type="auto"/>
            <w:tcBorders>
              <w:bottom w:val="single" w:sz="4" w:space="0" w:color="auto"/>
            </w:tcBorders>
            <w:tcPrChange w:id="810" w:author="Anurag Mishra" w:date="2024-02-06T14:06:00Z">
              <w:tcPr>
                <w:tcW w:w="0" w:type="auto"/>
              </w:tcPr>
            </w:tcPrChange>
          </w:tcPr>
          <w:p w14:paraId="3FAA6C4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11" w:author="Anurag Mishra" w:date="2024-02-06T14:02:00Z">
                  <w:rPr>
                    <w:color w:val="000000"/>
                    <w:sz w:val="16"/>
                    <w:szCs w:val="16"/>
                  </w:rPr>
                </w:rPrChange>
              </w:rPr>
              <w:pPrChange w:id="812"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13" w:author="Anurag Mishra" w:date="2024-02-06T14:02:00Z">
                  <w:rPr>
                    <w:color w:val="000000"/>
                    <w:sz w:val="16"/>
                    <w:szCs w:val="16"/>
                  </w:rPr>
                </w:rPrChange>
              </w:rPr>
              <w:t>3 (5.3%)</w:t>
            </w:r>
          </w:p>
        </w:tc>
        <w:tc>
          <w:tcPr>
            <w:tcW w:w="0" w:type="auto"/>
            <w:tcBorders>
              <w:bottom w:val="single" w:sz="4" w:space="0" w:color="auto"/>
            </w:tcBorders>
            <w:tcPrChange w:id="814" w:author="Anurag Mishra" w:date="2024-02-06T14:06:00Z">
              <w:tcPr>
                <w:tcW w:w="0" w:type="auto"/>
              </w:tcPr>
            </w:tcPrChange>
          </w:tcPr>
          <w:p w14:paraId="0809265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15" w:author="Anurag Mishra" w:date="2024-02-06T14:02:00Z">
                  <w:rPr>
                    <w:color w:val="000000"/>
                    <w:sz w:val="16"/>
                    <w:szCs w:val="16"/>
                  </w:rPr>
                </w:rPrChange>
              </w:rPr>
              <w:pPrChange w:id="816"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17" w:author="Anurag Mishra" w:date="2024-02-06T14:02:00Z">
                  <w:rPr>
                    <w:color w:val="000000"/>
                    <w:sz w:val="16"/>
                    <w:szCs w:val="16"/>
                  </w:rPr>
                </w:rPrChange>
              </w:rPr>
              <w:t>3 (7.3%)</w:t>
            </w:r>
          </w:p>
        </w:tc>
        <w:tc>
          <w:tcPr>
            <w:tcW w:w="0" w:type="auto"/>
            <w:tcBorders>
              <w:bottom w:val="single" w:sz="4" w:space="0" w:color="auto"/>
            </w:tcBorders>
            <w:tcPrChange w:id="818" w:author="Anurag Mishra" w:date="2024-02-06T14:06:00Z">
              <w:tcPr>
                <w:tcW w:w="0" w:type="auto"/>
              </w:tcPr>
            </w:tcPrChange>
          </w:tcPr>
          <w:p w14:paraId="621131DF"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19" w:author="Anurag Mishra" w:date="2024-02-06T14:02:00Z">
                  <w:rPr>
                    <w:color w:val="000000"/>
                    <w:sz w:val="16"/>
                    <w:szCs w:val="16"/>
                  </w:rPr>
                </w:rPrChange>
              </w:rPr>
              <w:pPrChange w:id="820"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21" w:author="Anurag Mishra" w:date="2024-02-06T14:02:00Z">
                  <w:rPr>
                    <w:color w:val="000000"/>
                    <w:sz w:val="16"/>
                    <w:szCs w:val="16"/>
                  </w:rPr>
                </w:rPrChange>
              </w:rPr>
              <w:t>9 (7.9%)</w:t>
            </w:r>
          </w:p>
        </w:tc>
        <w:tc>
          <w:tcPr>
            <w:tcW w:w="0" w:type="auto"/>
            <w:tcBorders>
              <w:bottom w:val="single" w:sz="4" w:space="0" w:color="auto"/>
            </w:tcBorders>
            <w:tcPrChange w:id="822" w:author="Anurag Mishra" w:date="2024-02-06T14:06:00Z">
              <w:tcPr>
                <w:tcW w:w="0" w:type="auto"/>
                <w:gridSpan w:val="2"/>
              </w:tcPr>
            </w:tcPrChange>
          </w:tcPr>
          <w:p w14:paraId="48B3166C"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23" w:author="Anurag Mishra" w:date="2024-02-06T14:02:00Z">
                  <w:rPr>
                    <w:color w:val="000000"/>
                    <w:sz w:val="16"/>
                    <w:szCs w:val="16"/>
                  </w:rPr>
                </w:rPrChange>
              </w:rPr>
              <w:pPrChange w:id="824"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25" w:author="Anurag Mishra" w:date="2024-02-06T14:02:00Z">
                  <w:rPr>
                    <w:color w:val="000000"/>
                    <w:sz w:val="16"/>
                    <w:szCs w:val="16"/>
                  </w:rPr>
                </w:rPrChange>
              </w:rPr>
              <w:t>3 (11%)</w:t>
            </w:r>
          </w:p>
        </w:tc>
        <w:tc>
          <w:tcPr>
            <w:tcW w:w="0" w:type="auto"/>
            <w:tcBorders>
              <w:bottom w:val="single" w:sz="4" w:space="0" w:color="auto"/>
            </w:tcBorders>
            <w:tcPrChange w:id="826" w:author="Anurag Mishra" w:date="2024-02-06T14:06:00Z">
              <w:tcPr>
                <w:tcW w:w="0" w:type="auto"/>
              </w:tcPr>
            </w:tcPrChange>
          </w:tcPr>
          <w:p w14:paraId="197001F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27" w:author="Anurag Mishra" w:date="2024-02-06T14:02:00Z">
                  <w:rPr>
                    <w:color w:val="000000"/>
                    <w:sz w:val="16"/>
                    <w:szCs w:val="16"/>
                  </w:rPr>
                </w:rPrChange>
              </w:rPr>
              <w:pPrChange w:id="828"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29" w:author="Anurag Mishra" w:date="2024-02-06T14:02:00Z">
                  <w:rPr>
                    <w:color w:val="000000"/>
                    <w:sz w:val="16"/>
                    <w:szCs w:val="16"/>
                  </w:rPr>
                </w:rPrChange>
              </w:rPr>
              <w:t>2 (2.7%)</w:t>
            </w:r>
          </w:p>
        </w:tc>
        <w:tc>
          <w:tcPr>
            <w:tcW w:w="0" w:type="auto"/>
            <w:tcBorders>
              <w:bottom w:val="single" w:sz="4" w:space="0" w:color="auto"/>
            </w:tcBorders>
            <w:tcPrChange w:id="830" w:author="Anurag Mishra" w:date="2024-02-06T14:06:00Z">
              <w:tcPr>
                <w:tcW w:w="0" w:type="auto"/>
              </w:tcPr>
            </w:tcPrChange>
          </w:tcPr>
          <w:p w14:paraId="7908BE5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31" w:author="Anurag Mishra" w:date="2024-02-06T14:02:00Z">
                  <w:rPr>
                    <w:color w:val="000000"/>
                    <w:sz w:val="16"/>
                    <w:szCs w:val="16"/>
                  </w:rPr>
                </w:rPrChange>
              </w:rPr>
              <w:pPrChange w:id="832"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33" w:author="Anurag Mishra" w:date="2024-02-06T14:02:00Z">
                  <w:rPr>
                    <w:color w:val="000000"/>
                    <w:sz w:val="16"/>
                    <w:szCs w:val="16"/>
                  </w:rPr>
                </w:rPrChange>
              </w:rPr>
              <w:t>12 (7.5%)</w:t>
            </w:r>
          </w:p>
        </w:tc>
        <w:tc>
          <w:tcPr>
            <w:tcW w:w="0" w:type="auto"/>
            <w:tcBorders>
              <w:bottom w:val="single" w:sz="4" w:space="0" w:color="auto"/>
            </w:tcBorders>
            <w:tcPrChange w:id="834" w:author="Anurag Mishra" w:date="2024-02-06T14:06:00Z">
              <w:tcPr>
                <w:tcW w:w="0" w:type="auto"/>
              </w:tcPr>
            </w:tcPrChange>
          </w:tcPr>
          <w:p w14:paraId="5F7C013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35" w:author="Anurag Mishra" w:date="2024-02-06T14:02:00Z">
                  <w:rPr>
                    <w:color w:val="000000"/>
                    <w:sz w:val="16"/>
                    <w:szCs w:val="16"/>
                  </w:rPr>
                </w:rPrChange>
              </w:rPr>
              <w:pPrChange w:id="836"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37" w:author="Anurag Mishra" w:date="2024-02-06T14:02:00Z">
                  <w:rPr>
                    <w:color w:val="000000"/>
                    <w:sz w:val="16"/>
                    <w:szCs w:val="16"/>
                  </w:rPr>
                </w:rPrChange>
              </w:rPr>
              <w:t>17 (6.5%)</w:t>
            </w:r>
          </w:p>
        </w:tc>
        <w:tc>
          <w:tcPr>
            <w:tcW w:w="0" w:type="auto"/>
            <w:tcBorders>
              <w:bottom w:val="single" w:sz="4" w:space="0" w:color="auto"/>
            </w:tcBorders>
            <w:tcPrChange w:id="838" w:author="Anurag Mishra" w:date="2024-02-06T14:06:00Z">
              <w:tcPr>
                <w:tcW w:w="0" w:type="auto"/>
                <w:gridSpan w:val="2"/>
              </w:tcPr>
            </w:tcPrChange>
          </w:tcPr>
          <w:p w14:paraId="3347E942"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39" w:author="Anurag Mishra" w:date="2024-02-06T14:02:00Z">
                  <w:rPr>
                    <w:color w:val="000000"/>
                    <w:sz w:val="16"/>
                    <w:szCs w:val="16"/>
                  </w:rPr>
                </w:rPrChange>
              </w:rPr>
              <w:pPrChange w:id="840"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41" w:author="Anurag Mishra" w:date="2024-02-06T14:02:00Z">
                  <w:rPr>
                    <w:color w:val="000000"/>
                    <w:sz w:val="16"/>
                    <w:szCs w:val="16"/>
                  </w:rPr>
                </w:rPrChange>
              </w:rPr>
              <w:t>26 (6.9%)</w:t>
            </w:r>
          </w:p>
        </w:tc>
      </w:tr>
      <w:tr w:rsidR="00AE1BF0" w:rsidRPr="00AE1BF0" w14:paraId="0A9904C3" w14:textId="77777777" w:rsidTr="00AE1BF0">
        <w:tblPrEx>
          <w:tblW w:w="0" w:type="auto"/>
          <w:tblLook w:val="0400" w:firstRow="0" w:lastRow="0" w:firstColumn="0" w:lastColumn="0" w:noHBand="0" w:noVBand="1"/>
          <w:tblPrExChange w:id="842" w:author="Anurag Mishra" w:date="2024-02-06T14:06: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Borders>
              <w:top w:val="single" w:sz="4" w:space="0" w:color="auto"/>
              <w:bottom w:val="nil"/>
            </w:tcBorders>
            <w:tcPrChange w:id="843" w:author="Anurag Mishra" w:date="2024-02-06T14:06:00Z">
              <w:tcPr>
                <w:tcW w:w="0" w:type="auto"/>
                <w:gridSpan w:val="2"/>
              </w:tcPr>
            </w:tcPrChange>
          </w:tcPr>
          <w:p w14:paraId="044B19DA"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844" w:author="Anurag Mishra" w:date="2024-02-06T14:02:00Z">
                  <w:rPr>
                    <w:b/>
                    <w:color w:val="000000"/>
                    <w:sz w:val="16"/>
                    <w:szCs w:val="16"/>
                  </w:rPr>
                </w:rPrChange>
              </w:rPr>
              <w:pPrChange w:id="845"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846" w:author="Anurag Mishra" w:date="2024-02-06T14:02:00Z">
                  <w:rPr>
                    <w:b/>
                    <w:color w:val="000000"/>
                    <w:sz w:val="16"/>
                    <w:szCs w:val="16"/>
                  </w:rPr>
                </w:rPrChange>
              </w:rPr>
              <w:t>Sex</w:t>
            </w:r>
          </w:p>
        </w:tc>
        <w:tc>
          <w:tcPr>
            <w:tcW w:w="0" w:type="auto"/>
            <w:tcBorders>
              <w:top w:val="single" w:sz="4" w:space="0" w:color="auto"/>
              <w:bottom w:val="nil"/>
            </w:tcBorders>
            <w:tcPrChange w:id="847" w:author="Anurag Mishra" w:date="2024-02-06T14:06:00Z">
              <w:tcPr>
                <w:tcW w:w="0" w:type="auto"/>
              </w:tcPr>
            </w:tcPrChange>
          </w:tcPr>
          <w:p w14:paraId="502B6ECD"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48" w:author="Anurag Mishra" w:date="2024-02-06T14:02:00Z">
                  <w:rPr>
                    <w:color w:val="000000"/>
                    <w:sz w:val="16"/>
                    <w:szCs w:val="16"/>
                  </w:rPr>
                </w:rPrChange>
              </w:rPr>
              <w:pPrChange w:id="849"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50" w:author="Anurag Mishra" w:date="2024-02-06T14:06:00Z">
              <w:tcPr>
                <w:tcW w:w="0" w:type="auto"/>
              </w:tcPr>
            </w:tcPrChange>
          </w:tcPr>
          <w:p w14:paraId="2D468790"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51" w:author="Anurag Mishra" w:date="2024-02-06T14:02:00Z">
                  <w:rPr>
                    <w:color w:val="000000"/>
                    <w:sz w:val="16"/>
                    <w:szCs w:val="16"/>
                  </w:rPr>
                </w:rPrChange>
              </w:rPr>
              <w:pPrChange w:id="852"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53" w:author="Anurag Mishra" w:date="2024-02-06T14:06:00Z">
              <w:tcPr>
                <w:tcW w:w="0" w:type="auto"/>
              </w:tcPr>
            </w:tcPrChange>
          </w:tcPr>
          <w:p w14:paraId="05CB7808"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54" w:author="Anurag Mishra" w:date="2024-02-06T14:02:00Z">
                  <w:rPr>
                    <w:color w:val="000000"/>
                    <w:sz w:val="16"/>
                    <w:szCs w:val="16"/>
                  </w:rPr>
                </w:rPrChange>
              </w:rPr>
              <w:pPrChange w:id="855"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56" w:author="Anurag Mishra" w:date="2024-02-06T14:06:00Z">
              <w:tcPr>
                <w:tcW w:w="0" w:type="auto"/>
              </w:tcPr>
            </w:tcPrChange>
          </w:tcPr>
          <w:p w14:paraId="69C880C7"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57" w:author="Anurag Mishra" w:date="2024-02-06T14:02:00Z">
                  <w:rPr>
                    <w:color w:val="000000"/>
                    <w:sz w:val="16"/>
                    <w:szCs w:val="16"/>
                  </w:rPr>
                </w:rPrChange>
              </w:rPr>
              <w:pPrChange w:id="858"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59" w:author="Anurag Mishra" w:date="2024-02-06T14:06:00Z">
              <w:tcPr>
                <w:tcW w:w="0" w:type="auto"/>
                <w:gridSpan w:val="2"/>
              </w:tcPr>
            </w:tcPrChange>
          </w:tcPr>
          <w:p w14:paraId="4C014322"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60" w:author="Anurag Mishra" w:date="2024-02-06T14:02:00Z">
                  <w:rPr>
                    <w:color w:val="000000"/>
                    <w:sz w:val="16"/>
                    <w:szCs w:val="16"/>
                  </w:rPr>
                </w:rPrChange>
              </w:rPr>
              <w:pPrChange w:id="861"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62" w:author="Anurag Mishra" w:date="2024-02-06T14:06:00Z">
              <w:tcPr>
                <w:tcW w:w="0" w:type="auto"/>
              </w:tcPr>
            </w:tcPrChange>
          </w:tcPr>
          <w:p w14:paraId="67795E51"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63" w:author="Anurag Mishra" w:date="2024-02-06T14:02:00Z">
                  <w:rPr>
                    <w:color w:val="000000"/>
                    <w:sz w:val="16"/>
                    <w:szCs w:val="16"/>
                  </w:rPr>
                </w:rPrChange>
              </w:rPr>
              <w:pPrChange w:id="864"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65" w:author="Anurag Mishra" w:date="2024-02-06T14:06:00Z">
              <w:tcPr>
                <w:tcW w:w="0" w:type="auto"/>
              </w:tcPr>
            </w:tcPrChange>
          </w:tcPr>
          <w:p w14:paraId="36244A01"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66" w:author="Anurag Mishra" w:date="2024-02-06T14:02:00Z">
                  <w:rPr>
                    <w:color w:val="000000"/>
                    <w:sz w:val="16"/>
                    <w:szCs w:val="16"/>
                  </w:rPr>
                </w:rPrChange>
              </w:rPr>
              <w:pPrChange w:id="867"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68" w:author="Anurag Mishra" w:date="2024-02-06T14:06:00Z">
              <w:tcPr>
                <w:tcW w:w="0" w:type="auto"/>
              </w:tcPr>
            </w:tcPrChange>
          </w:tcPr>
          <w:p w14:paraId="2937D684"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69" w:author="Anurag Mishra" w:date="2024-02-06T14:02:00Z">
                  <w:rPr>
                    <w:color w:val="000000"/>
                    <w:sz w:val="16"/>
                    <w:szCs w:val="16"/>
                  </w:rPr>
                </w:rPrChange>
              </w:rPr>
              <w:pPrChange w:id="870"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Borders>
              <w:top w:val="single" w:sz="4" w:space="0" w:color="auto"/>
              <w:bottom w:val="nil"/>
            </w:tcBorders>
            <w:tcPrChange w:id="871" w:author="Anurag Mishra" w:date="2024-02-06T14:06:00Z">
              <w:tcPr>
                <w:tcW w:w="0" w:type="auto"/>
                <w:gridSpan w:val="2"/>
              </w:tcPr>
            </w:tcPrChange>
          </w:tcPr>
          <w:p w14:paraId="5E2D4ABC"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872" w:author="Anurag Mishra" w:date="2024-02-06T14:02:00Z">
                  <w:rPr>
                    <w:color w:val="000000"/>
                    <w:sz w:val="16"/>
                    <w:szCs w:val="16"/>
                  </w:rPr>
                </w:rPrChange>
              </w:rPr>
              <w:pPrChange w:id="873"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r>
      <w:tr w:rsidR="00AE1BF0" w:rsidRPr="00AE1BF0" w14:paraId="5566BA31" w14:textId="77777777" w:rsidTr="00AE1BF0">
        <w:tblPrEx>
          <w:tblW w:w="0" w:type="auto"/>
          <w:tblLook w:val="0400" w:firstRow="0" w:lastRow="0" w:firstColumn="0" w:lastColumn="0" w:noHBand="0" w:noVBand="1"/>
          <w:tblPrExChange w:id="874" w:author="Anurag Mishra" w:date="2024-02-06T14:05:00Z">
            <w:tblPrEx>
              <w:tblW w:w="0" w:type="auto"/>
              <w:tblLook w:val="0400" w:firstRow="0" w:lastRow="0" w:firstColumn="0" w:lastColumn="0" w:noHBand="0" w:noVBand="1"/>
            </w:tblPrEx>
          </w:tblPrExChange>
        </w:tblPrEx>
        <w:tc>
          <w:tcPr>
            <w:tcW w:w="0" w:type="auto"/>
            <w:tcBorders>
              <w:top w:val="nil"/>
              <w:bottom w:val="nil"/>
            </w:tcBorders>
            <w:tcPrChange w:id="875" w:author="Anurag Mishra" w:date="2024-02-06T14:05:00Z">
              <w:tcPr>
                <w:tcW w:w="0" w:type="auto"/>
                <w:gridSpan w:val="2"/>
              </w:tcPr>
            </w:tcPrChange>
          </w:tcPr>
          <w:p w14:paraId="2B5866FC" w14:textId="224D0DFA" w:rsidR="00926479" w:rsidRPr="007D2124" w:rsidRDefault="00000000">
            <w:pPr>
              <w:pBdr>
                <w:top w:val="nil"/>
                <w:left w:val="nil"/>
                <w:bottom w:val="nil"/>
                <w:right w:val="nil"/>
                <w:between w:val="nil"/>
              </w:pBdr>
              <w:rPr>
                <w:rFonts w:ascii="Arial" w:hAnsi="Arial" w:cs="Arial"/>
                <w:color w:val="000000"/>
                <w:sz w:val="16"/>
                <w:szCs w:val="16"/>
                <w:lang w:val="en-GB"/>
                <w:rPrChange w:id="876" w:author="Anurag Mishra" w:date="2024-02-06T14:02:00Z">
                  <w:rPr>
                    <w:color w:val="000000"/>
                    <w:sz w:val="16"/>
                    <w:szCs w:val="16"/>
                  </w:rPr>
                </w:rPrChange>
              </w:rPr>
              <w:pPrChange w:id="877"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878" w:author="Anurag Mishra" w:date="2024-02-06T14:02:00Z">
                  <w:rPr>
                    <w:color w:val="000000"/>
                    <w:sz w:val="16"/>
                    <w:szCs w:val="16"/>
                  </w:rPr>
                </w:rPrChange>
              </w:rPr>
              <w:t>Male</w:t>
            </w:r>
            <w:ins w:id="879" w:author="Anurag Mishra" w:date="2024-02-06T14:03:00Z">
              <w:r w:rsidR="00AE1BF0">
                <w:rPr>
                  <w:rFonts w:ascii="Arial" w:hAnsi="Arial" w:cs="Arial"/>
                  <w:color w:val="000000"/>
                  <w:sz w:val="16"/>
                  <w:szCs w:val="16"/>
                  <w:lang w:val="en-GB"/>
                </w:rPr>
                <w:t xml:space="preserve"> </w:t>
              </w:r>
            </w:ins>
            <w:ins w:id="880" w:author="Anurag Mishra" w:date="2024-02-06T14:04:00Z">
              <w:r w:rsidR="00AE1BF0">
                <w:rPr>
                  <w:rFonts w:ascii="Arial" w:hAnsi="Arial" w:cs="Arial"/>
                  <w:color w:val="000000"/>
                  <w:sz w:val="16"/>
                  <w:szCs w:val="16"/>
                  <w:lang w:val="en-GB"/>
                </w:rPr>
                <w:t>%</w:t>
              </w:r>
            </w:ins>
          </w:p>
        </w:tc>
        <w:tc>
          <w:tcPr>
            <w:tcW w:w="0" w:type="auto"/>
            <w:tcBorders>
              <w:top w:val="nil"/>
              <w:bottom w:val="nil"/>
            </w:tcBorders>
            <w:tcPrChange w:id="881" w:author="Anurag Mishra" w:date="2024-02-06T14:05:00Z">
              <w:tcPr>
                <w:tcW w:w="0" w:type="auto"/>
              </w:tcPr>
            </w:tcPrChange>
          </w:tcPr>
          <w:p w14:paraId="7973A996"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82" w:author="Anurag Mishra" w:date="2024-02-06T14:02:00Z">
                  <w:rPr>
                    <w:color w:val="000000"/>
                    <w:sz w:val="16"/>
                    <w:szCs w:val="16"/>
                  </w:rPr>
                </w:rPrChange>
              </w:rPr>
              <w:pPrChange w:id="88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84" w:author="Anurag Mishra" w:date="2024-02-06T14:02:00Z">
                  <w:rPr>
                    <w:color w:val="000000"/>
                    <w:sz w:val="16"/>
                    <w:szCs w:val="16"/>
                  </w:rPr>
                </w:rPrChange>
              </w:rPr>
              <w:t>10 (63%)</w:t>
            </w:r>
          </w:p>
        </w:tc>
        <w:tc>
          <w:tcPr>
            <w:tcW w:w="0" w:type="auto"/>
            <w:tcBorders>
              <w:top w:val="nil"/>
              <w:bottom w:val="nil"/>
            </w:tcBorders>
            <w:tcPrChange w:id="885" w:author="Anurag Mishra" w:date="2024-02-06T14:05:00Z">
              <w:tcPr>
                <w:tcW w:w="0" w:type="auto"/>
              </w:tcPr>
            </w:tcPrChange>
          </w:tcPr>
          <w:p w14:paraId="653DC9B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86" w:author="Anurag Mishra" w:date="2024-02-06T14:02:00Z">
                  <w:rPr>
                    <w:color w:val="000000"/>
                    <w:sz w:val="16"/>
                    <w:szCs w:val="16"/>
                  </w:rPr>
                </w:rPrChange>
              </w:rPr>
              <w:pPrChange w:id="88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88" w:author="Anurag Mishra" w:date="2024-02-06T14:02:00Z">
                  <w:rPr>
                    <w:color w:val="000000"/>
                    <w:sz w:val="16"/>
                    <w:szCs w:val="16"/>
                  </w:rPr>
                </w:rPrChange>
              </w:rPr>
              <w:t>44 (77%)</w:t>
            </w:r>
          </w:p>
        </w:tc>
        <w:tc>
          <w:tcPr>
            <w:tcW w:w="0" w:type="auto"/>
            <w:tcBorders>
              <w:top w:val="nil"/>
              <w:bottom w:val="nil"/>
            </w:tcBorders>
            <w:tcPrChange w:id="889" w:author="Anurag Mishra" w:date="2024-02-06T14:05:00Z">
              <w:tcPr>
                <w:tcW w:w="0" w:type="auto"/>
              </w:tcPr>
            </w:tcPrChange>
          </w:tcPr>
          <w:p w14:paraId="0E714762"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90" w:author="Anurag Mishra" w:date="2024-02-06T14:02:00Z">
                  <w:rPr>
                    <w:color w:val="000000"/>
                    <w:sz w:val="16"/>
                    <w:szCs w:val="16"/>
                  </w:rPr>
                </w:rPrChange>
              </w:rPr>
              <w:pPrChange w:id="89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92" w:author="Anurag Mishra" w:date="2024-02-06T14:02:00Z">
                  <w:rPr>
                    <w:color w:val="000000"/>
                    <w:sz w:val="16"/>
                    <w:szCs w:val="16"/>
                  </w:rPr>
                </w:rPrChange>
              </w:rPr>
              <w:t>36 (88%)</w:t>
            </w:r>
          </w:p>
        </w:tc>
        <w:tc>
          <w:tcPr>
            <w:tcW w:w="0" w:type="auto"/>
            <w:tcBorders>
              <w:top w:val="nil"/>
              <w:bottom w:val="nil"/>
            </w:tcBorders>
            <w:tcPrChange w:id="893" w:author="Anurag Mishra" w:date="2024-02-06T14:05:00Z">
              <w:tcPr>
                <w:tcW w:w="0" w:type="auto"/>
              </w:tcPr>
            </w:tcPrChange>
          </w:tcPr>
          <w:p w14:paraId="2ACC276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94" w:author="Anurag Mishra" w:date="2024-02-06T14:02:00Z">
                  <w:rPr>
                    <w:color w:val="000000"/>
                    <w:sz w:val="16"/>
                    <w:szCs w:val="16"/>
                  </w:rPr>
                </w:rPrChange>
              </w:rPr>
              <w:pPrChange w:id="89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896" w:author="Anurag Mishra" w:date="2024-02-06T14:02:00Z">
                  <w:rPr>
                    <w:color w:val="000000"/>
                    <w:sz w:val="16"/>
                    <w:szCs w:val="16"/>
                  </w:rPr>
                </w:rPrChange>
              </w:rPr>
              <w:t>90 (79%)</w:t>
            </w:r>
          </w:p>
        </w:tc>
        <w:tc>
          <w:tcPr>
            <w:tcW w:w="0" w:type="auto"/>
            <w:tcBorders>
              <w:top w:val="nil"/>
              <w:bottom w:val="nil"/>
            </w:tcBorders>
            <w:tcPrChange w:id="897" w:author="Anurag Mishra" w:date="2024-02-06T14:05:00Z">
              <w:tcPr>
                <w:tcW w:w="0" w:type="auto"/>
                <w:gridSpan w:val="2"/>
              </w:tcPr>
            </w:tcPrChange>
          </w:tcPr>
          <w:p w14:paraId="7510B272"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898" w:author="Anurag Mishra" w:date="2024-02-06T14:02:00Z">
                  <w:rPr>
                    <w:color w:val="000000"/>
                    <w:sz w:val="16"/>
                    <w:szCs w:val="16"/>
                  </w:rPr>
                </w:rPrChange>
              </w:rPr>
              <w:pPrChange w:id="89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900" w:author="Anurag Mishra" w:date="2024-02-06T14:02:00Z">
                  <w:rPr>
                    <w:color w:val="000000"/>
                    <w:sz w:val="16"/>
                    <w:szCs w:val="16"/>
                  </w:rPr>
                </w:rPrChange>
              </w:rPr>
              <w:t>23 (82%)</w:t>
            </w:r>
          </w:p>
        </w:tc>
        <w:tc>
          <w:tcPr>
            <w:tcW w:w="0" w:type="auto"/>
            <w:tcBorders>
              <w:top w:val="nil"/>
              <w:bottom w:val="nil"/>
            </w:tcBorders>
            <w:tcPrChange w:id="901" w:author="Anurag Mishra" w:date="2024-02-06T14:05:00Z">
              <w:tcPr>
                <w:tcW w:w="0" w:type="auto"/>
              </w:tcPr>
            </w:tcPrChange>
          </w:tcPr>
          <w:p w14:paraId="1C9AAE4F"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902" w:author="Anurag Mishra" w:date="2024-02-06T14:02:00Z">
                  <w:rPr>
                    <w:color w:val="000000"/>
                    <w:sz w:val="16"/>
                    <w:szCs w:val="16"/>
                  </w:rPr>
                </w:rPrChange>
              </w:rPr>
              <w:pPrChange w:id="90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904" w:author="Anurag Mishra" w:date="2024-02-06T14:02:00Z">
                  <w:rPr>
                    <w:color w:val="000000"/>
                    <w:sz w:val="16"/>
                    <w:szCs w:val="16"/>
                  </w:rPr>
                </w:rPrChange>
              </w:rPr>
              <w:t>53 (73%)</w:t>
            </w:r>
          </w:p>
        </w:tc>
        <w:tc>
          <w:tcPr>
            <w:tcW w:w="0" w:type="auto"/>
            <w:tcBorders>
              <w:top w:val="nil"/>
              <w:bottom w:val="nil"/>
            </w:tcBorders>
            <w:tcPrChange w:id="905" w:author="Anurag Mishra" w:date="2024-02-06T14:05:00Z">
              <w:tcPr>
                <w:tcW w:w="0" w:type="auto"/>
              </w:tcPr>
            </w:tcPrChange>
          </w:tcPr>
          <w:p w14:paraId="751DDFF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906" w:author="Anurag Mishra" w:date="2024-02-06T14:02:00Z">
                  <w:rPr>
                    <w:color w:val="000000"/>
                    <w:sz w:val="16"/>
                    <w:szCs w:val="16"/>
                  </w:rPr>
                </w:rPrChange>
              </w:rPr>
              <w:pPrChange w:id="90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908" w:author="Anurag Mishra" w:date="2024-02-06T14:02:00Z">
                  <w:rPr>
                    <w:color w:val="000000"/>
                    <w:sz w:val="16"/>
                    <w:szCs w:val="16"/>
                  </w:rPr>
                </w:rPrChange>
              </w:rPr>
              <w:t>124 (77%)</w:t>
            </w:r>
          </w:p>
        </w:tc>
        <w:tc>
          <w:tcPr>
            <w:tcW w:w="0" w:type="auto"/>
            <w:tcBorders>
              <w:top w:val="nil"/>
              <w:bottom w:val="nil"/>
            </w:tcBorders>
            <w:tcPrChange w:id="909" w:author="Anurag Mishra" w:date="2024-02-06T14:05:00Z">
              <w:tcPr>
                <w:tcW w:w="0" w:type="auto"/>
              </w:tcPr>
            </w:tcPrChange>
          </w:tcPr>
          <w:p w14:paraId="16251930"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910" w:author="Anurag Mishra" w:date="2024-02-06T14:02:00Z">
                  <w:rPr>
                    <w:color w:val="000000"/>
                    <w:sz w:val="16"/>
                    <w:szCs w:val="16"/>
                  </w:rPr>
                </w:rPrChange>
              </w:rPr>
              <w:pPrChange w:id="91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912" w:author="Anurag Mishra" w:date="2024-02-06T14:02:00Z">
                  <w:rPr>
                    <w:color w:val="000000"/>
                    <w:sz w:val="16"/>
                    <w:szCs w:val="16"/>
                  </w:rPr>
                </w:rPrChange>
              </w:rPr>
              <w:t>200 (76%)</w:t>
            </w:r>
          </w:p>
        </w:tc>
        <w:tc>
          <w:tcPr>
            <w:tcW w:w="0" w:type="auto"/>
            <w:tcBorders>
              <w:top w:val="nil"/>
              <w:bottom w:val="nil"/>
            </w:tcBorders>
            <w:tcPrChange w:id="913" w:author="Anurag Mishra" w:date="2024-02-06T14:05:00Z">
              <w:tcPr>
                <w:tcW w:w="0" w:type="auto"/>
                <w:gridSpan w:val="2"/>
              </w:tcPr>
            </w:tcPrChange>
          </w:tcPr>
          <w:p w14:paraId="28440B00"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914" w:author="Anurag Mishra" w:date="2024-02-06T14:02:00Z">
                  <w:rPr>
                    <w:color w:val="000000"/>
                    <w:sz w:val="16"/>
                    <w:szCs w:val="16"/>
                  </w:rPr>
                </w:rPrChange>
              </w:rPr>
              <w:pPrChange w:id="91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916" w:author="Anurag Mishra" w:date="2024-02-06T14:02:00Z">
                  <w:rPr>
                    <w:color w:val="000000"/>
                    <w:sz w:val="16"/>
                    <w:szCs w:val="16"/>
                  </w:rPr>
                </w:rPrChange>
              </w:rPr>
              <w:t>290 (77%)</w:t>
            </w:r>
          </w:p>
        </w:tc>
      </w:tr>
      <w:tr w:rsidR="00AE1BF0" w:rsidRPr="00AE1BF0" w14:paraId="1D6384AA" w14:textId="77777777" w:rsidTr="00AE1BF0">
        <w:tblPrEx>
          <w:tblW w:w="0" w:type="auto"/>
          <w:tblLook w:val="0400" w:firstRow="0" w:lastRow="0" w:firstColumn="0" w:lastColumn="0" w:noHBand="0" w:noVBand="1"/>
          <w:tblPrExChange w:id="917" w:author="Anurag Mishra" w:date="2024-02-06T14:06: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single" w:sz="4" w:space="0" w:color="auto"/>
            </w:tcBorders>
            <w:tcPrChange w:id="918" w:author="Anurag Mishra" w:date="2024-02-06T14:06:00Z">
              <w:tcPr>
                <w:tcW w:w="0" w:type="auto"/>
                <w:gridSpan w:val="2"/>
              </w:tcPr>
            </w:tcPrChange>
          </w:tcPr>
          <w:p w14:paraId="6101D6AB" w14:textId="0DA6C056"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19" w:author="Anurag Mishra" w:date="2024-02-06T14:02:00Z">
                  <w:rPr>
                    <w:color w:val="000000"/>
                    <w:sz w:val="16"/>
                    <w:szCs w:val="16"/>
                  </w:rPr>
                </w:rPrChange>
              </w:rPr>
              <w:pPrChange w:id="920"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21" w:author="Anurag Mishra" w:date="2024-02-06T14:02:00Z">
                  <w:rPr>
                    <w:color w:val="000000"/>
                    <w:sz w:val="16"/>
                    <w:szCs w:val="16"/>
                  </w:rPr>
                </w:rPrChange>
              </w:rPr>
              <w:t>Female</w:t>
            </w:r>
            <w:ins w:id="922" w:author="Anurag Mishra" w:date="2024-02-06T14:04:00Z">
              <w:r w:rsidR="00AE1BF0">
                <w:rPr>
                  <w:rFonts w:ascii="Arial" w:hAnsi="Arial" w:cs="Arial"/>
                  <w:color w:val="000000"/>
                  <w:sz w:val="16"/>
                  <w:szCs w:val="16"/>
                  <w:lang w:val="en-GB"/>
                </w:rPr>
                <w:t xml:space="preserve"> %</w:t>
              </w:r>
            </w:ins>
          </w:p>
        </w:tc>
        <w:tc>
          <w:tcPr>
            <w:tcW w:w="0" w:type="auto"/>
            <w:tcBorders>
              <w:top w:val="nil"/>
              <w:bottom w:val="single" w:sz="4" w:space="0" w:color="auto"/>
            </w:tcBorders>
            <w:tcPrChange w:id="923" w:author="Anurag Mishra" w:date="2024-02-06T14:06:00Z">
              <w:tcPr>
                <w:tcW w:w="0" w:type="auto"/>
              </w:tcPr>
            </w:tcPrChange>
          </w:tcPr>
          <w:p w14:paraId="1E955B6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24" w:author="Anurag Mishra" w:date="2024-02-06T14:02:00Z">
                  <w:rPr>
                    <w:color w:val="000000"/>
                    <w:sz w:val="16"/>
                    <w:szCs w:val="16"/>
                  </w:rPr>
                </w:rPrChange>
              </w:rPr>
              <w:pPrChange w:id="925"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26" w:author="Anurag Mishra" w:date="2024-02-06T14:02:00Z">
                  <w:rPr>
                    <w:color w:val="000000"/>
                    <w:sz w:val="16"/>
                    <w:szCs w:val="16"/>
                  </w:rPr>
                </w:rPrChange>
              </w:rPr>
              <w:t>6 (38%)</w:t>
            </w:r>
          </w:p>
        </w:tc>
        <w:tc>
          <w:tcPr>
            <w:tcW w:w="0" w:type="auto"/>
            <w:tcBorders>
              <w:top w:val="nil"/>
              <w:bottom w:val="single" w:sz="4" w:space="0" w:color="auto"/>
            </w:tcBorders>
            <w:tcPrChange w:id="927" w:author="Anurag Mishra" w:date="2024-02-06T14:06:00Z">
              <w:tcPr>
                <w:tcW w:w="0" w:type="auto"/>
              </w:tcPr>
            </w:tcPrChange>
          </w:tcPr>
          <w:p w14:paraId="62E04CD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28" w:author="Anurag Mishra" w:date="2024-02-06T14:02:00Z">
                  <w:rPr>
                    <w:color w:val="000000"/>
                    <w:sz w:val="16"/>
                    <w:szCs w:val="16"/>
                  </w:rPr>
                </w:rPrChange>
              </w:rPr>
              <w:pPrChange w:id="929"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30" w:author="Anurag Mishra" w:date="2024-02-06T14:02:00Z">
                  <w:rPr>
                    <w:color w:val="000000"/>
                    <w:sz w:val="16"/>
                    <w:szCs w:val="16"/>
                  </w:rPr>
                </w:rPrChange>
              </w:rPr>
              <w:t>13 (23%)</w:t>
            </w:r>
          </w:p>
        </w:tc>
        <w:tc>
          <w:tcPr>
            <w:tcW w:w="0" w:type="auto"/>
            <w:tcBorders>
              <w:top w:val="nil"/>
              <w:bottom w:val="single" w:sz="4" w:space="0" w:color="auto"/>
            </w:tcBorders>
            <w:tcPrChange w:id="931" w:author="Anurag Mishra" w:date="2024-02-06T14:06:00Z">
              <w:tcPr>
                <w:tcW w:w="0" w:type="auto"/>
              </w:tcPr>
            </w:tcPrChange>
          </w:tcPr>
          <w:p w14:paraId="51F1C14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32" w:author="Anurag Mishra" w:date="2024-02-06T14:02:00Z">
                  <w:rPr>
                    <w:color w:val="000000"/>
                    <w:sz w:val="16"/>
                    <w:szCs w:val="16"/>
                  </w:rPr>
                </w:rPrChange>
              </w:rPr>
              <w:pPrChange w:id="933"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34" w:author="Anurag Mishra" w:date="2024-02-06T14:02:00Z">
                  <w:rPr>
                    <w:color w:val="000000"/>
                    <w:sz w:val="16"/>
                    <w:szCs w:val="16"/>
                  </w:rPr>
                </w:rPrChange>
              </w:rPr>
              <w:t>5 (12%)</w:t>
            </w:r>
          </w:p>
        </w:tc>
        <w:tc>
          <w:tcPr>
            <w:tcW w:w="0" w:type="auto"/>
            <w:tcBorders>
              <w:top w:val="nil"/>
              <w:bottom w:val="single" w:sz="4" w:space="0" w:color="auto"/>
            </w:tcBorders>
            <w:tcPrChange w:id="935" w:author="Anurag Mishra" w:date="2024-02-06T14:06:00Z">
              <w:tcPr>
                <w:tcW w:w="0" w:type="auto"/>
              </w:tcPr>
            </w:tcPrChange>
          </w:tcPr>
          <w:p w14:paraId="4291B350"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36" w:author="Anurag Mishra" w:date="2024-02-06T14:02:00Z">
                  <w:rPr>
                    <w:color w:val="000000"/>
                    <w:sz w:val="16"/>
                    <w:szCs w:val="16"/>
                  </w:rPr>
                </w:rPrChange>
              </w:rPr>
              <w:pPrChange w:id="937"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38" w:author="Anurag Mishra" w:date="2024-02-06T14:02:00Z">
                  <w:rPr>
                    <w:color w:val="000000"/>
                    <w:sz w:val="16"/>
                    <w:szCs w:val="16"/>
                  </w:rPr>
                </w:rPrChange>
              </w:rPr>
              <w:t>24 (21%)</w:t>
            </w:r>
          </w:p>
        </w:tc>
        <w:tc>
          <w:tcPr>
            <w:tcW w:w="0" w:type="auto"/>
            <w:tcBorders>
              <w:top w:val="nil"/>
              <w:bottom w:val="single" w:sz="4" w:space="0" w:color="auto"/>
            </w:tcBorders>
            <w:tcPrChange w:id="939" w:author="Anurag Mishra" w:date="2024-02-06T14:06:00Z">
              <w:tcPr>
                <w:tcW w:w="0" w:type="auto"/>
                <w:gridSpan w:val="2"/>
              </w:tcPr>
            </w:tcPrChange>
          </w:tcPr>
          <w:p w14:paraId="6A98E611"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40" w:author="Anurag Mishra" w:date="2024-02-06T14:02:00Z">
                  <w:rPr>
                    <w:color w:val="000000"/>
                    <w:sz w:val="16"/>
                    <w:szCs w:val="16"/>
                  </w:rPr>
                </w:rPrChange>
              </w:rPr>
              <w:pPrChange w:id="941"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42" w:author="Anurag Mishra" w:date="2024-02-06T14:02:00Z">
                  <w:rPr>
                    <w:color w:val="000000"/>
                    <w:sz w:val="16"/>
                    <w:szCs w:val="16"/>
                  </w:rPr>
                </w:rPrChange>
              </w:rPr>
              <w:t>5 (18%)</w:t>
            </w:r>
          </w:p>
        </w:tc>
        <w:tc>
          <w:tcPr>
            <w:tcW w:w="0" w:type="auto"/>
            <w:tcBorders>
              <w:top w:val="nil"/>
              <w:bottom w:val="single" w:sz="4" w:space="0" w:color="auto"/>
            </w:tcBorders>
            <w:tcPrChange w:id="943" w:author="Anurag Mishra" w:date="2024-02-06T14:06:00Z">
              <w:tcPr>
                <w:tcW w:w="0" w:type="auto"/>
              </w:tcPr>
            </w:tcPrChange>
          </w:tcPr>
          <w:p w14:paraId="06BF0A7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44" w:author="Anurag Mishra" w:date="2024-02-06T14:02:00Z">
                  <w:rPr>
                    <w:color w:val="000000"/>
                    <w:sz w:val="16"/>
                    <w:szCs w:val="16"/>
                  </w:rPr>
                </w:rPrChange>
              </w:rPr>
              <w:pPrChange w:id="945"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46" w:author="Anurag Mishra" w:date="2024-02-06T14:02:00Z">
                  <w:rPr>
                    <w:color w:val="000000"/>
                    <w:sz w:val="16"/>
                    <w:szCs w:val="16"/>
                  </w:rPr>
                </w:rPrChange>
              </w:rPr>
              <w:t>20 (27%)</w:t>
            </w:r>
          </w:p>
        </w:tc>
        <w:tc>
          <w:tcPr>
            <w:tcW w:w="0" w:type="auto"/>
            <w:tcBorders>
              <w:top w:val="nil"/>
              <w:bottom w:val="single" w:sz="4" w:space="0" w:color="auto"/>
            </w:tcBorders>
            <w:tcPrChange w:id="947" w:author="Anurag Mishra" w:date="2024-02-06T14:06:00Z">
              <w:tcPr>
                <w:tcW w:w="0" w:type="auto"/>
              </w:tcPr>
            </w:tcPrChange>
          </w:tcPr>
          <w:p w14:paraId="6A026853"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48" w:author="Anurag Mishra" w:date="2024-02-06T14:02:00Z">
                  <w:rPr>
                    <w:color w:val="000000"/>
                    <w:sz w:val="16"/>
                    <w:szCs w:val="16"/>
                  </w:rPr>
                </w:rPrChange>
              </w:rPr>
              <w:pPrChange w:id="949"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50" w:author="Anurag Mishra" w:date="2024-02-06T14:02:00Z">
                  <w:rPr>
                    <w:color w:val="000000"/>
                    <w:sz w:val="16"/>
                    <w:szCs w:val="16"/>
                  </w:rPr>
                </w:rPrChange>
              </w:rPr>
              <w:t>37 (23%)</w:t>
            </w:r>
          </w:p>
        </w:tc>
        <w:tc>
          <w:tcPr>
            <w:tcW w:w="0" w:type="auto"/>
            <w:tcBorders>
              <w:top w:val="nil"/>
              <w:bottom w:val="single" w:sz="4" w:space="0" w:color="auto"/>
            </w:tcBorders>
            <w:tcPrChange w:id="951" w:author="Anurag Mishra" w:date="2024-02-06T14:06:00Z">
              <w:tcPr>
                <w:tcW w:w="0" w:type="auto"/>
              </w:tcPr>
            </w:tcPrChange>
          </w:tcPr>
          <w:p w14:paraId="79692F3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52" w:author="Anurag Mishra" w:date="2024-02-06T14:02:00Z">
                  <w:rPr>
                    <w:color w:val="000000"/>
                    <w:sz w:val="16"/>
                    <w:szCs w:val="16"/>
                  </w:rPr>
                </w:rPrChange>
              </w:rPr>
              <w:pPrChange w:id="953"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54" w:author="Anurag Mishra" w:date="2024-02-06T14:02:00Z">
                  <w:rPr>
                    <w:color w:val="000000"/>
                    <w:sz w:val="16"/>
                    <w:szCs w:val="16"/>
                  </w:rPr>
                </w:rPrChange>
              </w:rPr>
              <w:t>62 (24%)</w:t>
            </w:r>
          </w:p>
        </w:tc>
        <w:tc>
          <w:tcPr>
            <w:tcW w:w="0" w:type="auto"/>
            <w:tcBorders>
              <w:top w:val="nil"/>
              <w:bottom w:val="single" w:sz="4" w:space="0" w:color="auto"/>
            </w:tcBorders>
            <w:tcPrChange w:id="955" w:author="Anurag Mishra" w:date="2024-02-06T14:06:00Z">
              <w:tcPr>
                <w:tcW w:w="0" w:type="auto"/>
                <w:gridSpan w:val="2"/>
              </w:tcPr>
            </w:tcPrChange>
          </w:tcPr>
          <w:p w14:paraId="53451C82"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56" w:author="Anurag Mishra" w:date="2024-02-06T14:02:00Z">
                  <w:rPr>
                    <w:color w:val="000000"/>
                    <w:sz w:val="16"/>
                    <w:szCs w:val="16"/>
                  </w:rPr>
                </w:rPrChange>
              </w:rPr>
              <w:pPrChange w:id="957"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58" w:author="Anurag Mishra" w:date="2024-02-06T14:02:00Z">
                  <w:rPr>
                    <w:color w:val="000000"/>
                    <w:sz w:val="16"/>
                    <w:szCs w:val="16"/>
                  </w:rPr>
                </w:rPrChange>
              </w:rPr>
              <w:t>86 (23%)</w:t>
            </w:r>
          </w:p>
        </w:tc>
      </w:tr>
      <w:tr w:rsidR="00AE1BF0" w:rsidRPr="00AE1BF0" w14:paraId="51D1AD57" w14:textId="77777777" w:rsidTr="00AE1BF0">
        <w:tblPrEx>
          <w:tblW w:w="0" w:type="auto"/>
          <w:tblLook w:val="0400" w:firstRow="0" w:lastRow="0" w:firstColumn="0" w:lastColumn="0" w:noHBand="0" w:noVBand="1"/>
          <w:tblPrExChange w:id="959" w:author="Anurag Mishra" w:date="2024-02-06T14:06:00Z">
            <w:tblPrEx>
              <w:tblW w:w="0" w:type="auto"/>
              <w:tblLook w:val="0400" w:firstRow="0" w:lastRow="0" w:firstColumn="0" w:lastColumn="0" w:noHBand="0" w:noVBand="1"/>
            </w:tblPrEx>
          </w:tblPrExChange>
        </w:tblPrEx>
        <w:tc>
          <w:tcPr>
            <w:tcW w:w="0" w:type="auto"/>
            <w:tcBorders>
              <w:top w:val="single" w:sz="4" w:space="0" w:color="auto"/>
              <w:bottom w:val="nil"/>
            </w:tcBorders>
            <w:tcPrChange w:id="960" w:author="Anurag Mishra" w:date="2024-02-06T14:06:00Z">
              <w:tcPr>
                <w:tcW w:w="0" w:type="auto"/>
                <w:gridSpan w:val="2"/>
              </w:tcPr>
            </w:tcPrChange>
          </w:tcPr>
          <w:p w14:paraId="0DE534A5" w14:textId="77777777" w:rsidR="00926479" w:rsidRPr="007D2124" w:rsidRDefault="00000000">
            <w:pPr>
              <w:pBdr>
                <w:top w:val="nil"/>
                <w:left w:val="nil"/>
                <w:bottom w:val="nil"/>
                <w:right w:val="nil"/>
                <w:between w:val="nil"/>
              </w:pBdr>
              <w:rPr>
                <w:rFonts w:ascii="Arial" w:hAnsi="Arial" w:cs="Arial"/>
                <w:b/>
                <w:color w:val="000000"/>
                <w:sz w:val="16"/>
                <w:szCs w:val="16"/>
                <w:lang w:val="en-GB"/>
                <w:rPrChange w:id="961" w:author="Anurag Mishra" w:date="2024-02-06T14:02:00Z">
                  <w:rPr>
                    <w:b/>
                    <w:color w:val="000000"/>
                    <w:sz w:val="16"/>
                    <w:szCs w:val="16"/>
                  </w:rPr>
                </w:rPrChange>
              </w:rPr>
              <w:pPrChange w:id="962" w:author="Anurag Mishra" w:date="2024-02-06T14:02:00Z">
                <w:pPr>
                  <w:pBdr>
                    <w:top w:val="nil"/>
                    <w:left w:val="nil"/>
                    <w:bottom w:val="nil"/>
                    <w:right w:val="nil"/>
                    <w:between w:val="nil"/>
                  </w:pBdr>
                  <w:spacing w:before="36" w:after="36"/>
                </w:pPr>
              </w:pPrChange>
            </w:pPr>
            <w:r w:rsidRPr="007D2124">
              <w:rPr>
                <w:rFonts w:ascii="Arial" w:hAnsi="Arial" w:cs="Arial"/>
                <w:b/>
                <w:color w:val="000000"/>
                <w:sz w:val="16"/>
                <w:szCs w:val="16"/>
                <w:lang w:val="en-GB"/>
                <w:rPrChange w:id="963" w:author="Anurag Mishra" w:date="2024-02-06T14:02:00Z">
                  <w:rPr>
                    <w:b/>
                    <w:color w:val="000000"/>
                    <w:sz w:val="16"/>
                    <w:szCs w:val="16"/>
                  </w:rPr>
                </w:rPrChange>
              </w:rPr>
              <w:t>Dominating injury type</w:t>
            </w:r>
          </w:p>
        </w:tc>
        <w:tc>
          <w:tcPr>
            <w:tcW w:w="0" w:type="auto"/>
            <w:tcBorders>
              <w:top w:val="single" w:sz="4" w:space="0" w:color="auto"/>
              <w:bottom w:val="nil"/>
            </w:tcBorders>
            <w:tcPrChange w:id="964" w:author="Anurag Mishra" w:date="2024-02-06T14:06:00Z">
              <w:tcPr>
                <w:tcW w:w="0" w:type="auto"/>
              </w:tcPr>
            </w:tcPrChange>
          </w:tcPr>
          <w:p w14:paraId="2D214AFA"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65" w:author="Anurag Mishra" w:date="2024-02-06T14:02:00Z">
                  <w:rPr>
                    <w:color w:val="000000"/>
                    <w:sz w:val="16"/>
                    <w:szCs w:val="16"/>
                  </w:rPr>
                </w:rPrChange>
              </w:rPr>
              <w:pPrChange w:id="966"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67" w:author="Anurag Mishra" w:date="2024-02-06T14:06:00Z">
              <w:tcPr>
                <w:tcW w:w="0" w:type="auto"/>
              </w:tcPr>
            </w:tcPrChange>
          </w:tcPr>
          <w:p w14:paraId="714612AA"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68" w:author="Anurag Mishra" w:date="2024-02-06T14:02:00Z">
                  <w:rPr>
                    <w:color w:val="000000"/>
                    <w:sz w:val="16"/>
                    <w:szCs w:val="16"/>
                  </w:rPr>
                </w:rPrChange>
              </w:rPr>
              <w:pPrChange w:id="969"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70" w:author="Anurag Mishra" w:date="2024-02-06T14:06:00Z">
              <w:tcPr>
                <w:tcW w:w="0" w:type="auto"/>
              </w:tcPr>
            </w:tcPrChange>
          </w:tcPr>
          <w:p w14:paraId="2846E64A"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71" w:author="Anurag Mishra" w:date="2024-02-06T14:02:00Z">
                  <w:rPr>
                    <w:color w:val="000000"/>
                    <w:sz w:val="16"/>
                    <w:szCs w:val="16"/>
                  </w:rPr>
                </w:rPrChange>
              </w:rPr>
              <w:pPrChange w:id="972"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73" w:author="Anurag Mishra" w:date="2024-02-06T14:06:00Z">
              <w:tcPr>
                <w:tcW w:w="0" w:type="auto"/>
              </w:tcPr>
            </w:tcPrChange>
          </w:tcPr>
          <w:p w14:paraId="42FD7954"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74" w:author="Anurag Mishra" w:date="2024-02-06T14:02:00Z">
                  <w:rPr>
                    <w:color w:val="000000"/>
                    <w:sz w:val="16"/>
                    <w:szCs w:val="16"/>
                  </w:rPr>
                </w:rPrChange>
              </w:rPr>
              <w:pPrChange w:id="975"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76" w:author="Anurag Mishra" w:date="2024-02-06T14:06:00Z">
              <w:tcPr>
                <w:tcW w:w="0" w:type="auto"/>
                <w:gridSpan w:val="2"/>
              </w:tcPr>
            </w:tcPrChange>
          </w:tcPr>
          <w:p w14:paraId="11245A32"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77" w:author="Anurag Mishra" w:date="2024-02-06T14:02:00Z">
                  <w:rPr>
                    <w:color w:val="000000"/>
                    <w:sz w:val="16"/>
                    <w:szCs w:val="16"/>
                  </w:rPr>
                </w:rPrChange>
              </w:rPr>
              <w:pPrChange w:id="978"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79" w:author="Anurag Mishra" w:date="2024-02-06T14:06:00Z">
              <w:tcPr>
                <w:tcW w:w="0" w:type="auto"/>
              </w:tcPr>
            </w:tcPrChange>
          </w:tcPr>
          <w:p w14:paraId="3AA4D900"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80" w:author="Anurag Mishra" w:date="2024-02-06T14:02:00Z">
                  <w:rPr>
                    <w:color w:val="000000"/>
                    <w:sz w:val="16"/>
                    <w:szCs w:val="16"/>
                  </w:rPr>
                </w:rPrChange>
              </w:rPr>
              <w:pPrChange w:id="981"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82" w:author="Anurag Mishra" w:date="2024-02-06T14:06:00Z">
              <w:tcPr>
                <w:tcW w:w="0" w:type="auto"/>
              </w:tcPr>
            </w:tcPrChange>
          </w:tcPr>
          <w:p w14:paraId="6125AE9D"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83" w:author="Anurag Mishra" w:date="2024-02-06T14:02:00Z">
                  <w:rPr>
                    <w:color w:val="000000"/>
                    <w:sz w:val="16"/>
                    <w:szCs w:val="16"/>
                  </w:rPr>
                </w:rPrChange>
              </w:rPr>
              <w:pPrChange w:id="984"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85" w:author="Anurag Mishra" w:date="2024-02-06T14:06:00Z">
              <w:tcPr>
                <w:tcW w:w="0" w:type="auto"/>
              </w:tcPr>
            </w:tcPrChange>
          </w:tcPr>
          <w:p w14:paraId="7DA8A029"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86" w:author="Anurag Mishra" w:date="2024-02-06T14:02:00Z">
                  <w:rPr>
                    <w:color w:val="000000"/>
                    <w:sz w:val="16"/>
                    <w:szCs w:val="16"/>
                  </w:rPr>
                </w:rPrChange>
              </w:rPr>
              <w:pPrChange w:id="987" w:author="Anurag Mishra" w:date="2024-02-06T14:02:00Z">
                <w:pPr>
                  <w:pBdr>
                    <w:top w:val="nil"/>
                    <w:left w:val="nil"/>
                    <w:bottom w:val="nil"/>
                    <w:right w:val="nil"/>
                    <w:between w:val="nil"/>
                  </w:pBdr>
                  <w:spacing w:before="36" w:after="36"/>
                </w:pPr>
              </w:pPrChange>
            </w:pPr>
          </w:p>
        </w:tc>
        <w:tc>
          <w:tcPr>
            <w:tcW w:w="0" w:type="auto"/>
            <w:tcBorders>
              <w:top w:val="single" w:sz="4" w:space="0" w:color="auto"/>
              <w:bottom w:val="nil"/>
            </w:tcBorders>
            <w:tcPrChange w:id="988" w:author="Anurag Mishra" w:date="2024-02-06T14:06:00Z">
              <w:tcPr>
                <w:tcW w:w="0" w:type="auto"/>
                <w:gridSpan w:val="2"/>
              </w:tcPr>
            </w:tcPrChange>
          </w:tcPr>
          <w:p w14:paraId="49155103"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989" w:author="Anurag Mishra" w:date="2024-02-06T14:02:00Z">
                  <w:rPr>
                    <w:color w:val="000000"/>
                    <w:sz w:val="16"/>
                    <w:szCs w:val="16"/>
                  </w:rPr>
                </w:rPrChange>
              </w:rPr>
              <w:pPrChange w:id="990" w:author="Anurag Mishra" w:date="2024-02-06T14:02:00Z">
                <w:pPr>
                  <w:pBdr>
                    <w:top w:val="nil"/>
                    <w:left w:val="nil"/>
                    <w:bottom w:val="nil"/>
                    <w:right w:val="nil"/>
                    <w:between w:val="nil"/>
                  </w:pBdr>
                  <w:spacing w:before="36" w:after="36"/>
                </w:pPr>
              </w:pPrChange>
            </w:pPr>
          </w:p>
        </w:tc>
      </w:tr>
      <w:tr w:rsidR="00AE1BF0" w:rsidRPr="00AE1BF0" w14:paraId="52D04827" w14:textId="77777777" w:rsidTr="00AE1BF0">
        <w:tblPrEx>
          <w:tblW w:w="0" w:type="auto"/>
          <w:tblLook w:val="0400" w:firstRow="0" w:lastRow="0" w:firstColumn="0" w:lastColumn="0" w:noHBand="0" w:noVBand="1"/>
          <w:tblPrExChange w:id="991" w:author="Anurag Mishra" w:date="2024-02-06T14:06: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Borders>
              <w:top w:val="nil"/>
              <w:bottom w:val="nil"/>
            </w:tcBorders>
            <w:tcPrChange w:id="992" w:author="Anurag Mishra" w:date="2024-02-06T14:06:00Z">
              <w:tcPr>
                <w:tcW w:w="0" w:type="auto"/>
                <w:gridSpan w:val="2"/>
              </w:tcPr>
            </w:tcPrChange>
          </w:tcPr>
          <w:p w14:paraId="73F3C6DB"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93" w:author="Anurag Mishra" w:date="2024-02-06T14:02:00Z">
                  <w:rPr>
                    <w:color w:val="000000"/>
                    <w:sz w:val="16"/>
                    <w:szCs w:val="16"/>
                  </w:rPr>
                </w:rPrChange>
              </w:rPr>
              <w:pPrChange w:id="994"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95" w:author="Anurag Mishra" w:date="2024-02-06T14:02:00Z">
                  <w:rPr>
                    <w:color w:val="000000"/>
                    <w:sz w:val="16"/>
                    <w:szCs w:val="16"/>
                  </w:rPr>
                </w:rPrChange>
              </w:rPr>
              <w:t>Penetrating</w:t>
            </w:r>
          </w:p>
        </w:tc>
        <w:tc>
          <w:tcPr>
            <w:tcW w:w="0" w:type="auto"/>
            <w:tcBorders>
              <w:top w:val="nil"/>
              <w:bottom w:val="nil"/>
            </w:tcBorders>
            <w:tcPrChange w:id="996" w:author="Anurag Mishra" w:date="2024-02-06T14:06:00Z">
              <w:tcPr>
                <w:tcW w:w="0" w:type="auto"/>
              </w:tcPr>
            </w:tcPrChange>
          </w:tcPr>
          <w:p w14:paraId="6A20C11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997" w:author="Anurag Mishra" w:date="2024-02-06T14:02:00Z">
                  <w:rPr>
                    <w:color w:val="000000"/>
                    <w:sz w:val="16"/>
                    <w:szCs w:val="16"/>
                  </w:rPr>
                </w:rPrChange>
              </w:rPr>
              <w:pPrChange w:id="99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999" w:author="Anurag Mishra" w:date="2024-02-06T14:02:00Z">
                  <w:rPr>
                    <w:color w:val="000000"/>
                    <w:sz w:val="16"/>
                    <w:szCs w:val="16"/>
                  </w:rPr>
                </w:rPrChange>
              </w:rPr>
              <w:t>2 (13%)</w:t>
            </w:r>
          </w:p>
        </w:tc>
        <w:tc>
          <w:tcPr>
            <w:tcW w:w="0" w:type="auto"/>
            <w:tcBorders>
              <w:top w:val="nil"/>
              <w:bottom w:val="nil"/>
            </w:tcBorders>
            <w:tcPrChange w:id="1000" w:author="Anurag Mishra" w:date="2024-02-06T14:06:00Z">
              <w:tcPr>
                <w:tcW w:w="0" w:type="auto"/>
              </w:tcPr>
            </w:tcPrChange>
          </w:tcPr>
          <w:p w14:paraId="059D2B43"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01" w:author="Anurag Mishra" w:date="2024-02-06T14:02:00Z">
                  <w:rPr>
                    <w:color w:val="000000"/>
                    <w:sz w:val="16"/>
                    <w:szCs w:val="16"/>
                  </w:rPr>
                </w:rPrChange>
              </w:rPr>
              <w:pPrChange w:id="100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03" w:author="Anurag Mishra" w:date="2024-02-06T14:02:00Z">
                  <w:rPr>
                    <w:color w:val="000000"/>
                    <w:sz w:val="16"/>
                    <w:szCs w:val="16"/>
                  </w:rPr>
                </w:rPrChange>
              </w:rPr>
              <w:t>0 (0%)</w:t>
            </w:r>
          </w:p>
        </w:tc>
        <w:tc>
          <w:tcPr>
            <w:tcW w:w="0" w:type="auto"/>
            <w:tcBorders>
              <w:top w:val="nil"/>
              <w:bottom w:val="nil"/>
            </w:tcBorders>
            <w:tcPrChange w:id="1004" w:author="Anurag Mishra" w:date="2024-02-06T14:06:00Z">
              <w:tcPr>
                <w:tcW w:w="0" w:type="auto"/>
              </w:tcPr>
            </w:tcPrChange>
          </w:tcPr>
          <w:p w14:paraId="799165E1"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05" w:author="Anurag Mishra" w:date="2024-02-06T14:02:00Z">
                  <w:rPr>
                    <w:color w:val="000000"/>
                    <w:sz w:val="16"/>
                    <w:szCs w:val="16"/>
                  </w:rPr>
                </w:rPrChange>
              </w:rPr>
              <w:pPrChange w:id="100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07" w:author="Anurag Mishra" w:date="2024-02-06T14:02:00Z">
                  <w:rPr>
                    <w:color w:val="000000"/>
                    <w:sz w:val="16"/>
                    <w:szCs w:val="16"/>
                  </w:rPr>
                </w:rPrChange>
              </w:rPr>
              <w:t>3 (7.3%)</w:t>
            </w:r>
          </w:p>
        </w:tc>
        <w:tc>
          <w:tcPr>
            <w:tcW w:w="0" w:type="auto"/>
            <w:tcBorders>
              <w:top w:val="nil"/>
              <w:bottom w:val="nil"/>
            </w:tcBorders>
            <w:tcPrChange w:id="1008" w:author="Anurag Mishra" w:date="2024-02-06T14:06:00Z">
              <w:tcPr>
                <w:tcW w:w="0" w:type="auto"/>
              </w:tcPr>
            </w:tcPrChange>
          </w:tcPr>
          <w:p w14:paraId="59FE5FF3"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09" w:author="Anurag Mishra" w:date="2024-02-06T14:02:00Z">
                  <w:rPr>
                    <w:color w:val="000000"/>
                    <w:sz w:val="16"/>
                    <w:szCs w:val="16"/>
                  </w:rPr>
                </w:rPrChange>
              </w:rPr>
              <w:pPrChange w:id="101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11" w:author="Anurag Mishra" w:date="2024-02-06T14:02:00Z">
                  <w:rPr>
                    <w:color w:val="000000"/>
                    <w:sz w:val="16"/>
                    <w:szCs w:val="16"/>
                  </w:rPr>
                </w:rPrChange>
              </w:rPr>
              <w:t>5 (4.4%)</w:t>
            </w:r>
          </w:p>
        </w:tc>
        <w:tc>
          <w:tcPr>
            <w:tcW w:w="0" w:type="auto"/>
            <w:tcBorders>
              <w:top w:val="nil"/>
              <w:bottom w:val="nil"/>
            </w:tcBorders>
            <w:tcPrChange w:id="1012" w:author="Anurag Mishra" w:date="2024-02-06T14:06:00Z">
              <w:tcPr>
                <w:tcW w:w="0" w:type="auto"/>
                <w:gridSpan w:val="2"/>
              </w:tcPr>
            </w:tcPrChange>
          </w:tcPr>
          <w:p w14:paraId="0EB3C6D2"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13" w:author="Anurag Mishra" w:date="2024-02-06T14:02:00Z">
                  <w:rPr>
                    <w:color w:val="000000"/>
                    <w:sz w:val="16"/>
                    <w:szCs w:val="16"/>
                  </w:rPr>
                </w:rPrChange>
              </w:rPr>
              <w:pPrChange w:id="101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15" w:author="Anurag Mishra" w:date="2024-02-06T14:02:00Z">
                  <w:rPr>
                    <w:color w:val="000000"/>
                    <w:sz w:val="16"/>
                    <w:szCs w:val="16"/>
                  </w:rPr>
                </w:rPrChange>
              </w:rPr>
              <w:t>1 (3.6%)</w:t>
            </w:r>
          </w:p>
        </w:tc>
        <w:tc>
          <w:tcPr>
            <w:tcW w:w="0" w:type="auto"/>
            <w:tcBorders>
              <w:top w:val="nil"/>
              <w:bottom w:val="nil"/>
            </w:tcBorders>
            <w:tcPrChange w:id="1016" w:author="Anurag Mishra" w:date="2024-02-06T14:06:00Z">
              <w:tcPr>
                <w:tcW w:w="0" w:type="auto"/>
              </w:tcPr>
            </w:tcPrChange>
          </w:tcPr>
          <w:p w14:paraId="21DF1C1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17" w:author="Anurag Mishra" w:date="2024-02-06T14:02:00Z">
                  <w:rPr>
                    <w:color w:val="000000"/>
                    <w:sz w:val="16"/>
                    <w:szCs w:val="16"/>
                  </w:rPr>
                </w:rPrChange>
              </w:rPr>
              <w:pPrChange w:id="101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19" w:author="Anurag Mishra" w:date="2024-02-06T14:02:00Z">
                  <w:rPr>
                    <w:color w:val="000000"/>
                    <w:sz w:val="16"/>
                    <w:szCs w:val="16"/>
                  </w:rPr>
                </w:rPrChange>
              </w:rPr>
              <w:t>1 (1.4%)</w:t>
            </w:r>
          </w:p>
        </w:tc>
        <w:tc>
          <w:tcPr>
            <w:tcW w:w="0" w:type="auto"/>
            <w:tcBorders>
              <w:top w:val="nil"/>
              <w:bottom w:val="nil"/>
            </w:tcBorders>
            <w:tcPrChange w:id="1020" w:author="Anurag Mishra" w:date="2024-02-06T14:06:00Z">
              <w:tcPr>
                <w:tcW w:w="0" w:type="auto"/>
              </w:tcPr>
            </w:tcPrChange>
          </w:tcPr>
          <w:p w14:paraId="074561D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21" w:author="Anurag Mishra" w:date="2024-02-06T14:02:00Z">
                  <w:rPr>
                    <w:color w:val="000000"/>
                    <w:sz w:val="16"/>
                    <w:szCs w:val="16"/>
                  </w:rPr>
                </w:rPrChange>
              </w:rPr>
              <w:pPrChange w:id="102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23" w:author="Anurag Mishra" w:date="2024-02-06T14:02:00Z">
                  <w:rPr>
                    <w:color w:val="000000"/>
                    <w:sz w:val="16"/>
                    <w:szCs w:val="16"/>
                  </w:rPr>
                </w:rPrChange>
              </w:rPr>
              <w:t>10 (6.2%)</w:t>
            </w:r>
          </w:p>
        </w:tc>
        <w:tc>
          <w:tcPr>
            <w:tcW w:w="0" w:type="auto"/>
            <w:tcBorders>
              <w:top w:val="nil"/>
              <w:bottom w:val="nil"/>
            </w:tcBorders>
            <w:tcPrChange w:id="1024" w:author="Anurag Mishra" w:date="2024-02-06T14:06:00Z">
              <w:tcPr>
                <w:tcW w:w="0" w:type="auto"/>
              </w:tcPr>
            </w:tcPrChange>
          </w:tcPr>
          <w:p w14:paraId="0BC84E61"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25" w:author="Anurag Mishra" w:date="2024-02-06T14:02:00Z">
                  <w:rPr>
                    <w:color w:val="000000"/>
                    <w:sz w:val="16"/>
                    <w:szCs w:val="16"/>
                  </w:rPr>
                </w:rPrChange>
              </w:rPr>
              <w:pPrChange w:id="102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27" w:author="Anurag Mishra" w:date="2024-02-06T14:02:00Z">
                  <w:rPr>
                    <w:color w:val="000000"/>
                    <w:sz w:val="16"/>
                    <w:szCs w:val="16"/>
                  </w:rPr>
                </w:rPrChange>
              </w:rPr>
              <w:t>12 (4.6%)</w:t>
            </w:r>
          </w:p>
        </w:tc>
        <w:tc>
          <w:tcPr>
            <w:tcW w:w="0" w:type="auto"/>
            <w:tcBorders>
              <w:top w:val="nil"/>
              <w:bottom w:val="nil"/>
            </w:tcBorders>
            <w:tcPrChange w:id="1028" w:author="Anurag Mishra" w:date="2024-02-06T14:06:00Z">
              <w:tcPr>
                <w:tcW w:w="0" w:type="auto"/>
                <w:gridSpan w:val="2"/>
              </w:tcPr>
            </w:tcPrChange>
          </w:tcPr>
          <w:p w14:paraId="1E7392B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29" w:author="Anurag Mishra" w:date="2024-02-06T14:02:00Z">
                  <w:rPr>
                    <w:color w:val="000000"/>
                    <w:sz w:val="16"/>
                    <w:szCs w:val="16"/>
                  </w:rPr>
                </w:rPrChange>
              </w:rPr>
              <w:pPrChange w:id="103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31" w:author="Anurag Mishra" w:date="2024-02-06T14:02:00Z">
                  <w:rPr>
                    <w:color w:val="000000"/>
                    <w:sz w:val="16"/>
                    <w:szCs w:val="16"/>
                  </w:rPr>
                </w:rPrChange>
              </w:rPr>
              <w:t>17 (4.5%)</w:t>
            </w:r>
          </w:p>
        </w:tc>
      </w:tr>
      <w:tr w:rsidR="00AE1BF0" w:rsidRPr="00AE1BF0" w14:paraId="6334859E" w14:textId="77777777" w:rsidTr="00AE1BF0">
        <w:tblPrEx>
          <w:tblW w:w="0" w:type="auto"/>
          <w:tblLook w:val="0400" w:firstRow="0" w:lastRow="0" w:firstColumn="0" w:lastColumn="0" w:noHBand="0" w:noVBand="1"/>
          <w:tblPrExChange w:id="1032" w:author="Anurag Mishra" w:date="2024-02-06T14:06:00Z">
            <w:tblPrEx>
              <w:tblW w:w="0" w:type="auto"/>
              <w:tblLook w:val="0400" w:firstRow="0" w:lastRow="0" w:firstColumn="0" w:lastColumn="0" w:noHBand="0" w:noVBand="1"/>
            </w:tblPrEx>
          </w:tblPrExChange>
        </w:tblPrEx>
        <w:tc>
          <w:tcPr>
            <w:tcW w:w="0" w:type="auto"/>
            <w:tcBorders>
              <w:top w:val="nil"/>
            </w:tcBorders>
            <w:tcPrChange w:id="1033" w:author="Anurag Mishra" w:date="2024-02-06T14:06:00Z">
              <w:tcPr>
                <w:tcW w:w="0" w:type="auto"/>
                <w:gridSpan w:val="2"/>
              </w:tcPr>
            </w:tcPrChange>
          </w:tcPr>
          <w:p w14:paraId="1B6CD98F"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1034" w:author="Anurag Mishra" w:date="2024-02-06T14:02:00Z">
                  <w:rPr>
                    <w:color w:val="000000"/>
                    <w:sz w:val="16"/>
                    <w:szCs w:val="16"/>
                  </w:rPr>
                </w:rPrChange>
              </w:rPr>
              <w:pPrChange w:id="1035"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1036" w:author="Anurag Mishra" w:date="2024-02-06T14:02:00Z">
                  <w:rPr>
                    <w:color w:val="000000"/>
                    <w:sz w:val="16"/>
                    <w:szCs w:val="16"/>
                  </w:rPr>
                </w:rPrChange>
              </w:rPr>
              <w:t>Blunt</w:t>
            </w:r>
          </w:p>
        </w:tc>
        <w:tc>
          <w:tcPr>
            <w:tcW w:w="0" w:type="auto"/>
            <w:tcBorders>
              <w:top w:val="nil"/>
            </w:tcBorders>
            <w:tcPrChange w:id="1037" w:author="Anurag Mishra" w:date="2024-02-06T14:06:00Z">
              <w:tcPr>
                <w:tcW w:w="0" w:type="auto"/>
              </w:tcPr>
            </w:tcPrChange>
          </w:tcPr>
          <w:p w14:paraId="39E3112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38" w:author="Anurag Mishra" w:date="2024-02-06T14:02:00Z">
                  <w:rPr>
                    <w:color w:val="000000"/>
                    <w:sz w:val="16"/>
                    <w:szCs w:val="16"/>
                  </w:rPr>
                </w:rPrChange>
              </w:rPr>
              <w:pPrChange w:id="103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40" w:author="Anurag Mishra" w:date="2024-02-06T14:02:00Z">
                  <w:rPr>
                    <w:color w:val="000000"/>
                    <w:sz w:val="16"/>
                    <w:szCs w:val="16"/>
                  </w:rPr>
                </w:rPrChange>
              </w:rPr>
              <w:t>14 (88%)</w:t>
            </w:r>
          </w:p>
        </w:tc>
        <w:tc>
          <w:tcPr>
            <w:tcW w:w="0" w:type="auto"/>
            <w:tcBorders>
              <w:top w:val="nil"/>
            </w:tcBorders>
            <w:tcPrChange w:id="1041" w:author="Anurag Mishra" w:date="2024-02-06T14:06:00Z">
              <w:tcPr>
                <w:tcW w:w="0" w:type="auto"/>
              </w:tcPr>
            </w:tcPrChange>
          </w:tcPr>
          <w:p w14:paraId="5716B71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42" w:author="Anurag Mishra" w:date="2024-02-06T14:02:00Z">
                  <w:rPr>
                    <w:color w:val="000000"/>
                    <w:sz w:val="16"/>
                    <w:szCs w:val="16"/>
                  </w:rPr>
                </w:rPrChange>
              </w:rPr>
              <w:pPrChange w:id="104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44" w:author="Anurag Mishra" w:date="2024-02-06T14:02:00Z">
                  <w:rPr>
                    <w:color w:val="000000"/>
                    <w:sz w:val="16"/>
                    <w:szCs w:val="16"/>
                  </w:rPr>
                </w:rPrChange>
              </w:rPr>
              <w:t>57 (100%)</w:t>
            </w:r>
          </w:p>
        </w:tc>
        <w:tc>
          <w:tcPr>
            <w:tcW w:w="0" w:type="auto"/>
            <w:tcBorders>
              <w:top w:val="nil"/>
            </w:tcBorders>
            <w:tcPrChange w:id="1045" w:author="Anurag Mishra" w:date="2024-02-06T14:06:00Z">
              <w:tcPr>
                <w:tcW w:w="0" w:type="auto"/>
              </w:tcPr>
            </w:tcPrChange>
          </w:tcPr>
          <w:p w14:paraId="1D7B2C6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46" w:author="Anurag Mishra" w:date="2024-02-06T14:02:00Z">
                  <w:rPr>
                    <w:color w:val="000000"/>
                    <w:sz w:val="16"/>
                    <w:szCs w:val="16"/>
                  </w:rPr>
                </w:rPrChange>
              </w:rPr>
              <w:pPrChange w:id="104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48" w:author="Anurag Mishra" w:date="2024-02-06T14:02:00Z">
                  <w:rPr>
                    <w:color w:val="000000"/>
                    <w:sz w:val="16"/>
                    <w:szCs w:val="16"/>
                  </w:rPr>
                </w:rPrChange>
              </w:rPr>
              <w:t>38 (93%)</w:t>
            </w:r>
          </w:p>
        </w:tc>
        <w:tc>
          <w:tcPr>
            <w:tcW w:w="0" w:type="auto"/>
            <w:tcBorders>
              <w:top w:val="nil"/>
            </w:tcBorders>
            <w:tcPrChange w:id="1049" w:author="Anurag Mishra" w:date="2024-02-06T14:06:00Z">
              <w:tcPr>
                <w:tcW w:w="0" w:type="auto"/>
              </w:tcPr>
            </w:tcPrChange>
          </w:tcPr>
          <w:p w14:paraId="19640C1F"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50" w:author="Anurag Mishra" w:date="2024-02-06T14:02:00Z">
                  <w:rPr>
                    <w:color w:val="000000"/>
                    <w:sz w:val="16"/>
                    <w:szCs w:val="16"/>
                  </w:rPr>
                </w:rPrChange>
              </w:rPr>
              <w:pPrChange w:id="105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52" w:author="Anurag Mishra" w:date="2024-02-06T14:02:00Z">
                  <w:rPr>
                    <w:color w:val="000000"/>
                    <w:sz w:val="16"/>
                    <w:szCs w:val="16"/>
                  </w:rPr>
                </w:rPrChange>
              </w:rPr>
              <w:t>109 (96%)</w:t>
            </w:r>
          </w:p>
        </w:tc>
        <w:tc>
          <w:tcPr>
            <w:tcW w:w="0" w:type="auto"/>
            <w:tcBorders>
              <w:top w:val="nil"/>
            </w:tcBorders>
            <w:tcPrChange w:id="1053" w:author="Anurag Mishra" w:date="2024-02-06T14:06:00Z">
              <w:tcPr>
                <w:tcW w:w="0" w:type="auto"/>
                <w:gridSpan w:val="2"/>
              </w:tcPr>
            </w:tcPrChange>
          </w:tcPr>
          <w:p w14:paraId="2E31AF6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54" w:author="Anurag Mishra" w:date="2024-02-06T14:02:00Z">
                  <w:rPr>
                    <w:color w:val="000000"/>
                    <w:sz w:val="16"/>
                    <w:szCs w:val="16"/>
                  </w:rPr>
                </w:rPrChange>
              </w:rPr>
              <w:pPrChange w:id="105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56" w:author="Anurag Mishra" w:date="2024-02-06T14:02:00Z">
                  <w:rPr>
                    <w:color w:val="000000"/>
                    <w:sz w:val="16"/>
                    <w:szCs w:val="16"/>
                  </w:rPr>
                </w:rPrChange>
              </w:rPr>
              <w:t>27 (96%)</w:t>
            </w:r>
          </w:p>
        </w:tc>
        <w:tc>
          <w:tcPr>
            <w:tcW w:w="0" w:type="auto"/>
            <w:tcBorders>
              <w:top w:val="nil"/>
            </w:tcBorders>
            <w:tcPrChange w:id="1057" w:author="Anurag Mishra" w:date="2024-02-06T14:06:00Z">
              <w:tcPr>
                <w:tcW w:w="0" w:type="auto"/>
              </w:tcPr>
            </w:tcPrChange>
          </w:tcPr>
          <w:p w14:paraId="4323718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58" w:author="Anurag Mishra" w:date="2024-02-06T14:02:00Z">
                  <w:rPr>
                    <w:color w:val="000000"/>
                    <w:sz w:val="16"/>
                    <w:szCs w:val="16"/>
                  </w:rPr>
                </w:rPrChange>
              </w:rPr>
              <w:pPrChange w:id="105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60" w:author="Anurag Mishra" w:date="2024-02-06T14:02:00Z">
                  <w:rPr>
                    <w:color w:val="000000"/>
                    <w:sz w:val="16"/>
                    <w:szCs w:val="16"/>
                  </w:rPr>
                </w:rPrChange>
              </w:rPr>
              <w:t>72 (99%)</w:t>
            </w:r>
          </w:p>
        </w:tc>
        <w:tc>
          <w:tcPr>
            <w:tcW w:w="0" w:type="auto"/>
            <w:tcBorders>
              <w:top w:val="nil"/>
            </w:tcBorders>
            <w:tcPrChange w:id="1061" w:author="Anurag Mishra" w:date="2024-02-06T14:06:00Z">
              <w:tcPr>
                <w:tcW w:w="0" w:type="auto"/>
              </w:tcPr>
            </w:tcPrChange>
          </w:tcPr>
          <w:p w14:paraId="41C6A008"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62" w:author="Anurag Mishra" w:date="2024-02-06T14:02:00Z">
                  <w:rPr>
                    <w:color w:val="000000"/>
                    <w:sz w:val="16"/>
                    <w:szCs w:val="16"/>
                  </w:rPr>
                </w:rPrChange>
              </w:rPr>
              <w:pPrChange w:id="106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64" w:author="Anurag Mishra" w:date="2024-02-06T14:02:00Z">
                  <w:rPr>
                    <w:color w:val="000000"/>
                    <w:sz w:val="16"/>
                    <w:szCs w:val="16"/>
                  </w:rPr>
                </w:rPrChange>
              </w:rPr>
              <w:t>151 (94%)</w:t>
            </w:r>
          </w:p>
        </w:tc>
        <w:tc>
          <w:tcPr>
            <w:tcW w:w="0" w:type="auto"/>
            <w:tcBorders>
              <w:top w:val="nil"/>
            </w:tcBorders>
            <w:tcPrChange w:id="1065" w:author="Anurag Mishra" w:date="2024-02-06T14:06:00Z">
              <w:tcPr>
                <w:tcW w:w="0" w:type="auto"/>
              </w:tcPr>
            </w:tcPrChange>
          </w:tcPr>
          <w:p w14:paraId="7BF62CE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66" w:author="Anurag Mishra" w:date="2024-02-06T14:02:00Z">
                  <w:rPr>
                    <w:color w:val="000000"/>
                    <w:sz w:val="16"/>
                    <w:szCs w:val="16"/>
                  </w:rPr>
                </w:rPrChange>
              </w:rPr>
              <w:pPrChange w:id="106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68" w:author="Anurag Mishra" w:date="2024-02-06T14:02:00Z">
                  <w:rPr>
                    <w:color w:val="000000"/>
                    <w:sz w:val="16"/>
                    <w:szCs w:val="16"/>
                  </w:rPr>
                </w:rPrChange>
              </w:rPr>
              <w:t>250 (95%)</w:t>
            </w:r>
          </w:p>
        </w:tc>
        <w:tc>
          <w:tcPr>
            <w:tcW w:w="0" w:type="auto"/>
            <w:tcBorders>
              <w:top w:val="nil"/>
            </w:tcBorders>
            <w:tcPrChange w:id="1069" w:author="Anurag Mishra" w:date="2024-02-06T14:06:00Z">
              <w:tcPr>
                <w:tcW w:w="0" w:type="auto"/>
                <w:gridSpan w:val="2"/>
              </w:tcPr>
            </w:tcPrChange>
          </w:tcPr>
          <w:p w14:paraId="2E252CC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070" w:author="Anurag Mishra" w:date="2024-02-06T14:02:00Z">
                  <w:rPr>
                    <w:color w:val="000000"/>
                    <w:sz w:val="16"/>
                    <w:szCs w:val="16"/>
                  </w:rPr>
                </w:rPrChange>
              </w:rPr>
              <w:pPrChange w:id="107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072" w:author="Anurag Mishra" w:date="2024-02-06T14:02:00Z">
                  <w:rPr>
                    <w:color w:val="000000"/>
                    <w:sz w:val="16"/>
                    <w:szCs w:val="16"/>
                  </w:rPr>
                </w:rPrChange>
              </w:rPr>
              <w:t>359 (95%)</w:t>
            </w:r>
          </w:p>
        </w:tc>
      </w:tr>
      <w:tr w:rsidR="00AE1BF0" w:rsidRPr="00AE1BF0" w14:paraId="5BE360D9" w14:textId="77777777" w:rsidTr="00AE1BF0">
        <w:tblPrEx>
          <w:tblW w:w="0" w:type="auto"/>
          <w:tblLook w:val="0400" w:firstRow="0" w:lastRow="0" w:firstColumn="0" w:lastColumn="0" w:noHBand="0" w:noVBand="1"/>
          <w:tblPrExChange w:id="1073"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074" w:author="Anurag Mishra" w:date="2024-02-06T14:05:00Z">
              <w:tcPr>
                <w:tcW w:w="0" w:type="auto"/>
                <w:gridSpan w:val="2"/>
              </w:tcPr>
            </w:tcPrChange>
          </w:tcPr>
          <w:p w14:paraId="70F6F3BC"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075" w:author="Anurag Mishra" w:date="2024-02-06T14:02:00Z">
                  <w:rPr>
                    <w:b/>
                    <w:color w:val="000000"/>
                    <w:sz w:val="16"/>
                    <w:szCs w:val="16"/>
                  </w:rPr>
                </w:rPrChange>
              </w:rPr>
              <w:pPrChange w:id="1076"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1077" w:author="Anurag Mishra" w:date="2024-02-06T14:02:00Z">
                  <w:rPr>
                    <w:b/>
                    <w:color w:val="000000"/>
                    <w:sz w:val="16"/>
                    <w:szCs w:val="16"/>
                  </w:rPr>
                </w:rPrChange>
              </w:rPr>
              <w:t>Blunt multisystem trauma</w:t>
            </w:r>
          </w:p>
        </w:tc>
        <w:tc>
          <w:tcPr>
            <w:tcW w:w="0" w:type="auto"/>
            <w:tcPrChange w:id="1078" w:author="Anurag Mishra" w:date="2024-02-06T14:05:00Z">
              <w:tcPr>
                <w:tcW w:w="0" w:type="auto"/>
              </w:tcPr>
            </w:tcPrChange>
          </w:tcPr>
          <w:p w14:paraId="4CF15E5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79" w:author="Anurag Mishra" w:date="2024-02-06T14:02:00Z">
                  <w:rPr>
                    <w:color w:val="000000"/>
                    <w:sz w:val="16"/>
                    <w:szCs w:val="16"/>
                  </w:rPr>
                </w:rPrChange>
              </w:rPr>
              <w:pPrChange w:id="108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81" w:author="Anurag Mishra" w:date="2024-02-06T14:02:00Z">
                  <w:rPr>
                    <w:color w:val="000000"/>
                    <w:sz w:val="16"/>
                    <w:szCs w:val="16"/>
                  </w:rPr>
                </w:rPrChange>
              </w:rPr>
              <w:t>1 (6.3%)</w:t>
            </w:r>
          </w:p>
        </w:tc>
        <w:tc>
          <w:tcPr>
            <w:tcW w:w="0" w:type="auto"/>
            <w:tcPrChange w:id="1082" w:author="Anurag Mishra" w:date="2024-02-06T14:05:00Z">
              <w:tcPr>
                <w:tcW w:w="0" w:type="auto"/>
              </w:tcPr>
            </w:tcPrChange>
          </w:tcPr>
          <w:p w14:paraId="62BE2BB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83" w:author="Anurag Mishra" w:date="2024-02-06T14:02:00Z">
                  <w:rPr>
                    <w:color w:val="000000"/>
                    <w:sz w:val="16"/>
                    <w:szCs w:val="16"/>
                  </w:rPr>
                </w:rPrChange>
              </w:rPr>
              <w:pPrChange w:id="108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85" w:author="Anurag Mishra" w:date="2024-02-06T14:02:00Z">
                  <w:rPr>
                    <w:color w:val="000000"/>
                    <w:sz w:val="16"/>
                    <w:szCs w:val="16"/>
                  </w:rPr>
                </w:rPrChange>
              </w:rPr>
              <w:t>3 (5.3%)</w:t>
            </w:r>
          </w:p>
        </w:tc>
        <w:tc>
          <w:tcPr>
            <w:tcW w:w="0" w:type="auto"/>
            <w:tcPrChange w:id="1086" w:author="Anurag Mishra" w:date="2024-02-06T14:05:00Z">
              <w:tcPr>
                <w:tcW w:w="0" w:type="auto"/>
              </w:tcPr>
            </w:tcPrChange>
          </w:tcPr>
          <w:p w14:paraId="349FF714"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87" w:author="Anurag Mishra" w:date="2024-02-06T14:02:00Z">
                  <w:rPr>
                    <w:color w:val="000000"/>
                    <w:sz w:val="16"/>
                    <w:szCs w:val="16"/>
                  </w:rPr>
                </w:rPrChange>
              </w:rPr>
              <w:pPrChange w:id="108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89" w:author="Anurag Mishra" w:date="2024-02-06T14:02:00Z">
                  <w:rPr>
                    <w:color w:val="000000"/>
                    <w:sz w:val="16"/>
                    <w:szCs w:val="16"/>
                  </w:rPr>
                </w:rPrChange>
              </w:rPr>
              <w:t>0 (0%)</w:t>
            </w:r>
          </w:p>
        </w:tc>
        <w:tc>
          <w:tcPr>
            <w:tcW w:w="0" w:type="auto"/>
            <w:tcPrChange w:id="1090" w:author="Anurag Mishra" w:date="2024-02-06T14:05:00Z">
              <w:tcPr>
                <w:tcW w:w="0" w:type="auto"/>
              </w:tcPr>
            </w:tcPrChange>
          </w:tcPr>
          <w:p w14:paraId="77D68DC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91" w:author="Anurag Mishra" w:date="2024-02-06T14:02:00Z">
                  <w:rPr>
                    <w:color w:val="000000"/>
                    <w:sz w:val="16"/>
                    <w:szCs w:val="16"/>
                  </w:rPr>
                </w:rPrChange>
              </w:rPr>
              <w:pPrChange w:id="109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93" w:author="Anurag Mishra" w:date="2024-02-06T14:02:00Z">
                  <w:rPr>
                    <w:color w:val="000000"/>
                    <w:sz w:val="16"/>
                    <w:szCs w:val="16"/>
                  </w:rPr>
                </w:rPrChange>
              </w:rPr>
              <w:t>4 (3.5%)</w:t>
            </w:r>
          </w:p>
        </w:tc>
        <w:tc>
          <w:tcPr>
            <w:tcW w:w="0" w:type="auto"/>
            <w:tcPrChange w:id="1094" w:author="Anurag Mishra" w:date="2024-02-06T14:05:00Z">
              <w:tcPr>
                <w:tcW w:w="0" w:type="auto"/>
                <w:gridSpan w:val="2"/>
              </w:tcPr>
            </w:tcPrChange>
          </w:tcPr>
          <w:p w14:paraId="7D0B2C5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95" w:author="Anurag Mishra" w:date="2024-02-06T14:02:00Z">
                  <w:rPr>
                    <w:color w:val="000000"/>
                    <w:sz w:val="16"/>
                    <w:szCs w:val="16"/>
                  </w:rPr>
                </w:rPrChange>
              </w:rPr>
              <w:pPrChange w:id="109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097" w:author="Anurag Mishra" w:date="2024-02-06T14:02:00Z">
                  <w:rPr>
                    <w:color w:val="000000"/>
                    <w:sz w:val="16"/>
                    <w:szCs w:val="16"/>
                  </w:rPr>
                </w:rPrChange>
              </w:rPr>
              <w:t>1 (3.6%)</w:t>
            </w:r>
          </w:p>
        </w:tc>
        <w:tc>
          <w:tcPr>
            <w:tcW w:w="0" w:type="auto"/>
            <w:tcPrChange w:id="1098" w:author="Anurag Mishra" w:date="2024-02-06T14:05:00Z">
              <w:tcPr>
                <w:tcW w:w="0" w:type="auto"/>
              </w:tcPr>
            </w:tcPrChange>
          </w:tcPr>
          <w:p w14:paraId="30B10669"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099" w:author="Anurag Mishra" w:date="2024-02-06T14:02:00Z">
                  <w:rPr>
                    <w:color w:val="000000"/>
                    <w:sz w:val="16"/>
                    <w:szCs w:val="16"/>
                  </w:rPr>
                </w:rPrChange>
              </w:rPr>
              <w:pPrChange w:id="110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01" w:author="Anurag Mishra" w:date="2024-02-06T14:02:00Z">
                  <w:rPr>
                    <w:color w:val="000000"/>
                    <w:sz w:val="16"/>
                    <w:szCs w:val="16"/>
                  </w:rPr>
                </w:rPrChange>
              </w:rPr>
              <w:t>3 (4.1%)</w:t>
            </w:r>
          </w:p>
        </w:tc>
        <w:tc>
          <w:tcPr>
            <w:tcW w:w="0" w:type="auto"/>
            <w:tcPrChange w:id="1102" w:author="Anurag Mishra" w:date="2024-02-06T14:05:00Z">
              <w:tcPr>
                <w:tcW w:w="0" w:type="auto"/>
              </w:tcPr>
            </w:tcPrChange>
          </w:tcPr>
          <w:p w14:paraId="124FA6EA"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03" w:author="Anurag Mishra" w:date="2024-02-06T14:02:00Z">
                  <w:rPr>
                    <w:color w:val="000000"/>
                    <w:sz w:val="16"/>
                    <w:szCs w:val="16"/>
                  </w:rPr>
                </w:rPrChange>
              </w:rPr>
              <w:pPrChange w:id="110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05" w:author="Anurag Mishra" w:date="2024-02-06T14:02:00Z">
                  <w:rPr>
                    <w:color w:val="000000"/>
                    <w:sz w:val="16"/>
                    <w:szCs w:val="16"/>
                  </w:rPr>
                </w:rPrChange>
              </w:rPr>
              <w:t>2 (1.2%)</w:t>
            </w:r>
          </w:p>
        </w:tc>
        <w:tc>
          <w:tcPr>
            <w:tcW w:w="0" w:type="auto"/>
            <w:tcPrChange w:id="1106" w:author="Anurag Mishra" w:date="2024-02-06T14:05:00Z">
              <w:tcPr>
                <w:tcW w:w="0" w:type="auto"/>
              </w:tcPr>
            </w:tcPrChange>
          </w:tcPr>
          <w:p w14:paraId="14C31E6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07" w:author="Anurag Mishra" w:date="2024-02-06T14:02:00Z">
                  <w:rPr>
                    <w:color w:val="000000"/>
                    <w:sz w:val="16"/>
                    <w:szCs w:val="16"/>
                  </w:rPr>
                </w:rPrChange>
              </w:rPr>
              <w:pPrChange w:id="110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09" w:author="Anurag Mishra" w:date="2024-02-06T14:02:00Z">
                  <w:rPr>
                    <w:color w:val="000000"/>
                    <w:sz w:val="16"/>
                    <w:szCs w:val="16"/>
                  </w:rPr>
                </w:rPrChange>
              </w:rPr>
              <w:t>6 (2.3%)</w:t>
            </w:r>
          </w:p>
        </w:tc>
        <w:tc>
          <w:tcPr>
            <w:tcW w:w="0" w:type="auto"/>
            <w:tcPrChange w:id="1110" w:author="Anurag Mishra" w:date="2024-02-06T14:05:00Z">
              <w:tcPr>
                <w:tcW w:w="0" w:type="auto"/>
                <w:gridSpan w:val="2"/>
              </w:tcPr>
            </w:tcPrChange>
          </w:tcPr>
          <w:p w14:paraId="1C71FC29"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11" w:author="Anurag Mishra" w:date="2024-02-06T14:02:00Z">
                  <w:rPr>
                    <w:color w:val="000000"/>
                    <w:sz w:val="16"/>
                    <w:szCs w:val="16"/>
                  </w:rPr>
                </w:rPrChange>
              </w:rPr>
              <w:pPrChange w:id="111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13" w:author="Anurag Mishra" w:date="2024-02-06T14:02:00Z">
                  <w:rPr>
                    <w:color w:val="000000"/>
                    <w:sz w:val="16"/>
                    <w:szCs w:val="16"/>
                  </w:rPr>
                </w:rPrChange>
              </w:rPr>
              <w:t>10 (2.7%)</w:t>
            </w:r>
          </w:p>
        </w:tc>
      </w:tr>
      <w:tr w:rsidR="00AE1BF0" w:rsidRPr="00AE1BF0" w14:paraId="162789EA" w14:textId="77777777" w:rsidTr="00AE1BF0">
        <w:tblPrEx>
          <w:tblW w:w="0" w:type="auto"/>
          <w:tblLook w:val="0400" w:firstRow="0" w:lastRow="0" w:firstColumn="0" w:lastColumn="0" w:noHBand="0" w:noVBand="1"/>
          <w:tblPrExChange w:id="1114" w:author="Anurag Mishra" w:date="2024-02-06T14:05:00Z">
            <w:tblPrEx>
              <w:tblW w:w="0" w:type="auto"/>
              <w:tblLook w:val="0400" w:firstRow="0" w:lastRow="0" w:firstColumn="0" w:lastColumn="0" w:noHBand="0" w:noVBand="1"/>
            </w:tblPrEx>
          </w:tblPrExChange>
        </w:tblPrEx>
        <w:tc>
          <w:tcPr>
            <w:tcW w:w="0" w:type="auto"/>
            <w:tcPrChange w:id="1115" w:author="Anurag Mishra" w:date="2024-02-06T14:05:00Z">
              <w:tcPr>
                <w:tcW w:w="0" w:type="auto"/>
                <w:gridSpan w:val="2"/>
              </w:tcPr>
            </w:tcPrChange>
          </w:tcPr>
          <w:p w14:paraId="3D074843" w14:textId="77777777" w:rsidR="00926479" w:rsidRPr="007D2124" w:rsidRDefault="00000000">
            <w:pPr>
              <w:pBdr>
                <w:top w:val="nil"/>
                <w:left w:val="nil"/>
                <w:bottom w:val="nil"/>
                <w:right w:val="nil"/>
                <w:between w:val="nil"/>
              </w:pBdr>
              <w:rPr>
                <w:rFonts w:ascii="Arial" w:hAnsi="Arial" w:cs="Arial"/>
                <w:b/>
                <w:color w:val="000000"/>
                <w:sz w:val="16"/>
                <w:szCs w:val="16"/>
                <w:lang w:val="en-GB"/>
                <w:rPrChange w:id="1116" w:author="Anurag Mishra" w:date="2024-02-06T14:02:00Z">
                  <w:rPr>
                    <w:b/>
                    <w:color w:val="000000"/>
                    <w:sz w:val="16"/>
                    <w:szCs w:val="16"/>
                  </w:rPr>
                </w:rPrChange>
              </w:rPr>
              <w:pPrChange w:id="1117" w:author="Anurag Mishra" w:date="2024-02-06T14:02:00Z">
                <w:pPr>
                  <w:pBdr>
                    <w:top w:val="nil"/>
                    <w:left w:val="nil"/>
                    <w:bottom w:val="nil"/>
                    <w:right w:val="nil"/>
                    <w:between w:val="nil"/>
                  </w:pBdr>
                  <w:spacing w:before="36" w:after="36"/>
                </w:pPr>
              </w:pPrChange>
            </w:pPr>
            <w:r w:rsidRPr="007D2124">
              <w:rPr>
                <w:rFonts w:ascii="Arial" w:hAnsi="Arial" w:cs="Arial"/>
                <w:b/>
                <w:color w:val="000000"/>
                <w:sz w:val="16"/>
                <w:szCs w:val="16"/>
                <w:lang w:val="en-GB"/>
                <w:rPrChange w:id="1118" w:author="Anurag Mishra" w:date="2024-02-06T14:02:00Z">
                  <w:rPr>
                    <w:b/>
                    <w:color w:val="000000"/>
                    <w:sz w:val="16"/>
                    <w:szCs w:val="16"/>
                  </w:rPr>
                </w:rPrChange>
              </w:rPr>
              <w:t>Severe traumatic brain injury</w:t>
            </w:r>
          </w:p>
        </w:tc>
        <w:tc>
          <w:tcPr>
            <w:tcW w:w="0" w:type="auto"/>
            <w:tcPrChange w:id="1119" w:author="Anurag Mishra" w:date="2024-02-06T14:05:00Z">
              <w:tcPr>
                <w:tcW w:w="0" w:type="auto"/>
              </w:tcPr>
            </w:tcPrChange>
          </w:tcPr>
          <w:p w14:paraId="5B6C0D9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20" w:author="Anurag Mishra" w:date="2024-02-06T14:02:00Z">
                  <w:rPr>
                    <w:color w:val="000000"/>
                    <w:sz w:val="16"/>
                    <w:szCs w:val="16"/>
                  </w:rPr>
                </w:rPrChange>
              </w:rPr>
              <w:pPrChange w:id="112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22" w:author="Anurag Mishra" w:date="2024-02-06T14:02:00Z">
                  <w:rPr>
                    <w:color w:val="000000"/>
                    <w:sz w:val="16"/>
                    <w:szCs w:val="16"/>
                  </w:rPr>
                </w:rPrChange>
              </w:rPr>
              <w:t>0 (0%)</w:t>
            </w:r>
          </w:p>
        </w:tc>
        <w:tc>
          <w:tcPr>
            <w:tcW w:w="0" w:type="auto"/>
            <w:tcPrChange w:id="1123" w:author="Anurag Mishra" w:date="2024-02-06T14:05:00Z">
              <w:tcPr>
                <w:tcW w:w="0" w:type="auto"/>
              </w:tcPr>
            </w:tcPrChange>
          </w:tcPr>
          <w:p w14:paraId="5B52AFE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24" w:author="Anurag Mishra" w:date="2024-02-06T14:02:00Z">
                  <w:rPr>
                    <w:color w:val="000000"/>
                    <w:sz w:val="16"/>
                    <w:szCs w:val="16"/>
                  </w:rPr>
                </w:rPrChange>
              </w:rPr>
              <w:pPrChange w:id="112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26" w:author="Anurag Mishra" w:date="2024-02-06T14:02:00Z">
                  <w:rPr>
                    <w:color w:val="000000"/>
                    <w:sz w:val="16"/>
                    <w:szCs w:val="16"/>
                  </w:rPr>
                </w:rPrChange>
              </w:rPr>
              <w:t>3 (5.3%)</w:t>
            </w:r>
          </w:p>
        </w:tc>
        <w:tc>
          <w:tcPr>
            <w:tcW w:w="0" w:type="auto"/>
            <w:tcPrChange w:id="1127" w:author="Anurag Mishra" w:date="2024-02-06T14:05:00Z">
              <w:tcPr>
                <w:tcW w:w="0" w:type="auto"/>
              </w:tcPr>
            </w:tcPrChange>
          </w:tcPr>
          <w:p w14:paraId="0E33EEE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28" w:author="Anurag Mishra" w:date="2024-02-06T14:02:00Z">
                  <w:rPr>
                    <w:color w:val="000000"/>
                    <w:sz w:val="16"/>
                    <w:szCs w:val="16"/>
                  </w:rPr>
                </w:rPrChange>
              </w:rPr>
              <w:pPrChange w:id="112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30" w:author="Anurag Mishra" w:date="2024-02-06T14:02:00Z">
                  <w:rPr>
                    <w:color w:val="000000"/>
                    <w:sz w:val="16"/>
                    <w:szCs w:val="16"/>
                  </w:rPr>
                </w:rPrChange>
              </w:rPr>
              <w:t>4 (9.8%)</w:t>
            </w:r>
          </w:p>
        </w:tc>
        <w:tc>
          <w:tcPr>
            <w:tcW w:w="0" w:type="auto"/>
            <w:tcPrChange w:id="1131" w:author="Anurag Mishra" w:date="2024-02-06T14:05:00Z">
              <w:tcPr>
                <w:tcW w:w="0" w:type="auto"/>
              </w:tcPr>
            </w:tcPrChange>
          </w:tcPr>
          <w:p w14:paraId="79615C5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32" w:author="Anurag Mishra" w:date="2024-02-06T14:02:00Z">
                  <w:rPr>
                    <w:color w:val="000000"/>
                    <w:sz w:val="16"/>
                    <w:szCs w:val="16"/>
                  </w:rPr>
                </w:rPrChange>
              </w:rPr>
              <w:pPrChange w:id="113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34" w:author="Anurag Mishra" w:date="2024-02-06T14:02:00Z">
                  <w:rPr>
                    <w:color w:val="000000"/>
                    <w:sz w:val="16"/>
                    <w:szCs w:val="16"/>
                  </w:rPr>
                </w:rPrChange>
              </w:rPr>
              <w:t>7 (6.1%)</w:t>
            </w:r>
          </w:p>
        </w:tc>
        <w:tc>
          <w:tcPr>
            <w:tcW w:w="0" w:type="auto"/>
            <w:tcPrChange w:id="1135" w:author="Anurag Mishra" w:date="2024-02-06T14:05:00Z">
              <w:tcPr>
                <w:tcW w:w="0" w:type="auto"/>
                <w:gridSpan w:val="2"/>
              </w:tcPr>
            </w:tcPrChange>
          </w:tcPr>
          <w:p w14:paraId="2720BE4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36" w:author="Anurag Mishra" w:date="2024-02-06T14:02:00Z">
                  <w:rPr>
                    <w:color w:val="000000"/>
                    <w:sz w:val="16"/>
                    <w:szCs w:val="16"/>
                  </w:rPr>
                </w:rPrChange>
              </w:rPr>
              <w:pPrChange w:id="113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38" w:author="Anurag Mishra" w:date="2024-02-06T14:02:00Z">
                  <w:rPr>
                    <w:color w:val="000000"/>
                    <w:sz w:val="16"/>
                    <w:szCs w:val="16"/>
                  </w:rPr>
                </w:rPrChange>
              </w:rPr>
              <w:t>1 (3.6%)</w:t>
            </w:r>
          </w:p>
        </w:tc>
        <w:tc>
          <w:tcPr>
            <w:tcW w:w="0" w:type="auto"/>
            <w:tcPrChange w:id="1139" w:author="Anurag Mishra" w:date="2024-02-06T14:05:00Z">
              <w:tcPr>
                <w:tcW w:w="0" w:type="auto"/>
              </w:tcPr>
            </w:tcPrChange>
          </w:tcPr>
          <w:p w14:paraId="2E2FFAF7"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40" w:author="Anurag Mishra" w:date="2024-02-06T14:02:00Z">
                  <w:rPr>
                    <w:color w:val="000000"/>
                    <w:sz w:val="16"/>
                    <w:szCs w:val="16"/>
                  </w:rPr>
                </w:rPrChange>
              </w:rPr>
              <w:pPrChange w:id="114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42" w:author="Anurag Mishra" w:date="2024-02-06T14:02:00Z">
                  <w:rPr>
                    <w:color w:val="000000"/>
                    <w:sz w:val="16"/>
                    <w:szCs w:val="16"/>
                  </w:rPr>
                </w:rPrChange>
              </w:rPr>
              <w:t>2 (2.7%)</w:t>
            </w:r>
          </w:p>
        </w:tc>
        <w:tc>
          <w:tcPr>
            <w:tcW w:w="0" w:type="auto"/>
            <w:tcPrChange w:id="1143" w:author="Anurag Mishra" w:date="2024-02-06T14:05:00Z">
              <w:tcPr>
                <w:tcW w:w="0" w:type="auto"/>
              </w:tcPr>
            </w:tcPrChange>
          </w:tcPr>
          <w:p w14:paraId="01BB9B6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44" w:author="Anurag Mishra" w:date="2024-02-06T14:02:00Z">
                  <w:rPr>
                    <w:color w:val="000000"/>
                    <w:sz w:val="16"/>
                    <w:szCs w:val="16"/>
                  </w:rPr>
                </w:rPrChange>
              </w:rPr>
              <w:pPrChange w:id="114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46" w:author="Anurag Mishra" w:date="2024-02-06T14:02:00Z">
                  <w:rPr>
                    <w:color w:val="000000"/>
                    <w:sz w:val="16"/>
                    <w:szCs w:val="16"/>
                  </w:rPr>
                </w:rPrChange>
              </w:rPr>
              <w:t>7 (4.3%)</w:t>
            </w:r>
          </w:p>
        </w:tc>
        <w:tc>
          <w:tcPr>
            <w:tcW w:w="0" w:type="auto"/>
            <w:tcPrChange w:id="1147" w:author="Anurag Mishra" w:date="2024-02-06T14:05:00Z">
              <w:tcPr>
                <w:tcW w:w="0" w:type="auto"/>
              </w:tcPr>
            </w:tcPrChange>
          </w:tcPr>
          <w:p w14:paraId="1546088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48" w:author="Anurag Mishra" w:date="2024-02-06T14:02:00Z">
                  <w:rPr>
                    <w:color w:val="000000"/>
                    <w:sz w:val="16"/>
                    <w:szCs w:val="16"/>
                  </w:rPr>
                </w:rPrChange>
              </w:rPr>
              <w:pPrChange w:id="114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50" w:author="Anurag Mishra" w:date="2024-02-06T14:02:00Z">
                  <w:rPr>
                    <w:color w:val="000000"/>
                    <w:sz w:val="16"/>
                    <w:szCs w:val="16"/>
                  </w:rPr>
                </w:rPrChange>
              </w:rPr>
              <w:t>10 (3.8%)</w:t>
            </w:r>
          </w:p>
        </w:tc>
        <w:tc>
          <w:tcPr>
            <w:tcW w:w="0" w:type="auto"/>
            <w:tcPrChange w:id="1151" w:author="Anurag Mishra" w:date="2024-02-06T14:05:00Z">
              <w:tcPr>
                <w:tcW w:w="0" w:type="auto"/>
                <w:gridSpan w:val="2"/>
              </w:tcPr>
            </w:tcPrChange>
          </w:tcPr>
          <w:p w14:paraId="3AC0EBEC"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152" w:author="Anurag Mishra" w:date="2024-02-06T14:02:00Z">
                  <w:rPr>
                    <w:color w:val="000000"/>
                    <w:sz w:val="16"/>
                    <w:szCs w:val="16"/>
                  </w:rPr>
                </w:rPrChange>
              </w:rPr>
              <w:pPrChange w:id="115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154" w:author="Anurag Mishra" w:date="2024-02-06T14:02:00Z">
                  <w:rPr>
                    <w:color w:val="000000"/>
                    <w:sz w:val="16"/>
                    <w:szCs w:val="16"/>
                  </w:rPr>
                </w:rPrChange>
              </w:rPr>
              <w:t>17 (4.5%)</w:t>
            </w:r>
          </w:p>
        </w:tc>
      </w:tr>
      <w:tr w:rsidR="00AE1BF0" w:rsidRPr="00AE1BF0" w14:paraId="1FE860FB" w14:textId="77777777" w:rsidTr="00AE1BF0">
        <w:tblPrEx>
          <w:tblW w:w="0" w:type="auto"/>
          <w:tblLook w:val="0400" w:firstRow="0" w:lastRow="0" w:firstColumn="0" w:lastColumn="0" w:noHBand="0" w:noVBand="1"/>
          <w:tblPrExChange w:id="1155"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156" w:author="Anurag Mishra" w:date="2024-02-06T14:05:00Z">
              <w:tcPr>
                <w:tcW w:w="0" w:type="auto"/>
                <w:gridSpan w:val="2"/>
              </w:tcPr>
            </w:tcPrChange>
          </w:tcPr>
          <w:p w14:paraId="05E28CEF"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157" w:author="Anurag Mishra" w:date="2024-02-06T14:02:00Z">
                  <w:rPr>
                    <w:b/>
                    <w:color w:val="000000"/>
                    <w:sz w:val="16"/>
                    <w:szCs w:val="16"/>
                  </w:rPr>
                </w:rPrChange>
              </w:rPr>
              <w:pPrChange w:id="1158"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1159" w:author="Anurag Mishra" w:date="2024-02-06T14:02:00Z">
                  <w:rPr>
                    <w:b/>
                    <w:color w:val="000000"/>
                    <w:sz w:val="16"/>
                    <w:szCs w:val="16"/>
                  </w:rPr>
                </w:rPrChange>
              </w:rPr>
              <w:t>Shock</w:t>
            </w:r>
          </w:p>
        </w:tc>
        <w:tc>
          <w:tcPr>
            <w:tcW w:w="0" w:type="auto"/>
            <w:tcPrChange w:id="1160" w:author="Anurag Mishra" w:date="2024-02-06T14:05:00Z">
              <w:tcPr>
                <w:tcW w:w="0" w:type="auto"/>
              </w:tcPr>
            </w:tcPrChange>
          </w:tcPr>
          <w:p w14:paraId="5F4565C5"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61" w:author="Anurag Mishra" w:date="2024-02-06T14:02:00Z">
                  <w:rPr>
                    <w:color w:val="000000"/>
                    <w:sz w:val="16"/>
                    <w:szCs w:val="16"/>
                  </w:rPr>
                </w:rPrChange>
              </w:rPr>
              <w:pPrChange w:id="116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63" w:author="Anurag Mishra" w:date="2024-02-06T14:02:00Z">
                  <w:rPr>
                    <w:color w:val="000000"/>
                    <w:sz w:val="16"/>
                    <w:szCs w:val="16"/>
                  </w:rPr>
                </w:rPrChange>
              </w:rPr>
              <w:t>1 (6.7%)</w:t>
            </w:r>
          </w:p>
        </w:tc>
        <w:tc>
          <w:tcPr>
            <w:tcW w:w="0" w:type="auto"/>
            <w:tcPrChange w:id="1164" w:author="Anurag Mishra" w:date="2024-02-06T14:05:00Z">
              <w:tcPr>
                <w:tcW w:w="0" w:type="auto"/>
              </w:tcPr>
            </w:tcPrChange>
          </w:tcPr>
          <w:p w14:paraId="045E1235"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65" w:author="Anurag Mishra" w:date="2024-02-06T14:02:00Z">
                  <w:rPr>
                    <w:color w:val="000000"/>
                    <w:sz w:val="16"/>
                    <w:szCs w:val="16"/>
                  </w:rPr>
                </w:rPrChange>
              </w:rPr>
              <w:pPrChange w:id="116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67" w:author="Anurag Mishra" w:date="2024-02-06T14:02:00Z">
                  <w:rPr>
                    <w:color w:val="000000"/>
                    <w:sz w:val="16"/>
                    <w:szCs w:val="16"/>
                  </w:rPr>
                </w:rPrChange>
              </w:rPr>
              <w:t>0 (0%)</w:t>
            </w:r>
          </w:p>
        </w:tc>
        <w:tc>
          <w:tcPr>
            <w:tcW w:w="0" w:type="auto"/>
            <w:tcPrChange w:id="1168" w:author="Anurag Mishra" w:date="2024-02-06T14:05:00Z">
              <w:tcPr>
                <w:tcW w:w="0" w:type="auto"/>
              </w:tcPr>
            </w:tcPrChange>
          </w:tcPr>
          <w:p w14:paraId="27ED345A"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69" w:author="Anurag Mishra" w:date="2024-02-06T14:02:00Z">
                  <w:rPr>
                    <w:color w:val="000000"/>
                    <w:sz w:val="16"/>
                    <w:szCs w:val="16"/>
                  </w:rPr>
                </w:rPrChange>
              </w:rPr>
              <w:pPrChange w:id="117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71" w:author="Anurag Mishra" w:date="2024-02-06T14:02:00Z">
                  <w:rPr>
                    <w:color w:val="000000"/>
                    <w:sz w:val="16"/>
                    <w:szCs w:val="16"/>
                  </w:rPr>
                </w:rPrChange>
              </w:rPr>
              <w:t>0 (0%)</w:t>
            </w:r>
          </w:p>
        </w:tc>
        <w:tc>
          <w:tcPr>
            <w:tcW w:w="0" w:type="auto"/>
            <w:tcPrChange w:id="1172" w:author="Anurag Mishra" w:date="2024-02-06T14:05:00Z">
              <w:tcPr>
                <w:tcW w:w="0" w:type="auto"/>
              </w:tcPr>
            </w:tcPrChange>
          </w:tcPr>
          <w:p w14:paraId="51FE23E8"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73" w:author="Anurag Mishra" w:date="2024-02-06T14:02:00Z">
                  <w:rPr>
                    <w:color w:val="000000"/>
                    <w:sz w:val="16"/>
                    <w:szCs w:val="16"/>
                  </w:rPr>
                </w:rPrChange>
              </w:rPr>
              <w:pPrChange w:id="117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75" w:author="Anurag Mishra" w:date="2024-02-06T14:02:00Z">
                  <w:rPr>
                    <w:color w:val="000000"/>
                    <w:sz w:val="16"/>
                    <w:szCs w:val="16"/>
                  </w:rPr>
                </w:rPrChange>
              </w:rPr>
              <w:t>1 (0.9%)</w:t>
            </w:r>
          </w:p>
        </w:tc>
        <w:tc>
          <w:tcPr>
            <w:tcW w:w="0" w:type="auto"/>
            <w:tcPrChange w:id="1176" w:author="Anurag Mishra" w:date="2024-02-06T14:05:00Z">
              <w:tcPr>
                <w:tcW w:w="0" w:type="auto"/>
                <w:gridSpan w:val="2"/>
              </w:tcPr>
            </w:tcPrChange>
          </w:tcPr>
          <w:p w14:paraId="1DB45280"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77" w:author="Anurag Mishra" w:date="2024-02-06T14:02:00Z">
                  <w:rPr>
                    <w:color w:val="000000"/>
                    <w:sz w:val="16"/>
                    <w:szCs w:val="16"/>
                  </w:rPr>
                </w:rPrChange>
              </w:rPr>
              <w:pPrChange w:id="117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79" w:author="Anurag Mishra" w:date="2024-02-06T14:02:00Z">
                  <w:rPr>
                    <w:color w:val="000000"/>
                    <w:sz w:val="16"/>
                    <w:szCs w:val="16"/>
                  </w:rPr>
                </w:rPrChange>
              </w:rPr>
              <w:t>1 (3.8%)</w:t>
            </w:r>
          </w:p>
        </w:tc>
        <w:tc>
          <w:tcPr>
            <w:tcW w:w="0" w:type="auto"/>
            <w:tcPrChange w:id="1180" w:author="Anurag Mishra" w:date="2024-02-06T14:05:00Z">
              <w:tcPr>
                <w:tcW w:w="0" w:type="auto"/>
              </w:tcPr>
            </w:tcPrChange>
          </w:tcPr>
          <w:p w14:paraId="29CDBC7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81" w:author="Anurag Mishra" w:date="2024-02-06T14:02:00Z">
                  <w:rPr>
                    <w:color w:val="000000"/>
                    <w:sz w:val="16"/>
                    <w:szCs w:val="16"/>
                  </w:rPr>
                </w:rPrChange>
              </w:rPr>
              <w:pPrChange w:id="118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83" w:author="Anurag Mishra" w:date="2024-02-06T14:02:00Z">
                  <w:rPr>
                    <w:color w:val="000000"/>
                    <w:sz w:val="16"/>
                    <w:szCs w:val="16"/>
                  </w:rPr>
                </w:rPrChange>
              </w:rPr>
              <w:t>4 (5.7%)</w:t>
            </w:r>
          </w:p>
        </w:tc>
        <w:tc>
          <w:tcPr>
            <w:tcW w:w="0" w:type="auto"/>
            <w:tcPrChange w:id="1184" w:author="Anurag Mishra" w:date="2024-02-06T14:05:00Z">
              <w:tcPr>
                <w:tcW w:w="0" w:type="auto"/>
              </w:tcPr>
            </w:tcPrChange>
          </w:tcPr>
          <w:p w14:paraId="54C3CB0A"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85" w:author="Anurag Mishra" w:date="2024-02-06T14:02:00Z">
                  <w:rPr>
                    <w:color w:val="000000"/>
                    <w:sz w:val="16"/>
                    <w:szCs w:val="16"/>
                  </w:rPr>
                </w:rPrChange>
              </w:rPr>
              <w:pPrChange w:id="118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87" w:author="Anurag Mishra" w:date="2024-02-06T14:02:00Z">
                  <w:rPr>
                    <w:color w:val="000000"/>
                    <w:sz w:val="16"/>
                    <w:szCs w:val="16"/>
                  </w:rPr>
                </w:rPrChange>
              </w:rPr>
              <w:t>4 (2.5%)</w:t>
            </w:r>
          </w:p>
        </w:tc>
        <w:tc>
          <w:tcPr>
            <w:tcW w:w="0" w:type="auto"/>
            <w:tcPrChange w:id="1188" w:author="Anurag Mishra" w:date="2024-02-06T14:05:00Z">
              <w:tcPr>
                <w:tcW w:w="0" w:type="auto"/>
              </w:tcPr>
            </w:tcPrChange>
          </w:tcPr>
          <w:p w14:paraId="7651261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89" w:author="Anurag Mishra" w:date="2024-02-06T14:02:00Z">
                  <w:rPr>
                    <w:color w:val="000000"/>
                    <w:sz w:val="16"/>
                    <w:szCs w:val="16"/>
                  </w:rPr>
                </w:rPrChange>
              </w:rPr>
              <w:pPrChange w:id="119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91" w:author="Anurag Mishra" w:date="2024-02-06T14:02:00Z">
                  <w:rPr>
                    <w:color w:val="000000"/>
                    <w:sz w:val="16"/>
                    <w:szCs w:val="16"/>
                  </w:rPr>
                </w:rPrChange>
              </w:rPr>
              <w:t>9 (3.6%)</w:t>
            </w:r>
          </w:p>
        </w:tc>
        <w:tc>
          <w:tcPr>
            <w:tcW w:w="0" w:type="auto"/>
            <w:tcPrChange w:id="1192" w:author="Anurag Mishra" w:date="2024-02-06T14:05:00Z">
              <w:tcPr>
                <w:tcW w:w="0" w:type="auto"/>
                <w:gridSpan w:val="2"/>
              </w:tcPr>
            </w:tcPrChange>
          </w:tcPr>
          <w:p w14:paraId="222FD418"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193" w:author="Anurag Mishra" w:date="2024-02-06T14:02:00Z">
                  <w:rPr>
                    <w:color w:val="000000"/>
                    <w:sz w:val="16"/>
                    <w:szCs w:val="16"/>
                  </w:rPr>
                </w:rPrChange>
              </w:rPr>
              <w:pPrChange w:id="119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195" w:author="Anurag Mishra" w:date="2024-02-06T14:02:00Z">
                  <w:rPr>
                    <w:color w:val="000000"/>
                    <w:sz w:val="16"/>
                    <w:szCs w:val="16"/>
                  </w:rPr>
                </w:rPrChange>
              </w:rPr>
              <w:t>10 (2.8%)</w:t>
            </w:r>
          </w:p>
        </w:tc>
      </w:tr>
      <w:tr w:rsidR="00AE1BF0" w:rsidRPr="00AE1BF0" w14:paraId="33E89189" w14:textId="77777777" w:rsidTr="00AE1BF0">
        <w:tblPrEx>
          <w:tblW w:w="0" w:type="auto"/>
          <w:tblLook w:val="0400" w:firstRow="0" w:lastRow="0" w:firstColumn="0" w:lastColumn="0" w:noHBand="0" w:noVBand="1"/>
          <w:tblPrExChange w:id="1196" w:author="Anurag Mishra" w:date="2024-02-06T14:05:00Z">
            <w:tblPrEx>
              <w:tblW w:w="0" w:type="auto"/>
              <w:tblLook w:val="0400" w:firstRow="0" w:lastRow="0" w:firstColumn="0" w:lastColumn="0" w:noHBand="0" w:noVBand="1"/>
            </w:tblPrEx>
          </w:tblPrExChange>
        </w:tblPrEx>
        <w:tc>
          <w:tcPr>
            <w:tcW w:w="0" w:type="auto"/>
            <w:tcPrChange w:id="1197" w:author="Anurag Mishra" w:date="2024-02-06T14:05:00Z">
              <w:tcPr>
                <w:tcW w:w="0" w:type="auto"/>
                <w:gridSpan w:val="2"/>
              </w:tcPr>
            </w:tcPrChange>
          </w:tcPr>
          <w:p w14:paraId="30DD42DE"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1198" w:author="Anurag Mishra" w:date="2024-02-06T14:02:00Z">
                  <w:rPr>
                    <w:color w:val="000000"/>
                    <w:sz w:val="16"/>
                    <w:szCs w:val="16"/>
                  </w:rPr>
                </w:rPrChange>
              </w:rPr>
              <w:pPrChange w:id="1199"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1200" w:author="Anurag Mishra" w:date="2024-02-06T14:02:00Z">
                  <w:rPr>
                    <w:color w:val="000000"/>
                    <w:sz w:val="16"/>
                    <w:szCs w:val="16"/>
                  </w:rPr>
                </w:rPrChange>
              </w:rPr>
              <w:t>Missing</w:t>
            </w:r>
          </w:p>
        </w:tc>
        <w:tc>
          <w:tcPr>
            <w:tcW w:w="0" w:type="auto"/>
            <w:tcPrChange w:id="1201" w:author="Anurag Mishra" w:date="2024-02-06T14:05:00Z">
              <w:tcPr>
                <w:tcW w:w="0" w:type="auto"/>
              </w:tcPr>
            </w:tcPrChange>
          </w:tcPr>
          <w:p w14:paraId="335B15A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02" w:author="Anurag Mishra" w:date="2024-02-06T14:02:00Z">
                  <w:rPr>
                    <w:color w:val="000000"/>
                    <w:sz w:val="16"/>
                    <w:szCs w:val="16"/>
                  </w:rPr>
                </w:rPrChange>
              </w:rPr>
              <w:pPrChange w:id="120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04" w:author="Anurag Mishra" w:date="2024-02-06T14:02:00Z">
                  <w:rPr>
                    <w:color w:val="000000"/>
                    <w:sz w:val="16"/>
                    <w:szCs w:val="16"/>
                  </w:rPr>
                </w:rPrChange>
              </w:rPr>
              <w:t>1</w:t>
            </w:r>
          </w:p>
        </w:tc>
        <w:tc>
          <w:tcPr>
            <w:tcW w:w="0" w:type="auto"/>
            <w:tcPrChange w:id="1205" w:author="Anurag Mishra" w:date="2024-02-06T14:05:00Z">
              <w:tcPr>
                <w:tcW w:w="0" w:type="auto"/>
              </w:tcPr>
            </w:tcPrChange>
          </w:tcPr>
          <w:p w14:paraId="485A09FF"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06" w:author="Anurag Mishra" w:date="2024-02-06T14:02:00Z">
                  <w:rPr>
                    <w:color w:val="000000"/>
                    <w:sz w:val="16"/>
                    <w:szCs w:val="16"/>
                  </w:rPr>
                </w:rPrChange>
              </w:rPr>
              <w:pPrChange w:id="120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08" w:author="Anurag Mishra" w:date="2024-02-06T14:02:00Z">
                  <w:rPr>
                    <w:color w:val="000000"/>
                    <w:sz w:val="16"/>
                    <w:szCs w:val="16"/>
                  </w:rPr>
                </w:rPrChange>
              </w:rPr>
              <w:t>1</w:t>
            </w:r>
          </w:p>
        </w:tc>
        <w:tc>
          <w:tcPr>
            <w:tcW w:w="0" w:type="auto"/>
            <w:tcPrChange w:id="1209" w:author="Anurag Mishra" w:date="2024-02-06T14:05:00Z">
              <w:tcPr>
                <w:tcW w:w="0" w:type="auto"/>
              </w:tcPr>
            </w:tcPrChange>
          </w:tcPr>
          <w:p w14:paraId="413E582C"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10" w:author="Anurag Mishra" w:date="2024-02-06T14:02:00Z">
                  <w:rPr>
                    <w:color w:val="000000"/>
                    <w:sz w:val="16"/>
                    <w:szCs w:val="16"/>
                  </w:rPr>
                </w:rPrChange>
              </w:rPr>
              <w:pPrChange w:id="121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12" w:author="Anurag Mishra" w:date="2024-02-06T14:02:00Z">
                  <w:rPr>
                    <w:color w:val="000000"/>
                    <w:sz w:val="16"/>
                    <w:szCs w:val="16"/>
                  </w:rPr>
                </w:rPrChange>
              </w:rPr>
              <w:t>3</w:t>
            </w:r>
          </w:p>
        </w:tc>
        <w:tc>
          <w:tcPr>
            <w:tcW w:w="0" w:type="auto"/>
            <w:tcPrChange w:id="1213" w:author="Anurag Mishra" w:date="2024-02-06T14:05:00Z">
              <w:tcPr>
                <w:tcW w:w="0" w:type="auto"/>
              </w:tcPr>
            </w:tcPrChange>
          </w:tcPr>
          <w:p w14:paraId="0FC97657"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14" w:author="Anurag Mishra" w:date="2024-02-06T14:02:00Z">
                  <w:rPr>
                    <w:color w:val="000000"/>
                    <w:sz w:val="16"/>
                    <w:szCs w:val="16"/>
                  </w:rPr>
                </w:rPrChange>
              </w:rPr>
              <w:pPrChange w:id="121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16" w:author="Anurag Mishra" w:date="2024-02-06T14:02:00Z">
                  <w:rPr>
                    <w:color w:val="000000"/>
                    <w:sz w:val="16"/>
                    <w:szCs w:val="16"/>
                  </w:rPr>
                </w:rPrChange>
              </w:rPr>
              <w:t>5</w:t>
            </w:r>
          </w:p>
        </w:tc>
        <w:tc>
          <w:tcPr>
            <w:tcW w:w="0" w:type="auto"/>
            <w:tcPrChange w:id="1217" w:author="Anurag Mishra" w:date="2024-02-06T14:05:00Z">
              <w:tcPr>
                <w:tcW w:w="0" w:type="auto"/>
                <w:gridSpan w:val="2"/>
              </w:tcPr>
            </w:tcPrChange>
          </w:tcPr>
          <w:p w14:paraId="3ECD9FB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18" w:author="Anurag Mishra" w:date="2024-02-06T14:02:00Z">
                  <w:rPr>
                    <w:color w:val="000000"/>
                    <w:sz w:val="16"/>
                    <w:szCs w:val="16"/>
                  </w:rPr>
                </w:rPrChange>
              </w:rPr>
              <w:pPrChange w:id="121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20" w:author="Anurag Mishra" w:date="2024-02-06T14:02:00Z">
                  <w:rPr>
                    <w:color w:val="000000"/>
                    <w:sz w:val="16"/>
                    <w:szCs w:val="16"/>
                  </w:rPr>
                </w:rPrChange>
              </w:rPr>
              <w:t>2</w:t>
            </w:r>
          </w:p>
        </w:tc>
        <w:tc>
          <w:tcPr>
            <w:tcW w:w="0" w:type="auto"/>
            <w:tcPrChange w:id="1221" w:author="Anurag Mishra" w:date="2024-02-06T14:05:00Z">
              <w:tcPr>
                <w:tcW w:w="0" w:type="auto"/>
              </w:tcPr>
            </w:tcPrChange>
          </w:tcPr>
          <w:p w14:paraId="71757E48"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22" w:author="Anurag Mishra" w:date="2024-02-06T14:02:00Z">
                  <w:rPr>
                    <w:color w:val="000000"/>
                    <w:sz w:val="16"/>
                    <w:szCs w:val="16"/>
                  </w:rPr>
                </w:rPrChange>
              </w:rPr>
              <w:pPrChange w:id="122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24" w:author="Anurag Mishra" w:date="2024-02-06T14:02:00Z">
                  <w:rPr>
                    <w:color w:val="000000"/>
                    <w:sz w:val="16"/>
                    <w:szCs w:val="16"/>
                  </w:rPr>
                </w:rPrChange>
              </w:rPr>
              <w:t>3</w:t>
            </w:r>
          </w:p>
        </w:tc>
        <w:tc>
          <w:tcPr>
            <w:tcW w:w="0" w:type="auto"/>
            <w:tcPrChange w:id="1225" w:author="Anurag Mishra" w:date="2024-02-06T14:05:00Z">
              <w:tcPr>
                <w:tcW w:w="0" w:type="auto"/>
              </w:tcPr>
            </w:tcPrChange>
          </w:tcPr>
          <w:p w14:paraId="437A7695"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26" w:author="Anurag Mishra" w:date="2024-02-06T14:02:00Z">
                  <w:rPr>
                    <w:color w:val="000000"/>
                    <w:sz w:val="16"/>
                    <w:szCs w:val="16"/>
                  </w:rPr>
                </w:rPrChange>
              </w:rPr>
              <w:pPrChange w:id="122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28" w:author="Anurag Mishra" w:date="2024-02-06T14:02:00Z">
                  <w:rPr>
                    <w:color w:val="000000"/>
                    <w:sz w:val="16"/>
                    <w:szCs w:val="16"/>
                  </w:rPr>
                </w:rPrChange>
              </w:rPr>
              <w:t>4</w:t>
            </w:r>
          </w:p>
        </w:tc>
        <w:tc>
          <w:tcPr>
            <w:tcW w:w="0" w:type="auto"/>
            <w:tcPrChange w:id="1229" w:author="Anurag Mishra" w:date="2024-02-06T14:05:00Z">
              <w:tcPr>
                <w:tcW w:w="0" w:type="auto"/>
              </w:tcPr>
            </w:tcPrChange>
          </w:tcPr>
          <w:p w14:paraId="4C2417A8"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30" w:author="Anurag Mishra" w:date="2024-02-06T14:02:00Z">
                  <w:rPr>
                    <w:color w:val="000000"/>
                    <w:sz w:val="16"/>
                    <w:szCs w:val="16"/>
                  </w:rPr>
                </w:rPrChange>
              </w:rPr>
              <w:pPrChange w:id="123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32" w:author="Anurag Mishra" w:date="2024-02-06T14:02:00Z">
                  <w:rPr>
                    <w:color w:val="000000"/>
                    <w:sz w:val="16"/>
                    <w:szCs w:val="16"/>
                  </w:rPr>
                </w:rPrChange>
              </w:rPr>
              <w:t>9</w:t>
            </w:r>
          </w:p>
        </w:tc>
        <w:tc>
          <w:tcPr>
            <w:tcW w:w="0" w:type="auto"/>
            <w:tcPrChange w:id="1233" w:author="Anurag Mishra" w:date="2024-02-06T14:05:00Z">
              <w:tcPr>
                <w:tcW w:w="0" w:type="auto"/>
                <w:gridSpan w:val="2"/>
              </w:tcPr>
            </w:tcPrChange>
          </w:tcPr>
          <w:p w14:paraId="1FAC6698"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34" w:author="Anurag Mishra" w:date="2024-02-06T14:02:00Z">
                  <w:rPr>
                    <w:color w:val="000000"/>
                    <w:sz w:val="16"/>
                    <w:szCs w:val="16"/>
                  </w:rPr>
                </w:rPrChange>
              </w:rPr>
              <w:pPrChange w:id="123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36" w:author="Anurag Mishra" w:date="2024-02-06T14:02:00Z">
                  <w:rPr>
                    <w:color w:val="000000"/>
                    <w:sz w:val="16"/>
                    <w:szCs w:val="16"/>
                  </w:rPr>
                </w:rPrChange>
              </w:rPr>
              <w:t>14</w:t>
            </w:r>
          </w:p>
        </w:tc>
      </w:tr>
      <w:tr w:rsidR="00AE1BF0" w:rsidRPr="00AE1BF0" w14:paraId="17F28C51" w14:textId="77777777" w:rsidTr="00AE1BF0">
        <w:tblPrEx>
          <w:tblW w:w="0" w:type="auto"/>
          <w:tblLook w:val="0400" w:firstRow="0" w:lastRow="0" w:firstColumn="0" w:lastColumn="0" w:noHBand="0" w:noVBand="1"/>
          <w:tblPrExChange w:id="1237"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238" w:author="Anurag Mishra" w:date="2024-02-06T14:05:00Z">
              <w:tcPr>
                <w:tcW w:w="0" w:type="auto"/>
                <w:gridSpan w:val="2"/>
              </w:tcPr>
            </w:tcPrChange>
          </w:tcPr>
          <w:p w14:paraId="7C241712"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239" w:author="Anurag Mishra" w:date="2024-02-06T14:02:00Z">
                  <w:rPr>
                    <w:b/>
                    <w:color w:val="000000"/>
                    <w:sz w:val="16"/>
                    <w:szCs w:val="16"/>
                  </w:rPr>
                </w:rPrChange>
              </w:rPr>
              <w:pPrChange w:id="1240"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1241" w:author="Anurag Mishra" w:date="2024-02-06T14:02:00Z">
                  <w:rPr>
                    <w:b/>
                    <w:color w:val="000000"/>
                    <w:sz w:val="16"/>
                    <w:szCs w:val="16"/>
                  </w:rPr>
                </w:rPrChange>
              </w:rPr>
              <w:t>Respiratory rate, breaths per minute</w:t>
            </w:r>
          </w:p>
        </w:tc>
        <w:tc>
          <w:tcPr>
            <w:tcW w:w="0" w:type="auto"/>
            <w:tcPrChange w:id="1242" w:author="Anurag Mishra" w:date="2024-02-06T14:05:00Z">
              <w:tcPr>
                <w:tcW w:w="0" w:type="auto"/>
              </w:tcPr>
            </w:tcPrChange>
          </w:tcPr>
          <w:p w14:paraId="0F9619BC"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43" w:author="Anurag Mishra" w:date="2024-02-06T14:02:00Z">
                  <w:rPr>
                    <w:color w:val="000000"/>
                    <w:sz w:val="16"/>
                    <w:szCs w:val="16"/>
                  </w:rPr>
                </w:rPrChange>
              </w:rPr>
              <w:pPrChange w:id="124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45" w:author="Anurag Mishra" w:date="2024-02-06T14:02:00Z">
                  <w:rPr>
                    <w:color w:val="000000"/>
                    <w:sz w:val="16"/>
                    <w:szCs w:val="16"/>
                  </w:rPr>
                </w:rPrChange>
              </w:rPr>
              <w:t>21.5 (20.0, 24.0)</w:t>
            </w:r>
          </w:p>
        </w:tc>
        <w:tc>
          <w:tcPr>
            <w:tcW w:w="0" w:type="auto"/>
            <w:tcPrChange w:id="1246" w:author="Anurag Mishra" w:date="2024-02-06T14:05:00Z">
              <w:tcPr>
                <w:tcW w:w="0" w:type="auto"/>
              </w:tcPr>
            </w:tcPrChange>
          </w:tcPr>
          <w:p w14:paraId="0C65EF15"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47" w:author="Anurag Mishra" w:date="2024-02-06T14:02:00Z">
                  <w:rPr>
                    <w:color w:val="000000"/>
                    <w:sz w:val="16"/>
                    <w:szCs w:val="16"/>
                  </w:rPr>
                </w:rPrChange>
              </w:rPr>
              <w:pPrChange w:id="124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49" w:author="Anurag Mishra" w:date="2024-02-06T14:02:00Z">
                  <w:rPr>
                    <w:color w:val="000000"/>
                    <w:sz w:val="16"/>
                    <w:szCs w:val="16"/>
                  </w:rPr>
                </w:rPrChange>
              </w:rPr>
              <w:t>21.0 (19.0, 23.0)</w:t>
            </w:r>
          </w:p>
        </w:tc>
        <w:tc>
          <w:tcPr>
            <w:tcW w:w="0" w:type="auto"/>
            <w:tcPrChange w:id="1250" w:author="Anurag Mishra" w:date="2024-02-06T14:05:00Z">
              <w:tcPr>
                <w:tcW w:w="0" w:type="auto"/>
              </w:tcPr>
            </w:tcPrChange>
          </w:tcPr>
          <w:p w14:paraId="3D91AB6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51" w:author="Anurag Mishra" w:date="2024-02-06T14:02:00Z">
                  <w:rPr>
                    <w:color w:val="000000"/>
                    <w:sz w:val="16"/>
                    <w:szCs w:val="16"/>
                  </w:rPr>
                </w:rPrChange>
              </w:rPr>
              <w:pPrChange w:id="125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53" w:author="Anurag Mishra" w:date="2024-02-06T14:02:00Z">
                  <w:rPr>
                    <w:color w:val="000000"/>
                    <w:sz w:val="16"/>
                    <w:szCs w:val="16"/>
                  </w:rPr>
                </w:rPrChange>
              </w:rPr>
              <w:t>20.0 (18.0, 21.0)</w:t>
            </w:r>
          </w:p>
        </w:tc>
        <w:tc>
          <w:tcPr>
            <w:tcW w:w="0" w:type="auto"/>
            <w:tcPrChange w:id="1254" w:author="Anurag Mishra" w:date="2024-02-06T14:05:00Z">
              <w:tcPr>
                <w:tcW w:w="0" w:type="auto"/>
              </w:tcPr>
            </w:tcPrChange>
          </w:tcPr>
          <w:p w14:paraId="186A7AA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55" w:author="Anurag Mishra" w:date="2024-02-06T14:02:00Z">
                  <w:rPr>
                    <w:color w:val="000000"/>
                    <w:sz w:val="16"/>
                    <w:szCs w:val="16"/>
                  </w:rPr>
                </w:rPrChange>
              </w:rPr>
              <w:pPrChange w:id="125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57" w:author="Anurag Mishra" w:date="2024-02-06T14:02:00Z">
                  <w:rPr>
                    <w:color w:val="000000"/>
                    <w:sz w:val="16"/>
                    <w:szCs w:val="16"/>
                  </w:rPr>
                </w:rPrChange>
              </w:rPr>
              <w:t>20.0 (18.0, 22.0)</w:t>
            </w:r>
          </w:p>
        </w:tc>
        <w:tc>
          <w:tcPr>
            <w:tcW w:w="0" w:type="auto"/>
            <w:tcPrChange w:id="1258" w:author="Anurag Mishra" w:date="2024-02-06T14:05:00Z">
              <w:tcPr>
                <w:tcW w:w="0" w:type="auto"/>
                <w:gridSpan w:val="2"/>
              </w:tcPr>
            </w:tcPrChange>
          </w:tcPr>
          <w:p w14:paraId="47EFE40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59" w:author="Anurag Mishra" w:date="2024-02-06T14:02:00Z">
                  <w:rPr>
                    <w:color w:val="000000"/>
                    <w:sz w:val="16"/>
                    <w:szCs w:val="16"/>
                  </w:rPr>
                </w:rPrChange>
              </w:rPr>
              <w:pPrChange w:id="126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61" w:author="Anurag Mishra" w:date="2024-02-06T14:02:00Z">
                  <w:rPr>
                    <w:color w:val="000000"/>
                    <w:sz w:val="16"/>
                    <w:szCs w:val="16"/>
                  </w:rPr>
                </w:rPrChange>
              </w:rPr>
              <w:t>21.0 (19.5, 23.3)</w:t>
            </w:r>
          </w:p>
        </w:tc>
        <w:tc>
          <w:tcPr>
            <w:tcW w:w="0" w:type="auto"/>
            <w:tcPrChange w:id="1262" w:author="Anurag Mishra" w:date="2024-02-06T14:05:00Z">
              <w:tcPr>
                <w:tcW w:w="0" w:type="auto"/>
              </w:tcPr>
            </w:tcPrChange>
          </w:tcPr>
          <w:p w14:paraId="590CDE4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63" w:author="Anurag Mishra" w:date="2024-02-06T14:02:00Z">
                  <w:rPr>
                    <w:color w:val="000000"/>
                    <w:sz w:val="16"/>
                    <w:szCs w:val="16"/>
                  </w:rPr>
                </w:rPrChange>
              </w:rPr>
              <w:pPrChange w:id="126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65" w:author="Anurag Mishra" w:date="2024-02-06T14:02:00Z">
                  <w:rPr>
                    <w:color w:val="000000"/>
                    <w:sz w:val="16"/>
                    <w:szCs w:val="16"/>
                  </w:rPr>
                </w:rPrChange>
              </w:rPr>
              <w:t>22.0 (20.0, 25.0)</w:t>
            </w:r>
          </w:p>
        </w:tc>
        <w:tc>
          <w:tcPr>
            <w:tcW w:w="0" w:type="auto"/>
            <w:tcPrChange w:id="1266" w:author="Anurag Mishra" w:date="2024-02-06T14:05:00Z">
              <w:tcPr>
                <w:tcW w:w="0" w:type="auto"/>
              </w:tcPr>
            </w:tcPrChange>
          </w:tcPr>
          <w:p w14:paraId="5DB91B6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67" w:author="Anurag Mishra" w:date="2024-02-06T14:02:00Z">
                  <w:rPr>
                    <w:color w:val="000000"/>
                    <w:sz w:val="16"/>
                    <w:szCs w:val="16"/>
                  </w:rPr>
                </w:rPrChange>
              </w:rPr>
              <w:pPrChange w:id="126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69" w:author="Anurag Mishra" w:date="2024-02-06T14:02:00Z">
                  <w:rPr>
                    <w:color w:val="000000"/>
                    <w:sz w:val="16"/>
                    <w:szCs w:val="16"/>
                  </w:rPr>
                </w:rPrChange>
              </w:rPr>
              <w:t>20.0 (18.0, 22.0)</w:t>
            </w:r>
          </w:p>
        </w:tc>
        <w:tc>
          <w:tcPr>
            <w:tcW w:w="0" w:type="auto"/>
            <w:tcPrChange w:id="1270" w:author="Anurag Mishra" w:date="2024-02-06T14:05:00Z">
              <w:tcPr>
                <w:tcW w:w="0" w:type="auto"/>
              </w:tcPr>
            </w:tcPrChange>
          </w:tcPr>
          <w:p w14:paraId="215DC3D8"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71" w:author="Anurag Mishra" w:date="2024-02-06T14:02:00Z">
                  <w:rPr>
                    <w:color w:val="000000"/>
                    <w:sz w:val="16"/>
                    <w:szCs w:val="16"/>
                  </w:rPr>
                </w:rPrChange>
              </w:rPr>
              <w:pPrChange w:id="127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73" w:author="Anurag Mishra" w:date="2024-02-06T14:02:00Z">
                  <w:rPr>
                    <w:color w:val="000000"/>
                    <w:sz w:val="16"/>
                    <w:szCs w:val="16"/>
                  </w:rPr>
                </w:rPrChange>
              </w:rPr>
              <w:t>21.0 (19.0, 23.0)</w:t>
            </w:r>
          </w:p>
        </w:tc>
        <w:tc>
          <w:tcPr>
            <w:tcW w:w="0" w:type="auto"/>
            <w:tcPrChange w:id="1274" w:author="Anurag Mishra" w:date="2024-02-06T14:05:00Z">
              <w:tcPr>
                <w:tcW w:w="0" w:type="auto"/>
                <w:gridSpan w:val="2"/>
              </w:tcPr>
            </w:tcPrChange>
          </w:tcPr>
          <w:p w14:paraId="252F057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275" w:author="Anurag Mishra" w:date="2024-02-06T14:02:00Z">
                  <w:rPr>
                    <w:color w:val="000000"/>
                    <w:sz w:val="16"/>
                    <w:szCs w:val="16"/>
                  </w:rPr>
                </w:rPrChange>
              </w:rPr>
              <w:pPrChange w:id="127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277" w:author="Anurag Mishra" w:date="2024-02-06T14:02:00Z">
                  <w:rPr>
                    <w:color w:val="000000"/>
                    <w:sz w:val="16"/>
                    <w:szCs w:val="16"/>
                  </w:rPr>
                </w:rPrChange>
              </w:rPr>
              <w:t>20.0 (19.0, 23.0)</w:t>
            </w:r>
          </w:p>
        </w:tc>
      </w:tr>
      <w:tr w:rsidR="00AE1BF0" w:rsidRPr="00AE1BF0" w14:paraId="353926AB" w14:textId="77777777" w:rsidTr="00AE1BF0">
        <w:tblPrEx>
          <w:tblW w:w="0" w:type="auto"/>
          <w:tblLook w:val="0400" w:firstRow="0" w:lastRow="0" w:firstColumn="0" w:lastColumn="0" w:noHBand="0" w:noVBand="1"/>
          <w:tblPrExChange w:id="1278" w:author="Anurag Mishra" w:date="2024-02-06T14:05:00Z">
            <w:tblPrEx>
              <w:tblW w:w="0" w:type="auto"/>
              <w:tblLook w:val="0400" w:firstRow="0" w:lastRow="0" w:firstColumn="0" w:lastColumn="0" w:noHBand="0" w:noVBand="1"/>
            </w:tblPrEx>
          </w:tblPrExChange>
        </w:tblPrEx>
        <w:tc>
          <w:tcPr>
            <w:tcW w:w="0" w:type="auto"/>
            <w:tcPrChange w:id="1279" w:author="Anurag Mishra" w:date="2024-02-06T14:05:00Z">
              <w:tcPr>
                <w:tcW w:w="0" w:type="auto"/>
                <w:gridSpan w:val="2"/>
              </w:tcPr>
            </w:tcPrChange>
          </w:tcPr>
          <w:p w14:paraId="4EFDB539"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1280" w:author="Anurag Mishra" w:date="2024-02-06T14:02:00Z">
                  <w:rPr>
                    <w:color w:val="000000"/>
                    <w:sz w:val="16"/>
                    <w:szCs w:val="16"/>
                  </w:rPr>
                </w:rPrChange>
              </w:rPr>
              <w:pPrChange w:id="1281"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1282" w:author="Anurag Mishra" w:date="2024-02-06T14:02:00Z">
                  <w:rPr>
                    <w:color w:val="000000"/>
                    <w:sz w:val="16"/>
                    <w:szCs w:val="16"/>
                  </w:rPr>
                </w:rPrChange>
              </w:rPr>
              <w:t>Missing</w:t>
            </w:r>
          </w:p>
        </w:tc>
        <w:tc>
          <w:tcPr>
            <w:tcW w:w="0" w:type="auto"/>
            <w:tcPrChange w:id="1283" w:author="Anurag Mishra" w:date="2024-02-06T14:05:00Z">
              <w:tcPr>
                <w:tcW w:w="0" w:type="auto"/>
              </w:tcPr>
            </w:tcPrChange>
          </w:tcPr>
          <w:p w14:paraId="761E359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84" w:author="Anurag Mishra" w:date="2024-02-06T14:02:00Z">
                  <w:rPr>
                    <w:color w:val="000000"/>
                    <w:sz w:val="16"/>
                    <w:szCs w:val="16"/>
                  </w:rPr>
                </w:rPrChange>
              </w:rPr>
              <w:pPrChange w:id="128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86" w:author="Anurag Mishra" w:date="2024-02-06T14:02:00Z">
                  <w:rPr>
                    <w:color w:val="000000"/>
                    <w:sz w:val="16"/>
                    <w:szCs w:val="16"/>
                  </w:rPr>
                </w:rPrChange>
              </w:rPr>
              <w:t>0</w:t>
            </w:r>
          </w:p>
        </w:tc>
        <w:tc>
          <w:tcPr>
            <w:tcW w:w="0" w:type="auto"/>
            <w:tcPrChange w:id="1287" w:author="Anurag Mishra" w:date="2024-02-06T14:05:00Z">
              <w:tcPr>
                <w:tcW w:w="0" w:type="auto"/>
              </w:tcPr>
            </w:tcPrChange>
          </w:tcPr>
          <w:p w14:paraId="7FFA61D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88" w:author="Anurag Mishra" w:date="2024-02-06T14:02:00Z">
                  <w:rPr>
                    <w:color w:val="000000"/>
                    <w:sz w:val="16"/>
                    <w:szCs w:val="16"/>
                  </w:rPr>
                </w:rPrChange>
              </w:rPr>
              <w:pPrChange w:id="128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90" w:author="Anurag Mishra" w:date="2024-02-06T14:02:00Z">
                  <w:rPr>
                    <w:color w:val="000000"/>
                    <w:sz w:val="16"/>
                    <w:szCs w:val="16"/>
                  </w:rPr>
                </w:rPrChange>
              </w:rPr>
              <w:t>3</w:t>
            </w:r>
          </w:p>
        </w:tc>
        <w:tc>
          <w:tcPr>
            <w:tcW w:w="0" w:type="auto"/>
            <w:tcPrChange w:id="1291" w:author="Anurag Mishra" w:date="2024-02-06T14:05:00Z">
              <w:tcPr>
                <w:tcW w:w="0" w:type="auto"/>
              </w:tcPr>
            </w:tcPrChange>
          </w:tcPr>
          <w:p w14:paraId="4388E866"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92" w:author="Anurag Mishra" w:date="2024-02-06T14:02:00Z">
                  <w:rPr>
                    <w:color w:val="000000"/>
                    <w:sz w:val="16"/>
                    <w:szCs w:val="16"/>
                  </w:rPr>
                </w:rPrChange>
              </w:rPr>
              <w:pPrChange w:id="129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94" w:author="Anurag Mishra" w:date="2024-02-06T14:02:00Z">
                  <w:rPr>
                    <w:color w:val="000000"/>
                    <w:sz w:val="16"/>
                    <w:szCs w:val="16"/>
                  </w:rPr>
                </w:rPrChange>
              </w:rPr>
              <w:t>4</w:t>
            </w:r>
          </w:p>
        </w:tc>
        <w:tc>
          <w:tcPr>
            <w:tcW w:w="0" w:type="auto"/>
            <w:tcPrChange w:id="1295" w:author="Anurag Mishra" w:date="2024-02-06T14:05:00Z">
              <w:tcPr>
                <w:tcW w:w="0" w:type="auto"/>
              </w:tcPr>
            </w:tcPrChange>
          </w:tcPr>
          <w:p w14:paraId="764862CC"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296" w:author="Anurag Mishra" w:date="2024-02-06T14:02:00Z">
                  <w:rPr>
                    <w:color w:val="000000"/>
                    <w:sz w:val="16"/>
                    <w:szCs w:val="16"/>
                  </w:rPr>
                </w:rPrChange>
              </w:rPr>
              <w:pPrChange w:id="129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298" w:author="Anurag Mishra" w:date="2024-02-06T14:02:00Z">
                  <w:rPr>
                    <w:color w:val="000000"/>
                    <w:sz w:val="16"/>
                    <w:szCs w:val="16"/>
                  </w:rPr>
                </w:rPrChange>
              </w:rPr>
              <w:t>7</w:t>
            </w:r>
          </w:p>
        </w:tc>
        <w:tc>
          <w:tcPr>
            <w:tcW w:w="0" w:type="auto"/>
            <w:tcPrChange w:id="1299" w:author="Anurag Mishra" w:date="2024-02-06T14:05:00Z">
              <w:tcPr>
                <w:tcW w:w="0" w:type="auto"/>
                <w:gridSpan w:val="2"/>
              </w:tcPr>
            </w:tcPrChange>
          </w:tcPr>
          <w:p w14:paraId="520332D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00" w:author="Anurag Mishra" w:date="2024-02-06T14:02:00Z">
                  <w:rPr>
                    <w:color w:val="000000"/>
                    <w:sz w:val="16"/>
                    <w:szCs w:val="16"/>
                  </w:rPr>
                </w:rPrChange>
              </w:rPr>
              <w:pPrChange w:id="130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02" w:author="Anurag Mishra" w:date="2024-02-06T14:02:00Z">
                  <w:rPr>
                    <w:color w:val="000000"/>
                    <w:sz w:val="16"/>
                    <w:szCs w:val="16"/>
                  </w:rPr>
                </w:rPrChange>
              </w:rPr>
              <w:t>0</w:t>
            </w:r>
          </w:p>
        </w:tc>
        <w:tc>
          <w:tcPr>
            <w:tcW w:w="0" w:type="auto"/>
            <w:tcPrChange w:id="1303" w:author="Anurag Mishra" w:date="2024-02-06T14:05:00Z">
              <w:tcPr>
                <w:tcW w:w="0" w:type="auto"/>
              </w:tcPr>
            </w:tcPrChange>
          </w:tcPr>
          <w:p w14:paraId="5FC1DFA2"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04" w:author="Anurag Mishra" w:date="2024-02-06T14:02:00Z">
                  <w:rPr>
                    <w:color w:val="000000"/>
                    <w:sz w:val="16"/>
                    <w:szCs w:val="16"/>
                  </w:rPr>
                </w:rPrChange>
              </w:rPr>
              <w:pPrChange w:id="130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06" w:author="Anurag Mishra" w:date="2024-02-06T14:02:00Z">
                  <w:rPr>
                    <w:color w:val="000000"/>
                    <w:sz w:val="16"/>
                    <w:szCs w:val="16"/>
                  </w:rPr>
                </w:rPrChange>
              </w:rPr>
              <w:t>2</w:t>
            </w:r>
          </w:p>
        </w:tc>
        <w:tc>
          <w:tcPr>
            <w:tcW w:w="0" w:type="auto"/>
            <w:tcPrChange w:id="1307" w:author="Anurag Mishra" w:date="2024-02-06T14:05:00Z">
              <w:tcPr>
                <w:tcW w:w="0" w:type="auto"/>
              </w:tcPr>
            </w:tcPrChange>
          </w:tcPr>
          <w:p w14:paraId="2BAD23E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08" w:author="Anurag Mishra" w:date="2024-02-06T14:02:00Z">
                  <w:rPr>
                    <w:color w:val="000000"/>
                    <w:sz w:val="16"/>
                    <w:szCs w:val="16"/>
                  </w:rPr>
                </w:rPrChange>
              </w:rPr>
              <w:pPrChange w:id="130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10" w:author="Anurag Mishra" w:date="2024-02-06T14:02:00Z">
                  <w:rPr>
                    <w:color w:val="000000"/>
                    <w:sz w:val="16"/>
                    <w:szCs w:val="16"/>
                  </w:rPr>
                </w:rPrChange>
              </w:rPr>
              <w:t>3</w:t>
            </w:r>
          </w:p>
        </w:tc>
        <w:tc>
          <w:tcPr>
            <w:tcW w:w="0" w:type="auto"/>
            <w:tcPrChange w:id="1311" w:author="Anurag Mishra" w:date="2024-02-06T14:05:00Z">
              <w:tcPr>
                <w:tcW w:w="0" w:type="auto"/>
              </w:tcPr>
            </w:tcPrChange>
          </w:tcPr>
          <w:p w14:paraId="2C47AE96"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12" w:author="Anurag Mishra" w:date="2024-02-06T14:02:00Z">
                  <w:rPr>
                    <w:color w:val="000000"/>
                    <w:sz w:val="16"/>
                    <w:szCs w:val="16"/>
                  </w:rPr>
                </w:rPrChange>
              </w:rPr>
              <w:pPrChange w:id="131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14" w:author="Anurag Mishra" w:date="2024-02-06T14:02:00Z">
                  <w:rPr>
                    <w:color w:val="000000"/>
                    <w:sz w:val="16"/>
                    <w:szCs w:val="16"/>
                  </w:rPr>
                </w:rPrChange>
              </w:rPr>
              <w:t>5</w:t>
            </w:r>
          </w:p>
        </w:tc>
        <w:tc>
          <w:tcPr>
            <w:tcW w:w="0" w:type="auto"/>
            <w:tcPrChange w:id="1315" w:author="Anurag Mishra" w:date="2024-02-06T14:05:00Z">
              <w:tcPr>
                <w:tcW w:w="0" w:type="auto"/>
                <w:gridSpan w:val="2"/>
              </w:tcPr>
            </w:tcPrChange>
          </w:tcPr>
          <w:p w14:paraId="55017D8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16" w:author="Anurag Mishra" w:date="2024-02-06T14:02:00Z">
                  <w:rPr>
                    <w:color w:val="000000"/>
                    <w:sz w:val="16"/>
                    <w:szCs w:val="16"/>
                  </w:rPr>
                </w:rPrChange>
              </w:rPr>
              <w:pPrChange w:id="131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18" w:author="Anurag Mishra" w:date="2024-02-06T14:02:00Z">
                  <w:rPr>
                    <w:color w:val="000000"/>
                    <w:sz w:val="16"/>
                    <w:szCs w:val="16"/>
                  </w:rPr>
                </w:rPrChange>
              </w:rPr>
              <w:t>12</w:t>
            </w:r>
          </w:p>
        </w:tc>
      </w:tr>
      <w:tr w:rsidR="00AE1BF0" w:rsidRPr="00AE1BF0" w14:paraId="14638070" w14:textId="77777777" w:rsidTr="00AE1BF0">
        <w:tblPrEx>
          <w:tblW w:w="0" w:type="auto"/>
          <w:tblLook w:val="0400" w:firstRow="0" w:lastRow="0" w:firstColumn="0" w:lastColumn="0" w:noHBand="0" w:noVBand="1"/>
          <w:tblPrExChange w:id="1319"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320" w:author="Anurag Mishra" w:date="2024-02-06T14:05:00Z">
              <w:tcPr>
                <w:tcW w:w="0" w:type="auto"/>
                <w:gridSpan w:val="2"/>
              </w:tcPr>
            </w:tcPrChange>
          </w:tcPr>
          <w:p w14:paraId="6C8D2F4E"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321" w:author="Anurag Mishra" w:date="2024-02-06T14:02:00Z">
                  <w:rPr>
                    <w:b/>
                    <w:color w:val="000000"/>
                    <w:sz w:val="16"/>
                    <w:szCs w:val="16"/>
                  </w:rPr>
                </w:rPrChange>
              </w:rPr>
              <w:pPrChange w:id="1322"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1323" w:author="Anurag Mishra" w:date="2024-02-06T14:02:00Z">
                  <w:rPr>
                    <w:b/>
                    <w:color w:val="000000"/>
                    <w:sz w:val="16"/>
                    <w:szCs w:val="16"/>
                  </w:rPr>
                </w:rPrChange>
              </w:rPr>
              <w:t>Oxygen saturation, %</w:t>
            </w:r>
          </w:p>
        </w:tc>
        <w:tc>
          <w:tcPr>
            <w:tcW w:w="0" w:type="auto"/>
            <w:tcPrChange w:id="1324" w:author="Anurag Mishra" w:date="2024-02-06T14:05:00Z">
              <w:tcPr>
                <w:tcW w:w="0" w:type="auto"/>
              </w:tcPr>
            </w:tcPrChange>
          </w:tcPr>
          <w:p w14:paraId="7F5CC495"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25" w:author="Anurag Mishra" w:date="2024-02-06T14:02:00Z">
                  <w:rPr>
                    <w:color w:val="000000"/>
                    <w:sz w:val="16"/>
                    <w:szCs w:val="16"/>
                  </w:rPr>
                </w:rPrChange>
              </w:rPr>
              <w:pPrChange w:id="132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27" w:author="Anurag Mishra" w:date="2024-02-06T14:02:00Z">
                  <w:rPr>
                    <w:color w:val="000000"/>
                    <w:sz w:val="16"/>
                    <w:szCs w:val="16"/>
                  </w:rPr>
                </w:rPrChange>
              </w:rPr>
              <w:t>98.00 (96.00, 99.00)</w:t>
            </w:r>
          </w:p>
        </w:tc>
        <w:tc>
          <w:tcPr>
            <w:tcW w:w="0" w:type="auto"/>
            <w:tcPrChange w:id="1328" w:author="Anurag Mishra" w:date="2024-02-06T14:05:00Z">
              <w:tcPr>
                <w:tcW w:w="0" w:type="auto"/>
              </w:tcPr>
            </w:tcPrChange>
          </w:tcPr>
          <w:p w14:paraId="24EE9512"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29" w:author="Anurag Mishra" w:date="2024-02-06T14:02:00Z">
                  <w:rPr>
                    <w:color w:val="000000"/>
                    <w:sz w:val="16"/>
                    <w:szCs w:val="16"/>
                  </w:rPr>
                </w:rPrChange>
              </w:rPr>
              <w:pPrChange w:id="133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31" w:author="Anurag Mishra" w:date="2024-02-06T14:02:00Z">
                  <w:rPr>
                    <w:color w:val="000000"/>
                    <w:sz w:val="16"/>
                    <w:szCs w:val="16"/>
                  </w:rPr>
                </w:rPrChange>
              </w:rPr>
              <w:t>98.00 (97.00, 98.00)</w:t>
            </w:r>
          </w:p>
        </w:tc>
        <w:tc>
          <w:tcPr>
            <w:tcW w:w="0" w:type="auto"/>
            <w:tcPrChange w:id="1332" w:author="Anurag Mishra" w:date="2024-02-06T14:05:00Z">
              <w:tcPr>
                <w:tcW w:w="0" w:type="auto"/>
              </w:tcPr>
            </w:tcPrChange>
          </w:tcPr>
          <w:p w14:paraId="6FD9A0A3"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33" w:author="Anurag Mishra" w:date="2024-02-06T14:02:00Z">
                  <w:rPr>
                    <w:color w:val="000000"/>
                    <w:sz w:val="16"/>
                    <w:szCs w:val="16"/>
                  </w:rPr>
                </w:rPrChange>
              </w:rPr>
              <w:pPrChange w:id="133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35" w:author="Anurag Mishra" w:date="2024-02-06T14:02:00Z">
                  <w:rPr>
                    <w:color w:val="000000"/>
                    <w:sz w:val="16"/>
                    <w:szCs w:val="16"/>
                  </w:rPr>
                </w:rPrChange>
              </w:rPr>
              <w:t>98.00 (97.75, 99.00)</w:t>
            </w:r>
          </w:p>
        </w:tc>
        <w:tc>
          <w:tcPr>
            <w:tcW w:w="0" w:type="auto"/>
            <w:tcPrChange w:id="1336" w:author="Anurag Mishra" w:date="2024-02-06T14:05:00Z">
              <w:tcPr>
                <w:tcW w:w="0" w:type="auto"/>
              </w:tcPr>
            </w:tcPrChange>
          </w:tcPr>
          <w:p w14:paraId="0AF489E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37" w:author="Anurag Mishra" w:date="2024-02-06T14:02:00Z">
                  <w:rPr>
                    <w:color w:val="000000"/>
                    <w:sz w:val="16"/>
                    <w:szCs w:val="16"/>
                  </w:rPr>
                </w:rPrChange>
              </w:rPr>
              <w:pPrChange w:id="133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39" w:author="Anurag Mishra" w:date="2024-02-06T14:02:00Z">
                  <w:rPr>
                    <w:color w:val="000000"/>
                    <w:sz w:val="16"/>
                    <w:szCs w:val="16"/>
                  </w:rPr>
                </w:rPrChange>
              </w:rPr>
              <w:t>98.00 (97.00, 99.00)</w:t>
            </w:r>
          </w:p>
        </w:tc>
        <w:tc>
          <w:tcPr>
            <w:tcW w:w="0" w:type="auto"/>
            <w:tcPrChange w:id="1340" w:author="Anurag Mishra" w:date="2024-02-06T14:05:00Z">
              <w:tcPr>
                <w:tcW w:w="0" w:type="auto"/>
                <w:gridSpan w:val="2"/>
              </w:tcPr>
            </w:tcPrChange>
          </w:tcPr>
          <w:p w14:paraId="625AF99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41" w:author="Anurag Mishra" w:date="2024-02-06T14:02:00Z">
                  <w:rPr>
                    <w:color w:val="000000"/>
                    <w:sz w:val="16"/>
                    <w:szCs w:val="16"/>
                  </w:rPr>
                </w:rPrChange>
              </w:rPr>
              <w:pPrChange w:id="134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43" w:author="Anurag Mishra" w:date="2024-02-06T14:02:00Z">
                  <w:rPr>
                    <w:color w:val="000000"/>
                    <w:sz w:val="16"/>
                    <w:szCs w:val="16"/>
                  </w:rPr>
                </w:rPrChange>
              </w:rPr>
              <w:t>98.00 (97.00, 98.25)</w:t>
            </w:r>
          </w:p>
        </w:tc>
        <w:tc>
          <w:tcPr>
            <w:tcW w:w="0" w:type="auto"/>
            <w:tcPrChange w:id="1344" w:author="Anurag Mishra" w:date="2024-02-06T14:05:00Z">
              <w:tcPr>
                <w:tcW w:w="0" w:type="auto"/>
              </w:tcPr>
            </w:tcPrChange>
          </w:tcPr>
          <w:p w14:paraId="5727240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45" w:author="Anurag Mishra" w:date="2024-02-06T14:02:00Z">
                  <w:rPr>
                    <w:color w:val="000000"/>
                    <w:sz w:val="16"/>
                    <w:szCs w:val="16"/>
                  </w:rPr>
                </w:rPrChange>
              </w:rPr>
              <w:pPrChange w:id="134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47" w:author="Anurag Mishra" w:date="2024-02-06T14:02:00Z">
                  <w:rPr>
                    <w:color w:val="000000"/>
                    <w:sz w:val="16"/>
                    <w:szCs w:val="16"/>
                  </w:rPr>
                </w:rPrChange>
              </w:rPr>
              <w:t>98.00 (98.00, 99.00)</w:t>
            </w:r>
          </w:p>
        </w:tc>
        <w:tc>
          <w:tcPr>
            <w:tcW w:w="0" w:type="auto"/>
            <w:tcPrChange w:id="1348" w:author="Anurag Mishra" w:date="2024-02-06T14:05:00Z">
              <w:tcPr>
                <w:tcW w:w="0" w:type="auto"/>
              </w:tcPr>
            </w:tcPrChange>
          </w:tcPr>
          <w:p w14:paraId="139DDD2A"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49" w:author="Anurag Mishra" w:date="2024-02-06T14:02:00Z">
                  <w:rPr>
                    <w:color w:val="000000"/>
                    <w:sz w:val="16"/>
                    <w:szCs w:val="16"/>
                  </w:rPr>
                </w:rPrChange>
              </w:rPr>
              <w:pPrChange w:id="135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51" w:author="Anurag Mishra" w:date="2024-02-06T14:02:00Z">
                  <w:rPr>
                    <w:color w:val="000000"/>
                    <w:sz w:val="16"/>
                    <w:szCs w:val="16"/>
                  </w:rPr>
                </w:rPrChange>
              </w:rPr>
              <w:t>98.00 (97.00, 99.00)</w:t>
            </w:r>
          </w:p>
        </w:tc>
        <w:tc>
          <w:tcPr>
            <w:tcW w:w="0" w:type="auto"/>
            <w:tcPrChange w:id="1352" w:author="Anurag Mishra" w:date="2024-02-06T14:05:00Z">
              <w:tcPr>
                <w:tcW w:w="0" w:type="auto"/>
              </w:tcPr>
            </w:tcPrChange>
          </w:tcPr>
          <w:p w14:paraId="2A3A45B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53" w:author="Anurag Mishra" w:date="2024-02-06T14:02:00Z">
                  <w:rPr>
                    <w:color w:val="000000"/>
                    <w:sz w:val="16"/>
                    <w:szCs w:val="16"/>
                  </w:rPr>
                </w:rPrChange>
              </w:rPr>
              <w:pPrChange w:id="135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55" w:author="Anurag Mishra" w:date="2024-02-06T14:02:00Z">
                  <w:rPr>
                    <w:color w:val="000000"/>
                    <w:sz w:val="16"/>
                    <w:szCs w:val="16"/>
                  </w:rPr>
                </w:rPrChange>
              </w:rPr>
              <w:t>98.00 (98.00, 99.00)</w:t>
            </w:r>
          </w:p>
        </w:tc>
        <w:tc>
          <w:tcPr>
            <w:tcW w:w="0" w:type="auto"/>
            <w:tcPrChange w:id="1356" w:author="Anurag Mishra" w:date="2024-02-06T14:05:00Z">
              <w:tcPr>
                <w:tcW w:w="0" w:type="auto"/>
                <w:gridSpan w:val="2"/>
              </w:tcPr>
            </w:tcPrChange>
          </w:tcPr>
          <w:p w14:paraId="18912C7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357" w:author="Anurag Mishra" w:date="2024-02-06T14:02:00Z">
                  <w:rPr>
                    <w:color w:val="000000"/>
                    <w:sz w:val="16"/>
                    <w:szCs w:val="16"/>
                  </w:rPr>
                </w:rPrChange>
              </w:rPr>
              <w:pPrChange w:id="135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359" w:author="Anurag Mishra" w:date="2024-02-06T14:02:00Z">
                  <w:rPr>
                    <w:color w:val="000000"/>
                    <w:sz w:val="16"/>
                    <w:szCs w:val="16"/>
                  </w:rPr>
                </w:rPrChange>
              </w:rPr>
              <w:t>98.00 (97.00, 99.00)</w:t>
            </w:r>
          </w:p>
        </w:tc>
      </w:tr>
      <w:tr w:rsidR="00AE1BF0" w:rsidRPr="00AE1BF0" w14:paraId="52EFC56D" w14:textId="77777777" w:rsidTr="00AE1BF0">
        <w:tblPrEx>
          <w:tblW w:w="0" w:type="auto"/>
          <w:tblLook w:val="0400" w:firstRow="0" w:lastRow="0" w:firstColumn="0" w:lastColumn="0" w:noHBand="0" w:noVBand="1"/>
          <w:tblPrExChange w:id="1360" w:author="Anurag Mishra" w:date="2024-02-06T14:05:00Z">
            <w:tblPrEx>
              <w:tblW w:w="0" w:type="auto"/>
              <w:tblLook w:val="0400" w:firstRow="0" w:lastRow="0" w:firstColumn="0" w:lastColumn="0" w:noHBand="0" w:noVBand="1"/>
            </w:tblPrEx>
          </w:tblPrExChange>
        </w:tblPrEx>
        <w:tc>
          <w:tcPr>
            <w:tcW w:w="0" w:type="auto"/>
            <w:tcPrChange w:id="1361" w:author="Anurag Mishra" w:date="2024-02-06T14:05:00Z">
              <w:tcPr>
                <w:tcW w:w="0" w:type="auto"/>
                <w:gridSpan w:val="2"/>
              </w:tcPr>
            </w:tcPrChange>
          </w:tcPr>
          <w:p w14:paraId="48430CCC"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1362" w:author="Anurag Mishra" w:date="2024-02-06T14:02:00Z">
                  <w:rPr>
                    <w:color w:val="000000"/>
                    <w:sz w:val="16"/>
                    <w:szCs w:val="16"/>
                  </w:rPr>
                </w:rPrChange>
              </w:rPr>
              <w:pPrChange w:id="1363"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1364" w:author="Anurag Mishra" w:date="2024-02-06T14:02:00Z">
                  <w:rPr>
                    <w:color w:val="000000"/>
                    <w:sz w:val="16"/>
                    <w:szCs w:val="16"/>
                  </w:rPr>
                </w:rPrChange>
              </w:rPr>
              <w:t>Missing</w:t>
            </w:r>
          </w:p>
        </w:tc>
        <w:tc>
          <w:tcPr>
            <w:tcW w:w="0" w:type="auto"/>
            <w:tcPrChange w:id="1365" w:author="Anurag Mishra" w:date="2024-02-06T14:05:00Z">
              <w:tcPr>
                <w:tcW w:w="0" w:type="auto"/>
              </w:tcPr>
            </w:tcPrChange>
          </w:tcPr>
          <w:p w14:paraId="4F4ECC38"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66" w:author="Anurag Mishra" w:date="2024-02-06T14:02:00Z">
                  <w:rPr>
                    <w:color w:val="000000"/>
                    <w:sz w:val="16"/>
                    <w:szCs w:val="16"/>
                  </w:rPr>
                </w:rPrChange>
              </w:rPr>
              <w:pPrChange w:id="136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68" w:author="Anurag Mishra" w:date="2024-02-06T14:02:00Z">
                  <w:rPr>
                    <w:color w:val="000000"/>
                    <w:sz w:val="16"/>
                    <w:szCs w:val="16"/>
                  </w:rPr>
                </w:rPrChange>
              </w:rPr>
              <w:t>1</w:t>
            </w:r>
          </w:p>
        </w:tc>
        <w:tc>
          <w:tcPr>
            <w:tcW w:w="0" w:type="auto"/>
            <w:tcPrChange w:id="1369" w:author="Anurag Mishra" w:date="2024-02-06T14:05:00Z">
              <w:tcPr>
                <w:tcW w:w="0" w:type="auto"/>
              </w:tcPr>
            </w:tcPrChange>
          </w:tcPr>
          <w:p w14:paraId="1CFD5F9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70" w:author="Anurag Mishra" w:date="2024-02-06T14:02:00Z">
                  <w:rPr>
                    <w:color w:val="000000"/>
                    <w:sz w:val="16"/>
                    <w:szCs w:val="16"/>
                  </w:rPr>
                </w:rPrChange>
              </w:rPr>
              <w:pPrChange w:id="137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72" w:author="Anurag Mishra" w:date="2024-02-06T14:02:00Z">
                  <w:rPr>
                    <w:color w:val="000000"/>
                    <w:sz w:val="16"/>
                    <w:szCs w:val="16"/>
                  </w:rPr>
                </w:rPrChange>
              </w:rPr>
              <w:t>0</w:t>
            </w:r>
          </w:p>
        </w:tc>
        <w:tc>
          <w:tcPr>
            <w:tcW w:w="0" w:type="auto"/>
            <w:tcPrChange w:id="1373" w:author="Anurag Mishra" w:date="2024-02-06T14:05:00Z">
              <w:tcPr>
                <w:tcW w:w="0" w:type="auto"/>
              </w:tcPr>
            </w:tcPrChange>
          </w:tcPr>
          <w:p w14:paraId="3F48856F"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74" w:author="Anurag Mishra" w:date="2024-02-06T14:02:00Z">
                  <w:rPr>
                    <w:color w:val="000000"/>
                    <w:sz w:val="16"/>
                    <w:szCs w:val="16"/>
                  </w:rPr>
                </w:rPrChange>
              </w:rPr>
              <w:pPrChange w:id="137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76" w:author="Anurag Mishra" w:date="2024-02-06T14:02:00Z">
                  <w:rPr>
                    <w:color w:val="000000"/>
                    <w:sz w:val="16"/>
                    <w:szCs w:val="16"/>
                  </w:rPr>
                </w:rPrChange>
              </w:rPr>
              <w:t>1</w:t>
            </w:r>
          </w:p>
        </w:tc>
        <w:tc>
          <w:tcPr>
            <w:tcW w:w="0" w:type="auto"/>
            <w:tcPrChange w:id="1377" w:author="Anurag Mishra" w:date="2024-02-06T14:05:00Z">
              <w:tcPr>
                <w:tcW w:w="0" w:type="auto"/>
              </w:tcPr>
            </w:tcPrChange>
          </w:tcPr>
          <w:p w14:paraId="5C33D6E7"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78" w:author="Anurag Mishra" w:date="2024-02-06T14:02:00Z">
                  <w:rPr>
                    <w:color w:val="000000"/>
                    <w:sz w:val="16"/>
                    <w:szCs w:val="16"/>
                  </w:rPr>
                </w:rPrChange>
              </w:rPr>
              <w:pPrChange w:id="137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80" w:author="Anurag Mishra" w:date="2024-02-06T14:02:00Z">
                  <w:rPr>
                    <w:color w:val="000000"/>
                    <w:sz w:val="16"/>
                    <w:szCs w:val="16"/>
                  </w:rPr>
                </w:rPrChange>
              </w:rPr>
              <w:t>2</w:t>
            </w:r>
          </w:p>
        </w:tc>
        <w:tc>
          <w:tcPr>
            <w:tcW w:w="0" w:type="auto"/>
            <w:tcPrChange w:id="1381" w:author="Anurag Mishra" w:date="2024-02-06T14:05:00Z">
              <w:tcPr>
                <w:tcW w:w="0" w:type="auto"/>
                <w:gridSpan w:val="2"/>
              </w:tcPr>
            </w:tcPrChange>
          </w:tcPr>
          <w:p w14:paraId="4BC8451E"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1382" w:author="Anurag Mishra" w:date="2024-02-06T14:02:00Z">
                  <w:rPr>
                    <w:color w:val="000000"/>
                    <w:sz w:val="16"/>
                    <w:szCs w:val="16"/>
                  </w:rPr>
                </w:rPrChange>
              </w:rPr>
              <w:pPrChange w:id="1383" w:author="Anurag Mishra" w:date="2024-02-06T14:02:00Z">
                <w:pPr>
                  <w:pBdr>
                    <w:top w:val="nil"/>
                    <w:left w:val="nil"/>
                    <w:bottom w:val="nil"/>
                    <w:right w:val="nil"/>
                    <w:between w:val="nil"/>
                  </w:pBdr>
                  <w:spacing w:before="36" w:after="36"/>
                </w:pPr>
              </w:pPrChange>
            </w:pPr>
          </w:p>
        </w:tc>
        <w:tc>
          <w:tcPr>
            <w:tcW w:w="0" w:type="auto"/>
            <w:tcPrChange w:id="1384" w:author="Anurag Mishra" w:date="2024-02-06T14:05:00Z">
              <w:tcPr>
                <w:tcW w:w="0" w:type="auto"/>
              </w:tcPr>
            </w:tcPrChange>
          </w:tcPr>
          <w:p w14:paraId="5D106AA3"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1385" w:author="Anurag Mishra" w:date="2024-02-06T14:02:00Z">
                  <w:rPr>
                    <w:color w:val="000000"/>
                    <w:sz w:val="16"/>
                    <w:szCs w:val="16"/>
                  </w:rPr>
                </w:rPrChange>
              </w:rPr>
              <w:pPrChange w:id="1386" w:author="Anurag Mishra" w:date="2024-02-06T14:02:00Z">
                <w:pPr>
                  <w:pBdr>
                    <w:top w:val="nil"/>
                    <w:left w:val="nil"/>
                    <w:bottom w:val="nil"/>
                    <w:right w:val="nil"/>
                    <w:between w:val="nil"/>
                  </w:pBdr>
                  <w:spacing w:before="36" w:after="36"/>
                </w:pPr>
              </w:pPrChange>
            </w:pPr>
          </w:p>
        </w:tc>
        <w:tc>
          <w:tcPr>
            <w:tcW w:w="0" w:type="auto"/>
            <w:tcPrChange w:id="1387" w:author="Anurag Mishra" w:date="2024-02-06T14:05:00Z">
              <w:tcPr>
                <w:tcW w:w="0" w:type="auto"/>
              </w:tcPr>
            </w:tcPrChange>
          </w:tcPr>
          <w:p w14:paraId="59D7C7C7"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1388" w:author="Anurag Mishra" w:date="2024-02-06T14:02:00Z">
                  <w:rPr>
                    <w:color w:val="000000"/>
                    <w:sz w:val="16"/>
                    <w:szCs w:val="16"/>
                  </w:rPr>
                </w:rPrChange>
              </w:rPr>
              <w:pPrChange w:id="1389" w:author="Anurag Mishra" w:date="2024-02-06T14:02:00Z">
                <w:pPr>
                  <w:pBdr>
                    <w:top w:val="nil"/>
                    <w:left w:val="nil"/>
                    <w:bottom w:val="nil"/>
                    <w:right w:val="nil"/>
                    <w:between w:val="nil"/>
                  </w:pBdr>
                  <w:spacing w:before="36" w:after="36"/>
                </w:pPr>
              </w:pPrChange>
            </w:pPr>
          </w:p>
        </w:tc>
        <w:tc>
          <w:tcPr>
            <w:tcW w:w="0" w:type="auto"/>
            <w:tcPrChange w:id="1390" w:author="Anurag Mishra" w:date="2024-02-06T14:05:00Z">
              <w:tcPr>
                <w:tcW w:w="0" w:type="auto"/>
              </w:tcPr>
            </w:tcPrChange>
          </w:tcPr>
          <w:p w14:paraId="461811F5" w14:textId="77777777" w:rsidR="00926479" w:rsidRPr="007D2124" w:rsidRDefault="00926479">
            <w:pPr>
              <w:pBdr>
                <w:top w:val="nil"/>
                <w:left w:val="nil"/>
                <w:bottom w:val="nil"/>
                <w:right w:val="nil"/>
                <w:between w:val="nil"/>
              </w:pBdr>
              <w:rPr>
                <w:rFonts w:ascii="Arial" w:hAnsi="Arial" w:cs="Arial"/>
                <w:color w:val="000000"/>
                <w:sz w:val="16"/>
                <w:szCs w:val="16"/>
                <w:lang w:val="en-GB"/>
                <w:rPrChange w:id="1391" w:author="Anurag Mishra" w:date="2024-02-06T14:02:00Z">
                  <w:rPr>
                    <w:color w:val="000000"/>
                    <w:sz w:val="16"/>
                    <w:szCs w:val="16"/>
                  </w:rPr>
                </w:rPrChange>
              </w:rPr>
              <w:pPrChange w:id="1392" w:author="Anurag Mishra" w:date="2024-02-06T14:02:00Z">
                <w:pPr>
                  <w:pBdr>
                    <w:top w:val="nil"/>
                    <w:left w:val="nil"/>
                    <w:bottom w:val="nil"/>
                    <w:right w:val="nil"/>
                    <w:between w:val="nil"/>
                  </w:pBdr>
                  <w:spacing w:before="36" w:after="36"/>
                </w:pPr>
              </w:pPrChange>
            </w:pPr>
          </w:p>
        </w:tc>
        <w:tc>
          <w:tcPr>
            <w:tcW w:w="0" w:type="auto"/>
            <w:tcPrChange w:id="1393" w:author="Anurag Mishra" w:date="2024-02-06T14:05:00Z">
              <w:tcPr>
                <w:tcW w:w="0" w:type="auto"/>
                <w:gridSpan w:val="2"/>
              </w:tcPr>
            </w:tcPrChange>
          </w:tcPr>
          <w:p w14:paraId="2475B6B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394" w:author="Anurag Mishra" w:date="2024-02-06T14:02:00Z">
                  <w:rPr>
                    <w:color w:val="000000"/>
                    <w:sz w:val="16"/>
                    <w:szCs w:val="16"/>
                  </w:rPr>
                </w:rPrChange>
              </w:rPr>
              <w:pPrChange w:id="139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396" w:author="Anurag Mishra" w:date="2024-02-06T14:02:00Z">
                  <w:rPr>
                    <w:color w:val="000000"/>
                    <w:sz w:val="16"/>
                    <w:szCs w:val="16"/>
                  </w:rPr>
                </w:rPrChange>
              </w:rPr>
              <w:t>2</w:t>
            </w:r>
          </w:p>
        </w:tc>
      </w:tr>
      <w:tr w:rsidR="00AE1BF0" w:rsidRPr="00AE1BF0" w14:paraId="5F95CBC0" w14:textId="77777777" w:rsidTr="00AE1BF0">
        <w:tblPrEx>
          <w:tblW w:w="0" w:type="auto"/>
          <w:tblLook w:val="0400" w:firstRow="0" w:lastRow="0" w:firstColumn="0" w:lastColumn="0" w:noHBand="0" w:noVBand="1"/>
          <w:tblPrExChange w:id="1397"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398" w:author="Anurag Mishra" w:date="2024-02-06T14:05:00Z">
              <w:tcPr>
                <w:tcW w:w="0" w:type="auto"/>
                <w:gridSpan w:val="2"/>
              </w:tcPr>
            </w:tcPrChange>
          </w:tcPr>
          <w:p w14:paraId="5375C7DB"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399" w:author="Anurag Mishra" w:date="2024-02-06T14:02:00Z">
                  <w:rPr>
                    <w:b/>
                    <w:color w:val="000000"/>
                    <w:sz w:val="16"/>
                    <w:szCs w:val="16"/>
                  </w:rPr>
                </w:rPrChange>
              </w:rPr>
              <w:pPrChange w:id="1400"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1401" w:author="Anurag Mishra" w:date="2024-02-06T14:02:00Z">
                  <w:rPr>
                    <w:b/>
                    <w:color w:val="000000"/>
                    <w:sz w:val="16"/>
                    <w:szCs w:val="16"/>
                  </w:rPr>
                </w:rPrChange>
              </w:rPr>
              <w:t>Heart rate, beats per minute</w:t>
            </w:r>
          </w:p>
        </w:tc>
        <w:tc>
          <w:tcPr>
            <w:tcW w:w="0" w:type="auto"/>
            <w:tcPrChange w:id="1402" w:author="Anurag Mishra" w:date="2024-02-06T14:05:00Z">
              <w:tcPr>
                <w:tcW w:w="0" w:type="auto"/>
              </w:tcPr>
            </w:tcPrChange>
          </w:tcPr>
          <w:p w14:paraId="6880ED8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03" w:author="Anurag Mishra" w:date="2024-02-06T14:02:00Z">
                  <w:rPr>
                    <w:color w:val="000000"/>
                    <w:sz w:val="16"/>
                    <w:szCs w:val="16"/>
                  </w:rPr>
                </w:rPrChange>
              </w:rPr>
              <w:pPrChange w:id="140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05" w:author="Anurag Mishra" w:date="2024-02-06T14:02:00Z">
                  <w:rPr>
                    <w:color w:val="000000"/>
                    <w:sz w:val="16"/>
                    <w:szCs w:val="16"/>
                  </w:rPr>
                </w:rPrChange>
              </w:rPr>
              <w:t>94 (76, 104)</w:t>
            </w:r>
          </w:p>
        </w:tc>
        <w:tc>
          <w:tcPr>
            <w:tcW w:w="0" w:type="auto"/>
            <w:tcPrChange w:id="1406" w:author="Anurag Mishra" w:date="2024-02-06T14:05:00Z">
              <w:tcPr>
                <w:tcW w:w="0" w:type="auto"/>
              </w:tcPr>
            </w:tcPrChange>
          </w:tcPr>
          <w:p w14:paraId="352647F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07" w:author="Anurag Mishra" w:date="2024-02-06T14:02:00Z">
                  <w:rPr>
                    <w:color w:val="000000"/>
                    <w:sz w:val="16"/>
                    <w:szCs w:val="16"/>
                  </w:rPr>
                </w:rPrChange>
              </w:rPr>
              <w:pPrChange w:id="140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09" w:author="Anurag Mishra" w:date="2024-02-06T14:02:00Z">
                  <w:rPr>
                    <w:color w:val="000000"/>
                    <w:sz w:val="16"/>
                    <w:szCs w:val="16"/>
                  </w:rPr>
                </w:rPrChange>
              </w:rPr>
              <w:t>90 (79, 104)</w:t>
            </w:r>
          </w:p>
        </w:tc>
        <w:tc>
          <w:tcPr>
            <w:tcW w:w="0" w:type="auto"/>
            <w:tcPrChange w:id="1410" w:author="Anurag Mishra" w:date="2024-02-06T14:05:00Z">
              <w:tcPr>
                <w:tcW w:w="0" w:type="auto"/>
              </w:tcPr>
            </w:tcPrChange>
          </w:tcPr>
          <w:p w14:paraId="18A481D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11" w:author="Anurag Mishra" w:date="2024-02-06T14:02:00Z">
                  <w:rPr>
                    <w:color w:val="000000"/>
                    <w:sz w:val="16"/>
                    <w:szCs w:val="16"/>
                  </w:rPr>
                </w:rPrChange>
              </w:rPr>
              <w:pPrChange w:id="141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13" w:author="Anurag Mishra" w:date="2024-02-06T14:02:00Z">
                  <w:rPr>
                    <w:color w:val="000000"/>
                    <w:sz w:val="16"/>
                    <w:szCs w:val="16"/>
                  </w:rPr>
                </w:rPrChange>
              </w:rPr>
              <w:t>86 (80, 96)</w:t>
            </w:r>
          </w:p>
        </w:tc>
        <w:tc>
          <w:tcPr>
            <w:tcW w:w="0" w:type="auto"/>
            <w:tcPrChange w:id="1414" w:author="Anurag Mishra" w:date="2024-02-06T14:05:00Z">
              <w:tcPr>
                <w:tcW w:w="0" w:type="auto"/>
              </w:tcPr>
            </w:tcPrChange>
          </w:tcPr>
          <w:p w14:paraId="7A16C3AA"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15" w:author="Anurag Mishra" w:date="2024-02-06T14:02:00Z">
                  <w:rPr>
                    <w:color w:val="000000"/>
                    <w:sz w:val="16"/>
                    <w:szCs w:val="16"/>
                  </w:rPr>
                </w:rPrChange>
              </w:rPr>
              <w:pPrChange w:id="141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17" w:author="Anurag Mishra" w:date="2024-02-06T14:02:00Z">
                  <w:rPr>
                    <w:color w:val="000000"/>
                    <w:sz w:val="16"/>
                    <w:szCs w:val="16"/>
                  </w:rPr>
                </w:rPrChange>
              </w:rPr>
              <w:t>88 (80, 100)</w:t>
            </w:r>
          </w:p>
        </w:tc>
        <w:tc>
          <w:tcPr>
            <w:tcW w:w="0" w:type="auto"/>
            <w:tcPrChange w:id="1418" w:author="Anurag Mishra" w:date="2024-02-06T14:05:00Z">
              <w:tcPr>
                <w:tcW w:w="0" w:type="auto"/>
                <w:gridSpan w:val="2"/>
              </w:tcPr>
            </w:tcPrChange>
          </w:tcPr>
          <w:p w14:paraId="565D3C6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19" w:author="Anurag Mishra" w:date="2024-02-06T14:02:00Z">
                  <w:rPr>
                    <w:color w:val="000000"/>
                    <w:sz w:val="16"/>
                    <w:szCs w:val="16"/>
                  </w:rPr>
                </w:rPrChange>
              </w:rPr>
              <w:pPrChange w:id="142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21" w:author="Anurag Mishra" w:date="2024-02-06T14:02:00Z">
                  <w:rPr>
                    <w:color w:val="000000"/>
                    <w:sz w:val="16"/>
                    <w:szCs w:val="16"/>
                  </w:rPr>
                </w:rPrChange>
              </w:rPr>
              <w:t>86 (75, 94)</w:t>
            </w:r>
          </w:p>
        </w:tc>
        <w:tc>
          <w:tcPr>
            <w:tcW w:w="0" w:type="auto"/>
            <w:tcPrChange w:id="1422" w:author="Anurag Mishra" w:date="2024-02-06T14:05:00Z">
              <w:tcPr>
                <w:tcW w:w="0" w:type="auto"/>
              </w:tcPr>
            </w:tcPrChange>
          </w:tcPr>
          <w:p w14:paraId="51E4228C"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23" w:author="Anurag Mishra" w:date="2024-02-06T14:02:00Z">
                  <w:rPr>
                    <w:color w:val="000000"/>
                    <w:sz w:val="16"/>
                    <w:szCs w:val="16"/>
                  </w:rPr>
                </w:rPrChange>
              </w:rPr>
              <w:pPrChange w:id="142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25" w:author="Anurag Mishra" w:date="2024-02-06T14:02:00Z">
                  <w:rPr>
                    <w:color w:val="000000"/>
                    <w:sz w:val="16"/>
                    <w:szCs w:val="16"/>
                  </w:rPr>
                </w:rPrChange>
              </w:rPr>
              <w:t>90 (74, 105)</w:t>
            </w:r>
          </w:p>
        </w:tc>
        <w:tc>
          <w:tcPr>
            <w:tcW w:w="0" w:type="auto"/>
            <w:tcPrChange w:id="1426" w:author="Anurag Mishra" w:date="2024-02-06T14:05:00Z">
              <w:tcPr>
                <w:tcW w:w="0" w:type="auto"/>
              </w:tcPr>
            </w:tcPrChange>
          </w:tcPr>
          <w:p w14:paraId="380E45DA"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27" w:author="Anurag Mishra" w:date="2024-02-06T14:02:00Z">
                  <w:rPr>
                    <w:color w:val="000000"/>
                    <w:sz w:val="16"/>
                    <w:szCs w:val="16"/>
                  </w:rPr>
                </w:rPrChange>
              </w:rPr>
              <w:pPrChange w:id="142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29" w:author="Anurag Mishra" w:date="2024-02-06T14:02:00Z">
                  <w:rPr>
                    <w:color w:val="000000"/>
                    <w:sz w:val="16"/>
                    <w:szCs w:val="16"/>
                  </w:rPr>
                </w:rPrChange>
              </w:rPr>
              <w:t>85 (80, 95)</w:t>
            </w:r>
          </w:p>
        </w:tc>
        <w:tc>
          <w:tcPr>
            <w:tcW w:w="0" w:type="auto"/>
            <w:tcPrChange w:id="1430" w:author="Anurag Mishra" w:date="2024-02-06T14:05:00Z">
              <w:tcPr>
                <w:tcW w:w="0" w:type="auto"/>
              </w:tcPr>
            </w:tcPrChange>
          </w:tcPr>
          <w:p w14:paraId="169A92B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31" w:author="Anurag Mishra" w:date="2024-02-06T14:02:00Z">
                  <w:rPr>
                    <w:color w:val="000000"/>
                    <w:sz w:val="16"/>
                    <w:szCs w:val="16"/>
                  </w:rPr>
                </w:rPrChange>
              </w:rPr>
              <w:pPrChange w:id="143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33" w:author="Anurag Mishra" w:date="2024-02-06T14:02:00Z">
                  <w:rPr>
                    <w:color w:val="000000"/>
                    <w:sz w:val="16"/>
                    <w:szCs w:val="16"/>
                  </w:rPr>
                </w:rPrChange>
              </w:rPr>
              <w:t>86 (78, 100)</w:t>
            </w:r>
          </w:p>
        </w:tc>
        <w:tc>
          <w:tcPr>
            <w:tcW w:w="0" w:type="auto"/>
            <w:tcPrChange w:id="1434" w:author="Anurag Mishra" w:date="2024-02-06T14:05:00Z">
              <w:tcPr>
                <w:tcW w:w="0" w:type="auto"/>
                <w:gridSpan w:val="2"/>
              </w:tcPr>
            </w:tcPrChange>
          </w:tcPr>
          <w:p w14:paraId="42FC2EA2"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35" w:author="Anurag Mishra" w:date="2024-02-06T14:02:00Z">
                  <w:rPr>
                    <w:color w:val="000000"/>
                    <w:sz w:val="16"/>
                    <w:szCs w:val="16"/>
                  </w:rPr>
                </w:rPrChange>
              </w:rPr>
              <w:pPrChange w:id="143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37" w:author="Anurag Mishra" w:date="2024-02-06T14:02:00Z">
                  <w:rPr>
                    <w:color w:val="000000"/>
                    <w:sz w:val="16"/>
                    <w:szCs w:val="16"/>
                  </w:rPr>
                </w:rPrChange>
              </w:rPr>
              <w:t>86 (78, 100)</w:t>
            </w:r>
          </w:p>
        </w:tc>
      </w:tr>
      <w:tr w:rsidR="00AE1BF0" w:rsidRPr="00AE1BF0" w14:paraId="6EFCE4FA" w14:textId="77777777" w:rsidTr="00AE1BF0">
        <w:tblPrEx>
          <w:tblW w:w="0" w:type="auto"/>
          <w:tblLook w:val="0400" w:firstRow="0" w:lastRow="0" w:firstColumn="0" w:lastColumn="0" w:noHBand="0" w:noVBand="1"/>
          <w:tblPrExChange w:id="1438" w:author="Anurag Mishra" w:date="2024-02-06T14:05:00Z">
            <w:tblPrEx>
              <w:tblW w:w="0" w:type="auto"/>
              <w:tblLook w:val="0400" w:firstRow="0" w:lastRow="0" w:firstColumn="0" w:lastColumn="0" w:noHBand="0" w:noVBand="1"/>
            </w:tblPrEx>
          </w:tblPrExChange>
        </w:tblPrEx>
        <w:tc>
          <w:tcPr>
            <w:tcW w:w="0" w:type="auto"/>
            <w:tcPrChange w:id="1439" w:author="Anurag Mishra" w:date="2024-02-06T14:05:00Z">
              <w:tcPr>
                <w:tcW w:w="0" w:type="auto"/>
                <w:gridSpan w:val="2"/>
              </w:tcPr>
            </w:tcPrChange>
          </w:tcPr>
          <w:p w14:paraId="10B668DB"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1440" w:author="Anurag Mishra" w:date="2024-02-06T14:02:00Z">
                  <w:rPr>
                    <w:color w:val="000000"/>
                    <w:sz w:val="16"/>
                    <w:szCs w:val="16"/>
                  </w:rPr>
                </w:rPrChange>
              </w:rPr>
              <w:pPrChange w:id="1441"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1442" w:author="Anurag Mishra" w:date="2024-02-06T14:02:00Z">
                  <w:rPr>
                    <w:color w:val="000000"/>
                    <w:sz w:val="16"/>
                    <w:szCs w:val="16"/>
                  </w:rPr>
                </w:rPrChange>
              </w:rPr>
              <w:t>Missing</w:t>
            </w:r>
          </w:p>
        </w:tc>
        <w:tc>
          <w:tcPr>
            <w:tcW w:w="0" w:type="auto"/>
            <w:tcPrChange w:id="1443" w:author="Anurag Mishra" w:date="2024-02-06T14:05:00Z">
              <w:tcPr>
                <w:tcW w:w="0" w:type="auto"/>
              </w:tcPr>
            </w:tcPrChange>
          </w:tcPr>
          <w:p w14:paraId="40E166CF"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44" w:author="Anurag Mishra" w:date="2024-02-06T14:02:00Z">
                  <w:rPr>
                    <w:color w:val="000000"/>
                    <w:sz w:val="16"/>
                    <w:szCs w:val="16"/>
                  </w:rPr>
                </w:rPrChange>
              </w:rPr>
              <w:pPrChange w:id="144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46" w:author="Anurag Mishra" w:date="2024-02-06T14:02:00Z">
                  <w:rPr>
                    <w:color w:val="000000"/>
                    <w:sz w:val="16"/>
                    <w:szCs w:val="16"/>
                  </w:rPr>
                </w:rPrChange>
              </w:rPr>
              <w:t>0</w:t>
            </w:r>
          </w:p>
        </w:tc>
        <w:tc>
          <w:tcPr>
            <w:tcW w:w="0" w:type="auto"/>
            <w:tcPrChange w:id="1447" w:author="Anurag Mishra" w:date="2024-02-06T14:05:00Z">
              <w:tcPr>
                <w:tcW w:w="0" w:type="auto"/>
              </w:tcPr>
            </w:tcPrChange>
          </w:tcPr>
          <w:p w14:paraId="2231F775"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48" w:author="Anurag Mishra" w:date="2024-02-06T14:02:00Z">
                  <w:rPr>
                    <w:color w:val="000000"/>
                    <w:sz w:val="16"/>
                    <w:szCs w:val="16"/>
                  </w:rPr>
                </w:rPrChange>
              </w:rPr>
              <w:pPrChange w:id="144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50" w:author="Anurag Mishra" w:date="2024-02-06T14:02:00Z">
                  <w:rPr>
                    <w:color w:val="000000"/>
                    <w:sz w:val="16"/>
                    <w:szCs w:val="16"/>
                  </w:rPr>
                </w:rPrChange>
              </w:rPr>
              <w:t>1</w:t>
            </w:r>
          </w:p>
        </w:tc>
        <w:tc>
          <w:tcPr>
            <w:tcW w:w="0" w:type="auto"/>
            <w:tcPrChange w:id="1451" w:author="Anurag Mishra" w:date="2024-02-06T14:05:00Z">
              <w:tcPr>
                <w:tcW w:w="0" w:type="auto"/>
              </w:tcPr>
            </w:tcPrChange>
          </w:tcPr>
          <w:p w14:paraId="71EEF853"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52" w:author="Anurag Mishra" w:date="2024-02-06T14:02:00Z">
                  <w:rPr>
                    <w:color w:val="000000"/>
                    <w:sz w:val="16"/>
                    <w:szCs w:val="16"/>
                  </w:rPr>
                </w:rPrChange>
              </w:rPr>
              <w:pPrChange w:id="145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54" w:author="Anurag Mishra" w:date="2024-02-06T14:02:00Z">
                  <w:rPr>
                    <w:color w:val="000000"/>
                    <w:sz w:val="16"/>
                    <w:szCs w:val="16"/>
                  </w:rPr>
                </w:rPrChange>
              </w:rPr>
              <w:t>1</w:t>
            </w:r>
          </w:p>
        </w:tc>
        <w:tc>
          <w:tcPr>
            <w:tcW w:w="0" w:type="auto"/>
            <w:tcPrChange w:id="1455" w:author="Anurag Mishra" w:date="2024-02-06T14:05:00Z">
              <w:tcPr>
                <w:tcW w:w="0" w:type="auto"/>
              </w:tcPr>
            </w:tcPrChange>
          </w:tcPr>
          <w:p w14:paraId="77B98A86"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56" w:author="Anurag Mishra" w:date="2024-02-06T14:02:00Z">
                  <w:rPr>
                    <w:color w:val="000000"/>
                    <w:sz w:val="16"/>
                    <w:szCs w:val="16"/>
                  </w:rPr>
                </w:rPrChange>
              </w:rPr>
              <w:pPrChange w:id="145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58" w:author="Anurag Mishra" w:date="2024-02-06T14:02:00Z">
                  <w:rPr>
                    <w:color w:val="000000"/>
                    <w:sz w:val="16"/>
                    <w:szCs w:val="16"/>
                  </w:rPr>
                </w:rPrChange>
              </w:rPr>
              <w:t>2</w:t>
            </w:r>
          </w:p>
        </w:tc>
        <w:tc>
          <w:tcPr>
            <w:tcW w:w="0" w:type="auto"/>
            <w:tcPrChange w:id="1459" w:author="Anurag Mishra" w:date="2024-02-06T14:05:00Z">
              <w:tcPr>
                <w:tcW w:w="0" w:type="auto"/>
                <w:gridSpan w:val="2"/>
              </w:tcPr>
            </w:tcPrChange>
          </w:tcPr>
          <w:p w14:paraId="240438F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60" w:author="Anurag Mishra" w:date="2024-02-06T14:02:00Z">
                  <w:rPr>
                    <w:color w:val="000000"/>
                    <w:sz w:val="16"/>
                    <w:szCs w:val="16"/>
                  </w:rPr>
                </w:rPrChange>
              </w:rPr>
              <w:pPrChange w:id="146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62" w:author="Anurag Mishra" w:date="2024-02-06T14:02:00Z">
                  <w:rPr>
                    <w:color w:val="000000"/>
                    <w:sz w:val="16"/>
                    <w:szCs w:val="16"/>
                  </w:rPr>
                </w:rPrChange>
              </w:rPr>
              <w:t>1</w:t>
            </w:r>
          </w:p>
        </w:tc>
        <w:tc>
          <w:tcPr>
            <w:tcW w:w="0" w:type="auto"/>
            <w:tcPrChange w:id="1463" w:author="Anurag Mishra" w:date="2024-02-06T14:05:00Z">
              <w:tcPr>
                <w:tcW w:w="0" w:type="auto"/>
              </w:tcPr>
            </w:tcPrChange>
          </w:tcPr>
          <w:p w14:paraId="510ACA3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64" w:author="Anurag Mishra" w:date="2024-02-06T14:02:00Z">
                  <w:rPr>
                    <w:color w:val="000000"/>
                    <w:sz w:val="16"/>
                    <w:szCs w:val="16"/>
                  </w:rPr>
                </w:rPrChange>
              </w:rPr>
              <w:pPrChange w:id="146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66" w:author="Anurag Mishra" w:date="2024-02-06T14:02:00Z">
                  <w:rPr>
                    <w:color w:val="000000"/>
                    <w:sz w:val="16"/>
                    <w:szCs w:val="16"/>
                  </w:rPr>
                </w:rPrChange>
              </w:rPr>
              <w:t>0</w:t>
            </w:r>
          </w:p>
        </w:tc>
        <w:tc>
          <w:tcPr>
            <w:tcW w:w="0" w:type="auto"/>
            <w:tcPrChange w:id="1467" w:author="Anurag Mishra" w:date="2024-02-06T14:05:00Z">
              <w:tcPr>
                <w:tcW w:w="0" w:type="auto"/>
              </w:tcPr>
            </w:tcPrChange>
          </w:tcPr>
          <w:p w14:paraId="25FCF32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68" w:author="Anurag Mishra" w:date="2024-02-06T14:02:00Z">
                  <w:rPr>
                    <w:color w:val="000000"/>
                    <w:sz w:val="16"/>
                    <w:szCs w:val="16"/>
                  </w:rPr>
                </w:rPrChange>
              </w:rPr>
              <w:pPrChange w:id="146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70" w:author="Anurag Mishra" w:date="2024-02-06T14:02:00Z">
                  <w:rPr>
                    <w:color w:val="000000"/>
                    <w:sz w:val="16"/>
                    <w:szCs w:val="16"/>
                  </w:rPr>
                </w:rPrChange>
              </w:rPr>
              <w:t>0</w:t>
            </w:r>
          </w:p>
        </w:tc>
        <w:tc>
          <w:tcPr>
            <w:tcW w:w="0" w:type="auto"/>
            <w:tcPrChange w:id="1471" w:author="Anurag Mishra" w:date="2024-02-06T14:05:00Z">
              <w:tcPr>
                <w:tcW w:w="0" w:type="auto"/>
              </w:tcPr>
            </w:tcPrChange>
          </w:tcPr>
          <w:p w14:paraId="74080D9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72" w:author="Anurag Mishra" w:date="2024-02-06T14:02:00Z">
                  <w:rPr>
                    <w:color w:val="000000"/>
                    <w:sz w:val="16"/>
                    <w:szCs w:val="16"/>
                  </w:rPr>
                </w:rPrChange>
              </w:rPr>
              <w:pPrChange w:id="147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74" w:author="Anurag Mishra" w:date="2024-02-06T14:02:00Z">
                  <w:rPr>
                    <w:color w:val="000000"/>
                    <w:sz w:val="16"/>
                    <w:szCs w:val="16"/>
                  </w:rPr>
                </w:rPrChange>
              </w:rPr>
              <w:t>1</w:t>
            </w:r>
          </w:p>
        </w:tc>
        <w:tc>
          <w:tcPr>
            <w:tcW w:w="0" w:type="auto"/>
            <w:tcPrChange w:id="1475" w:author="Anurag Mishra" w:date="2024-02-06T14:05:00Z">
              <w:tcPr>
                <w:tcW w:w="0" w:type="auto"/>
                <w:gridSpan w:val="2"/>
              </w:tcPr>
            </w:tcPrChange>
          </w:tcPr>
          <w:p w14:paraId="73FDE9B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476" w:author="Anurag Mishra" w:date="2024-02-06T14:02:00Z">
                  <w:rPr>
                    <w:color w:val="000000"/>
                    <w:sz w:val="16"/>
                    <w:szCs w:val="16"/>
                  </w:rPr>
                </w:rPrChange>
              </w:rPr>
              <w:pPrChange w:id="147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478" w:author="Anurag Mishra" w:date="2024-02-06T14:02:00Z">
                  <w:rPr>
                    <w:color w:val="000000"/>
                    <w:sz w:val="16"/>
                    <w:szCs w:val="16"/>
                  </w:rPr>
                </w:rPrChange>
              </w:rPr>
              <w:t>3</w:t>
            </w:r>
          </w:p>
        </w:tc>
      </w:tr>
      <w:tr w:rsidR="00AE1BF0" w:rsidRPr="00AE1BF0" w14:paraId="2611A9B3" w14:textId="77777777" w:rsidTr="00AE1BF0">
        <w:tblPrEx>
          <w:tblW w:w="0" w:type="auto"/>
          <w:tblLook w:val="0400" w:firstRow="0" w:lastRow="0" w:firstColumn="0" w:lastColumn="0" w:noHBand="0" w:noVBand="1"/>
          <w:tblPrExChange w:id="1479"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480" w:author="Anurag Mishra" w:date="2024-02-06T14:05:00Z">
              <w:tcPr>
                <w:tcW w:w="0" w:type="auto"/>
                <w:gridSpan w:val="2"/>
              </w:tcPr>
            </w:tcPrChange>
          </w:tcPr>
          <w:p w14:paraId="76E94B9E"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481" w:author="Anurag Mishra" w:date="2024-02-06T14:02:00Z">
                  <w:rPr>
                    <w:b/>
                    <w:color w:val="000000"/>
                    <w:sz w:val="16"/>
                    <w:szCs w:val="16"/>
                  </w:rPr>
                </w:rPrChange>
              </w:rPr>
              <w:pPrChange w:id="1482"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1483" w:author="Anurag Mishra" w:date="2024-02-06T14:02:00Z">
                  <w:rPr>
                    <w:b/>
                    <w:color w:val="000000"/>
                    <w:sz w:val="16"/>
                    <w:szCs w:val="16"/>
                  </w:rPr>
                </w:rPrChange>
              </w:rPr>
              <w:t>Systolic blood pressure, mmHg</w:t>
            </w:r>
          </w:p>
        </w:tc>
        <w:tc>
          <w:tcPr>
            <w:tcW w:w="0" w:type="auto"/>
            <w:tcPrChange w:id="1484" w:author="Anurag Mishra" w:date="2024-02-06T14:05:00Z">
              <w:tcPr>
                <w:tcW w:w="0" w:type="auto"/>
              </w:tcPr>
            </w:tcPrChange>
          </w:tcPr>
          <w:p w14:paraId="6F06F5E4"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85" w:author="Anurag Mishra" w:date="2024-02-06T14:02:00Z">
                  <w:rPr>
                    <w:color w:val="000000"/>
                    <w:sz w:val="16"/>
                    <w:szCs w:val="16"/>
                  </w:rPr>
                </w:rPrChange>
              </w:rPr>
              <w:pPrChange w:id="148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87" w:author="Anurag Mishra" w:date="2024-02-06T14:02:00Z">
                  <w:rPr>
                    <w:color w:val="000000"/>
                    <w:sz w:val="16"/>
                    <w:szCs w:val="16"/>
                  </w:rPr>
                </w:rPrChange>
              </w:rPr>
              <w:t>128 (113, 149)</w:t>
            </w:r>
          </w:p>
        </w:tc>
        <w:tc>
          <w:tcPr>
            <w:tcW w:w="0" w:type="auto"/>
            <w:tcPrChange w:id="1488" w:author="Anurag Mishra" w:date="2024-02-06T14:05:00Z">
              <w:tcPr>
                <w:tcW w:w="0" w:type="auto"/>
              </w:tcPr>
            </w:tcPrChange>
          </w:tcPr>
          <w:p w14:paraId="791411A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89" w:author="Anurag Mishra" w:date="2024-02-06T14:02:00Z">
                  <w:rPr>
                    <w:color w:val="000000"/>
                    <w:sz w:val="16"/>
                    <w:szCs w:val="16"/>
                  </w:rPr>
                </w:rPrChange>
              </w:rPr>
              <w:pPrChange w:id="149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91" w:author="Anurag Mishra" w:date="2024-02-06T14:02:00Z">
                  <w:rPr>
                    <w:color w:val="000000"/>
                    <w:sz w:val="16"/>
                    <w:szCs w:val="16"/>
                  </w:rPr>
                </w:rPrChange>
              </w:rPr>
              <w:t>123 (115, 136)</w:t>
            </w:r>
          </w:p>
        </w:tc>
        <w:tc>
          <w:tcPr>
            <w:tcW w:w="0" w:type="auto"/>
            <w:tcPrChange w:id="1492" w:author="Anurag Mishra" w:date="2024-02-06T14:05:00Z">
              <w:tcPr>
                <w:tcW w:w="0" w:type="auto"/>
              </w:tcPr>
            </w:tcPrChange>
          </w:tcPr>
          <w:p w14:paraId="11F62E2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93" w:author="Anurag Mishra" w:date="2024-02-06T14:02:00Z">
                  <w:rPr>
                    <w:color w:val="000000"/>
                    <w:sz w:val="16"/>
                    <w:szCs w:val="16"/>
                  </w:rPr>
                </w:rPrChange>
              </w:rPr>
              <w:pPrChange w:id="149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95" w:author="Anurag Mishra" w:date="2024-02-06T14:02:00Z">
                  <w:rPr>
                    <w:color w:val="000000"/>
                    <w:sz w:val="16"/>
                    <w:szCs w:val="16"/>
                  </w:rPr>
                </w:rPrChange>
              </w:rPr>
              <w:t>126 (117, 130)</w:t>
            </w:r>
          </w:p>
        </w:tc>
        <w:tc>
          <w:tcPr>
            <w:tcW w:w="0" w:type="auto"/>
            <w:tcPrChange w:id="1496" w:author="Anurag Mishra" w:date="2024-02-06T14:05:00Z">
              <w:tcPr>
                <w:tcW w:w="0" w:type="auto"/>
              </w:tcPr>
            </w:tcPrChange>
          </w:tcPr>
          <w:p w14:paraId="2C564D9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497" w:author="Anurag Mishra" w:date="2024-02-06T14:02:00Z">
                  <w:rPr>
                    <w:color w:val="000000"/>
                    <w:sz w:val="16"/>
                    <w:szCs w:val="16"/>
                  </w:rPr>
                </w:rPrChange>
              </w:rPr>
              <w:pPrChange w:id="149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499" w:author="Anurag Mishra" w:date="2024-02-06T14:02:00Z">
                  <w:rPr>
                    <w:color w:val="000000"/>
                    <w:sz w:val="16"/>
                    <w:szCs w:val="16"/>
                  </w:rPr>
                </w:rPrChange>
              </w:rPr>
              <w:t>124 (115, 133)</w:t>
            </w:r>
          </w:p>
        </w:tc>
        <w:tc>
          <w:tcPr>
            <w:tcW w:w="0" w:type="auto"/>
            <w:tcPrChange w:id="1500" w:author="Anurag Mishra" w:date="2024-02-06T14:05:00Z">
              <w:tcPr>
                <w:tcW w:w="0" w:type="auto"/>
                <w:gridSpan w:val="2"/>
              </w:tcPr>
            </w:tcPrChange>
          </w:tcPr>
          <w:p w14:paraId="05EB5A2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01" w:author="Anurag Mishra" w:date="2024-02-06T14:02:00Z">
                  <w:rPr>
                    <w:color w:val="000000"/>
                    <w:sz w:val="16"/>
                    <w:szCs w:val="16"/>
                  </w:rPr>
                </w:rPrChange>
              </w:rPr>
              <w:pPrChange w:id="150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03" w:author="Anurag Mishra" w:date="2024-02-06T14:02:00Z">
                  <w:rPr>
                    <w:color w:val="000000"/>
                    <w:sz w:val="16"/>
                    <w:szCs w:val="16"/>
                  </w:rPr>
                </w:rPrChange>
              </w:rPr>
              <w:t>124 (113, 130)</w:t>
            </w:r>
          </w:p>
        </w:tc>
        <w:tc>
          <w:tcPr>
            <w:tcW w:w="0" w:type="auto"/>
            <w:tcPrChange w:id="1504" w:author="Anurag Mishra" w:date="2024-02-06T14:05:00Z">
              <w:tcPr>
                <w:tcW w:w="0" w:type="auto"/>
              </w:tcPr>
            </w:tcPrChange>
          </w:tcPr>
          <w:p w14:paraId="30EE1170"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05" w:author="Anurag Mishra" w:date="2024-02-06T14:02:00Z">
                  <w:rPr>
                    <w:color w:val="000000"/>
                    <w:sz w:val="16"/>
                    <w:szCs w:val="16"/>
                  </w:rPr>
                </w:rPrChange>
              </w:rPr>
              <w:pPrChange w:id="150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07" w:author="Anurag Mishra" w:date="2024-02-06T14:02:00Z">
                  <w:rPr>
                    <w:color w:val="000000"/>
                    <w:sz w:val="16"/>
                    <w:szCs w:val="16"/>
                  </w:rPr>
                </w:rPrChange>
              </w:rPr>
              <w:t>120 (110, 136)</w:t>
            </w:r>
          </w:p>
        </w:tc>
        <w:tc>
          <w:tcPr>
            <w:tcW w:w="0" w:type="auto"/>
            <w:tcPrChange w:id="1508" w:author="Anurag Mishra" w:date="2024-02-06T14:05:00Z">
              <w:tcPr>
                <w:tcW w:w="0" w:type="auto"/>
              </w:tcPr>
            </w:tcPrChange>
          </w:tcPr>
          <w:p w14:paraId="381FC0E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09" w:author="Anurag Mishra" w:date="2024-02-06T14:02:00Z">
                  <w:rPr>
                    <w:color w:val="000000"/>
                    <w:sz w:val="16"/>
                    <w:szCs w:val="16"/>
                  </w:rPr>
                </w:rPrChange>
              </w:rPr>
              <w:pPrChange w:id="151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11" w:author="Anurag Mishra" w:date="2024-02-06T14:02:00Z">
                  <w:rPr>
                    <w:color w:val="000000"/>
                    <w:sz w:val="16"/>
                    <w:szCs w:val="16"/>
                  </w:rPr>
                </w:rPrChange>
              </w:rPr>
              <w:t>123 (112, 136)</w:t>
            </w:r>
          </w:p>
        </w:tc>
        <w:tc>
          <w:tcPr>
            <w:tcW w:w="0" w:type="auto"/>
            <w:tcPrChange w:id="1512" w:author="Anurag Mishra" w:date="2024-02-06T14:05:00Z">
              <w:tcPr>
                <w:tcW w:w="0" w:type="auto"/>
              </w:tcPr>
            </w:tcPrChange>
          </w:tcPr>
          <w:p w14:paraId="3538B8E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13" w:author="Anurag Mishra" w:date="2024-02-06T14:02:00Z">
                  <w:rPr>
                    <w:color w:val="000000"/>
                    <w:sz w:val="16"/>
                    <w:szCs w:val="16"/>
                  </w:rPr>
                </w:rPrChange>
              </w:rPr>
              <w:pPrChange w:id="151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15" w:author="Anurag Mishra" w:date="2024-02-06T14:02:00Z">
                  <w:rPr>
                    <w:color w:val="000000"/>
                    <w:sz w:val="16"/>
                    <w:szCs w:val="16"/>
                  </w:rPr>
                </w:rPrChange>
              </w:rPr>
              <w:t>123 (111, 136)</w:t>
            </w:r>
          </w:p>
        </w:tc>
        <w:tc>
          <w:tcPr>
            <w:tcW w:w="0" w:type="auto"/>
            <w:tcPrChange w:id="1516" w:author="Anurag Mishra" w:date="2024-02-06T14:05:00Z">
              <w:tcPr>
                <w:tcW w:w="0" w:type="auto"/>
                <w:gridSpan w:val="2"/>
              </w:tcPr>
            </w:tcPrChange>
          </w:tcPr>
          <w:p w14:paraId="5C1B8030"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17" w:author="Anurag Mishra" w:date="2024-02-06T14:02:00Z">
                  <w:rPr>
                    <w:color w:val="000000"/>
                    <w:sz w:val="16"/>
                    <w:szCs w:val="16"/>
                  </w:rPr>
                </w:rPrChange>
              </w:rPr>
              <w:pPrChange w:id="151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19" w:author="Anurag Mishra" w:date="2024-02-06T14:02:00Z">
                  <w:rPr>
                    <w:color w:val="000000"/>
                    <w:sz w:val="16"/>
                    <w:szCs w:val="16"/>
                  </w:rPr>
                </w:rPrChange>
              </w:rPr>
              <w:t>123 (112, 135)</w:t>
            </w:r>
          </w:p>
        </w:tc>
      </w:tr>
      <w:tr w:rsidR="00AE1BF0" w:rsidRPr="00AE1BF0" w14:paraId="7291033A" w14:textId="77777777" w:rsidTr="00AE1BF0">
        <w:tblPrEx>
          <w:tblW w:w="0" w:type="auto"/>
          <w:tblLook w:val="0400" w:firstRow="0" w:lastRow="0" w:firstColumn="0" w:lastColumn="0" w:noHBand="0" w:noVBand="1"/>
          <w:tblPrExChange w:id="1520" w:author="Anurag Mishra" w:date="2024-02-06T14:05:00Z">
            <w:tblPrEx>
              <w:tblW w:w="0" w:type="auto"/>
              <w:tblLook w:val="0400" w:firstRow="0" w:lastRow="0" w:firstColumn="0" w:lastColumn="0" w:noHBand="0" w:noVBand="1"/>
            </w:tblPrEx>
          </w:tblPrExChange>
        </w:tblPrEx>
        <w:tc>
          <w:tcPr>
            <w:tcW w:w="0" w:type="auto"/>
            <w:tcPrChange w:id="1521" w:author="Anurag Mishra" w:date="2024-02-06T14:05:00Z">
              <w:tcPr>
                <w:tcW w:w="0" w:type="auto"/>
                <w:gridSpan w:val="2"/>
              </w:tcPr>
            </w:tcPrChange>
          </w:tcPr>
          <w:p w14:paraId="0EA7FFF6"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1522" w:author="Anurag Mishra" w:date="2024-02-06T14:02:00Z">
                  <w:rPr>
                    <w:color w:val="000000"/>
                    <w:sz w:val="16"/>
                    <w:szCs w:val="16"/>
                  </w:rPr>
                </w:rPrChange>
              </w:rPr>
              <w:pPrChange w:id="1523"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1524" w:author="Anurag Mishra" w:date="2024-02-06T14:02:00Z">
                  <w:rPr>
                    <w:color w:val="000000"/>
                    <w:sz w:val="16"/>
                    <w:szCs w:val="16"/>
                  </w:rPr>
                </w:rPrChange>
              </w:rPr>
              <w:t>Missing</w:t>
            </w:r>
          </w:p>
        </w:tc>
        <w:tc>
          <w:tcPr>
            <w:tcW w:w="0" w:type="auto"/>
            <w:tcPrChange w:id="1525" w:author="Anurag Mishra" w:date="2024-02-06T14:05:00Z">
              <w:tcPr>
                <w:tcW w:w="0" w:type="auto"/>
              </w:tcPr>
            </w:tcPrChange>
          </w:tcPr>
          <w:p w14:paraId="5E13423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26" w:author="Anurag Mishra" w:date="2024-02-06T14:02:00Z">
                  <w:rPr>
                    <w:color w:val="000000"/>
                    <w:sz w:val="16"/>
                    <w:szCs w:val="16"/>
                  </w:rPr>
                </w:rPrChange>
              </w:rPr>
              <w:pPrChange w:id="152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28" w:author="Anurag Mishra" w:date="2024-02-06T14:02:00Z">
                  <w:rPr>
                    <w:color w:val="000000"/>
                    <w:sz w:val="16"/>
                    <w:szCs w:val="16"/>
                  </w:rPr>
                </w:rPrChange>
              </w:rPr>
              <w:t>1</w:t>
            </w:r>
          </w:p>
        </w:tc>
        <w:tc>
          <w:tcPr>
            <w:tcW w:w="0" w:type="auto"/>
            <w:tcPrChange w:id="1529" w:author="Anurag Mishra" w:date="2024-02-06T14:05:00Z">
              <w:tcPr>
                <w:tcW w:w="0" w:type="auto"/>
              </w:tcPr>
            </w:tcPrChange>
          </w:tcPr>
          <w:p w14:paraId="23E09E50"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30" w:author="Anurag Mishra" w:date="2024-02-06T14:02:00Z">
                  <w:rPr>
                    <w:color w:val="000000"/>
                    <w:sz w:val="16"/>
                    <w:szCs w:val="16"/>
                  </w:rPr>
                </w:rPrChange>
              </w:rPr>
              <w:pPrChange w:id="153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32" w:author="Anurag Mishra" w:date="2024-02-06T14:02:00Z">
                  <w:rPr>
                    <w:color w:val="000000"/>
                    <w:sz w:val="16"/>
                    <w:szCs w:val="16"/>
                  </w:rPr>
                </w:rPrChange>
              </w:rPr>
              <w:t>1</w:t>
            </w:r>
          </w:p>
        </w:tc>
        <w:tc>
          <w:tcPr>
            <w:tcW w:w="0" w:type="auto"/>
            <w:tcPrChange w:id="1533" w:author="Anurag Mishra" w:date="2024-02-06T14:05:00Z">
              <w:tcPr>
                <w:tcW w:w="0" w:type="auto"/>
              </w:tcPr>
            </w:tcPrChange>
          </w:tcPr>
          <w:p w14:paraId="7B26247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34" w:author="Anurag Mishra" w:date="2024-02-06T14:02:00Z">
                  <w:rPr>
                    <w:color w:val="000000"/>
                    <w:sz w:val="16"/>
                    <w:szCs w:val="16"/>
                  </w:rPr>
                </w:rPrChange>
              </w:rPr>
              <w:pPrChange w:id="153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36" w:author="Anurag Mishra" w:date="2024-02-06T14:02:00Z">
                  <w:rPr>
                    <w:color w:val="000000"/>
                    <w:sz w:val="16"/>
                    <w:szCs w:val="16"/>
                  </w:rPr>
                </w:rPrChange>
              </w:rPr>
              <w:t>3</w:t>
            </w:r>
          </w:p>
        </w:tc>
        <w:tc>
          <w:tcPr>
            <w:tcW w:w="0" w:type="auto"/>
            <w:tcPrChange w:id="1537" w:author="Anurag Mishra" w:date="2024-02-06T14:05:00Z">
              <w:tcPr>
                <w:tcW w:w="0" w:type="auto"/>
              </w:tcPr>
            </w:tcPrChange>
          </w:tcPr>
          <w:p w14:paraId="015225C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38" w:author="Anurag Mishra" w:date="2024-02-06T14:02:00Z">
                  <w:rPr>
                    <w:color w:val="000000"/>
                    <w:sz w:val="16"/>
                    <w:szCs w:val="16"/>
                  </w:rPr>
                </w:rPrChange>
              </w:rPr>
              <w:pPrChange w:id="153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40" w:author="Anurag Mishra" w:date="2024-02-06T14:02:00Z">
                  <w:rPr>
                    <w:color w:val="000000"/>
                    <w:sz w:val="16"/>
                    <w:szCs w:val="16"/>
                  </w:rPr>
                </w:rPrChange>
              </w:rPr>
              <w:t>5</w:t>
            </w:r>
          </w:p>
        </w:tc>
        <w:tc>
          <w:tcPr>
            <w:tcW w:w="0" w:type="auto"/>
            <w:tcPrChange w:id="1541" w:author="Anurag Mishra" w:date="2024-02-06T14:05:00Z">
              <w:tcPr>
                <w:tcW w:w="0" w:type="auto"/>
                <w:gridSpan w:val="2"/>
              </w:tcPr>
            </w:tcPrChange>
          </w:tcPr>
          <w:p w14:paraId="477F10E3"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42" w:author="Anurag Mishra" w:date="2024-02-06T14:02:00Z">
                  <w:rPr>
                    <w:color w:val="000000"/>
                    <w:sz w:val="16"/>
                    <w:szCs w:val="16"/>
                  </w:rPr>
                </w:rPrChange>
              </w:rPr>
              <w:pPrChange w:id="154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44" w:author="Anurag Mishra" w:date="2024-02-06T14:02:00Z">
                  <w:rPr>
                    <w:color w:val="000000"/>
                    <w:sz w:val="16"/>
                    <w:szCs w:val="16"/>
                  </w:rPr>
                </w:rPrChange>
              </w:rPr>
              <w:t>2</w:t>
            </w:r>
          </w:p>
        </w:tc>
        <w:tc>
          <w:tcPr>
            <w:tcW w:w="0" w:type="auto"/>
            <w:tcPrChange w:id="1545" w:author="Anurag Mishra" w:date="2024-02-06T14:05:00Z">
              <w:tcPr>
                <w:tcW w:w="0" w:type="auto"/>
              </w:tcPr>
            </w:tcPrChange>
          </w:tcPr>
          <w:p w14:paraId="70B7C202"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46" w:author="Anurag Mishra" w:date="2024-02-06T14:02:00Z">
                  <w:rPr>
                    <w:color w:val="000000"/>
                    <w:sz w:val="16"/>
                    <w:szCs w:val="16"/>
                  </w:rPr>
                </w:rPrChange>
              </w:rPr>
              <w:pPrChange w:id="154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48" w:author="Anurag Mishra" w:date="2024-02-06T14:02:00Z">
                  <w:rPr>
                    <w:color w:val="000000"/>
                    <w:sz w:val="16"/>
                    <w:szCs w:val="16"/>
                  </w:rPr>
                </w:rPrChange>
              </w:rPr>
              <w:t>3</w:t>
            </w:r>
          </w:p>
        </w:tc>
        <w:tc>
          <w:tcPr>
            <w:tcW w:w="0" w:type="auto"/>
            <w:tcPrChange w:id="1549" w:author="Anurag Mishra" w:date="2024-02-06T14:05:00Z">
              <w:tcPr>
                <w:tcW w:w="0" w:type="auto"/>
              </w:tcPr>
            </w:tcPrChange>
          </w:tcPr>
          <w:p w14:paraId="549AC175"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50" w:author="Anurag Mishra" w:date="2024-02-06T14:02:00Z">
                  <w:rPr>
                    <w:color w:val="000000"/>
                    <w:sz w:val="16"/>
                    <w:szCs w:val="16"/>
                  </w:rPr>
                </w:rPrChange>
              </w:rPr>
              <w:pPrChange w:id="155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52" w:author="Anurag Mishra" w:date="2024-02-06T14:02:00Z">
                  <w:rPr>
                    <w:color w:val="000000"/>
                    <w:sz w:val="16"/>
                    <w:szCs w:val="16"/>
                  </w:rPr>
                </w:rPrChange>
              </w:rPr>
              <w:t>4</w:t>
            </w:r>
          </w:p>
        </w:tc>
        <w:tc>
          <w:tcPr>
            <w:tcW w:w="0" w:type="auto"/>
            <w:tcPrChange w:id="1553" w:author="Anurag Mishra" w:date="2024-02-06T14:05:00Z">
              <w:tcPr>
                <w:tcW w:w="0" w:type="auto"/>
              </w:tcPr>
            </w:tcPrChange>
          </w:tcPr>
          <w:p w14:paraId="4FFC93B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54" w:author="Anurag Mishra" w:date="2024-02-06T14:02:00Z">
                  <w:rPr>
                    <w:color w:val="000000"/>
                    <w:sz w:val="16"/>
                    <w:szCs w:val="16"/>
                  </w:rPr>
                </w:rPrChange>
              </w:rPr>
              <w:pPrChange w:id="155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56" w:author="Anurag Mishra" w:date="2024-02-06T14:02:00Z">
                  <w:rPr>
                    <w:color w:val="000000"/>
                    <w:sz w:val="16"/>
                    <w:szCs w:val="16"/>
                  </w:rPr>
                </w:rPrChange>
              </w:rPr>
              <w:t>9</w:t>
            </w:r>
          </w:p>
        </w:tc>
        <w:tc>
          <w:tcPr>
            <w:tcW w:w="0" w:type="auto"/>
            <w:tcPrChange w:id="1557" w:author="Anurag Mishra" w:date="2024-02-06T14:05:00Z">
              <w:tcPr>
                <w:tcW w:w="0" w:type="auto"/>
                <w:gridSpan w:val="2"/>
              </w:tcPr>
            </w:tcPrChange>
          </w:tcPr>
          <w:p w14:paraId="27BC0177"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558" w:author="Anurag Mishra" w:date="2024-02-06T14:02:00Z">
                  <w:rPr>
                    <w:color w:val="000000"/>
                    <w:sz w:val="16"/>
                    <w:szCs w:val="16"/>
                  </w:rPr>
                </w:rPrChange>
              </w:rPr>
              <w:pPrChange w:id="155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560" w:author="Anurag Mishra" w:date="2024-02-06T14:02:00Z">
                  <w:rPr>
                    <w:color w:val="000000"/>
                    <w:sz w:val="16"/>
                    <w:szCs w:val="16"/>
                  </w:rPr>
                </w:rPrChange>
              </w:rPr>
              <w:t>14</w:t>
            </w:r>
          </w:p>
        </w:tc>
      </w:tr>
      <w:tr w:rsidR="00AE1BF0" w:rsidRPr="00AE1BF0" w14:paraId="03F8E386" w14:textId="77777777" w:rsidTr="00AE1BF0">
        <w:tblPrEx>
          <w:tblW w:w="0" w:type="auto"/>
          <w:tblLook w:val="0400" w:firstRow="0" w:lastRow="0" w:firstColumn="0" w:lastColumn="0" w:noHBand="0" w:noVBand="1"/>
          <w:tblPrExChange w:id="1561"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562" w:author="Anurag Mishra" w:date="2024-02-06T14:05:00Z">
              <w:tcPr>
                <w:tcW w:w="0" w:type="auto"/>
                <w:gridSpan w:val="2"/>
              </w:tcPr>
            </w:tcPrChange>
          </w:tcPr>
          <w:p w14:paraId="4035AF79"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563" w:author="Anurag Mishra" w:date="2024-02-06T14:02:00Z">
                  <w:rPr>
                    <w:b/>
                    <w:color w:val="000000"/>
                    <w:sz w:val="16"/>
                    <w:szCs w:val="16"/>
                  </w:rPr>
                </w:rPrChange>
              </w:rPr>
              <w:pPrChange w:id="1564"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b/>
                <w:color w:val="000000"/>
                <w:sz w:val="16"/>
                <w:szCs w:val="16"/>
                <w:lang w:val="en-GB"/>
                <w:rPrChange w:id="1565" w:author="Anurag Mishra" w:date="2024-02-06T14:02:00Z">
                  <w:rPr>
                    <w:b/>
                    <w:color w:val="000000"/>
                    <w:sz w:val="16"/>
                    <w:szCs w:val="16"/>
                  </w:rPr>
                </w:rPrChange>
              </w:rPr>
              <w:t>Glasgow Coma Scale</w:t>
            </w:r>
          </w:p>
        </w:tc>
        <w:tc>
          <w:tcPr>
            <w:tcW w:w="0" w:type="auto"/>
            <w:tcPrChange w:id="1566" w:author="Anurag Mishra" w:date="2024-02-06T14:05:00Z">
              <w:tcPr>
                <w:tcW w:w="0" w:type="auto"/>
              </w:tcPr>
            </w:tcPrChange>
          </w:tcPr>
          <w:p w14:paraId="669981E8"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67" w:author="Anurag Mishra" w:date="2024-02-06T14:02:00Z">
                  <w:rPr>
                    <w:color w:val="000000"/>
                    <w:sz w:val="16"/>
                    <w:szCs w:val="16"/>
                  </w:rPr>
                </w:rPrChange>
              </w:rPr>
              <w:pPrChange w:id="156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69" w:author="Anurag Mishra" w:date="2024-02-06T14:02:00Z">
                  <w:rPr>
                    <w:color w:val="000000"/>
                    <w:sz w:val="16"/>
                    <w:szCs w:val="16"/>
                  </w:rPr>
                </w:rPrChange>
              </w:rPr>
              <w:t>15.00 (15.00, 15.00)</w:t>
            </w:r>
          </w:p>
        </w:tc>
        <w:tc>
          <w:tcPr>
            <w:tcW w:w="0" w:type="auto"/>
            <w:tcPrChange w:id="1570" w:author="Anurag Mishra" w:date="2024-02-06T14:05:00Z">
              <w:tcPr>
                <w:tcW w:w="0" w:type="auto"/>
              </w:tcPr>
            </w:tcPrChange>
          </w:tcPr>
          <w:p w14:paraId="2A19900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71" w:author="Anurag Mishra" w:date="2024-02-06T14:02:00Z">
                  <w:rPr>
                    <w:color w:val="000000"/>
                    <w:sz w:val="16"/>
                    <w:szCs w:val="16"/>
                  </w:rPr>
                </w:rPrChange>
              </w:rPr>
              <w:pPrChange w:id="157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73" w:author="Anurag Mishra" w:date="2024-02-06T14:02:00Z">
                  <w:rPr>
                    <w:color w:val="000000"/>
                    <w:sz w:val="16"/>
                    <w:szCs w:val="16"/>
                  </w:rPr>
                </w:rPrChange>
              </w:rPr>
              <w:t>15.00 (15.00, 15.00)</w:t>
            </w:r>
          </w:p>
        </w:tc>
        <w:tc>
          <w:tcPr>
            <w:tcW w:w="0" w:type="auto"/>
            <w:tcPrChange w:id="1574" w:author="Anurag Mishra" w:date="2024-02-06T14:05:00Z">
              <w:tcPr>
                <w:tcW w:w="0" w:type="auto"/>
              </w:tcPr>
            </w:tcPrChange>
          </w:tcPr>
          <w:p w14:paraId="31B721DA"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75" w:author="Anurag Mishra" w:date="2024-02-06T14:02:00Z">
                  <w:rPr>
                    <w:color w:val="000000"/>
                    <w:sz w:val="16"/>
                    <w:szCs w:val="16"/>
                  </w:rPr>
                </w:rPrChange>
              </w:rPr>
              <w:pPrChange w:id="157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77" w:author="Anurag Mishra" w:date="2024-02-06T14:02:00Z">
                  <w:rPr>
                    <w:color w:val="000000"/>
                    <w:sz w:val="16"/>
                    <w:szCs w:val="16"/>
                  </w:rPr>
                </w:rPrChange>
              </w:rPr>
              <w:t>15.00 (15.00, 15.00)</w:t>
            </w:r>
          </w:p>
        </w:tc>
        <w:tc>
          <w:tcPr>
            <w:tcW w:w="0" w:type="auto"/>
            <w:tcPrChange w:id="1578" w:author="Anurag Mishra" w:date="2024-02-06T14:05:00Z">
              <w:tcPr>
                <w:tcW w:w="0" w:type="auto"/>
              </w:tcPr>
            </w:tcPrChange>
          </w:tcPr>
          <w:p w14:paraId="599A82B5"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79" w:author="Anurag Mishra" w:date="2024-02-06T14:02:00Z">
                  <w:rPr>
                    <w:color w:val="000000"/>
                    <w:sz w:val="16"/>
                    <w:szCs w:val="16"/>
                  </w:rPr>
                </w:rPrChange>
              </w:rPr>
              <w:pPrChange w:id="158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81" w:author="Anurag Mishra" w:date="2024-02-06T14:02:00Z">
                  <w:rPr>
                    <w:color w:val="000000"/>
                    <w:sz w:val="16"/>
                    <w:szCs w:val="16"/>
                  </w:rPr>
                </w:rPrChange>
              </w:rPr>
              <w:t>15.00 (15.00, 15.00)</w:t>
            </w:r>
          </w:p>
        </w:tc>
        <w:tc>
          <w:tcPr>
            <w:tcW w:w="0" w:type="auto"/>
            <w:tcPrChange w:id="1582" w:author="Anurag Mishra" w:date="2024-02-06T14:05:00Z">
              <w:tcPr>
                <w:tcW w:w="0" w:type="auto"/>
                <w:gridSpan w:val="2"/>
              </w:tcPr>
            </w:tcPrChange>
          </w:tcPr>
          <w:p w14:paraId="179543C8"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83" w:author="Anurag Mishra" w:date="2024-02-06T14:02:00Z">
                  <w:rPr>
                    <w:color w:val="000000"/>
                    <w:sz w:val="16"/>
                    <w:szCs w:val="16"/>
                  </w:rPr>
                </w:rPrChange>
              </w:rPr>
              <w:pPrChange w:id="158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85" w:author="Anurag Mishra" w:date="2024-02-06T14:02:00Z">
                  <w:rPr>
                    <w:color w:val="000000"/>
                    <w:sz w:val="16"/>
                    <w:szCs w:val="16"/>
                  </w:rPr>
                </w:rPrChange>
              </w:rPr>
              <w:t>15.0 (15.0, 15.0)</w:t>
            </w:r>
          </w:p>
        </w:tc>
        <w:tc>
          <w:tcPr>
            <w:tcW w:w="0" w:type="auto"/>
            <w:tcPrChange w:id="1586" w:author="Anurag Mishra" w:date="2024-02-06T14:05:00Z">
              <w:tcPr>
                <w:tcW w:w="0" w:type="auto"/>
              </w:tcPr>
            </w:tcPrChange>
          </w:tcPr>
          <w:p w14:paraId="545603F5"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87" w:author="Anurag Mishra" w:date="2024-02-06T14:02:00Z">
                  <w:rPr>
                    <w:color w:val="000000"/>
                    <w:sz w:val="16"/>
                    <w:szCs w:val="16"/>
                  </w:rPr>
                </w:rPrChange>
              </w:rPr>
              <w:pPrChange w:id="158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89" w:author="Anurag Mishra" w:date="2024-02-06T14:02:00Z">
                  <w:rPr>
                    <w:color w:val="000000"/>
                    <w:sz w:val="16"/>
                    <w:szCs w:val="16"/>
                  </w:rPr>
                </w:rPrChange>
              </w:rPr>
              <w:t>15.0 (15.0, 15.0)</w:t>
            </w:r>
          </w:p>
        </w:tc>
        <w:tc>
          <w:tcPr>
            <w:tcW w:w="0" w:type="auto"/>
            <w:tcPrChange w:id="1590" w:author="Anurag Mishra" w:date="2024-02-06T14:05:00Z">
              <w:tcPr>
                <w:tcW w:w="0" w:type="auto"/>
              </w:tcPr>
            </w:tcPrChange>
          </w:tcPr>
          <w:p w14:paraId="02E29F9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91" w:author="Anurag Mishra" w:date="2024-02-06T14:02:00Z">
                  <w:rPr>
                    <w:color w:val="000000"/>
                    <w:sz w:val="16"/>
                    <w:szCs w:val="16"/>
                  </w:rPr>
                </w:rPrChange>
              </w:rPr>
              <w:pPrChange w:id="159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93" w:author="Anurag Mishra" w:date="2024-02-06T14:02:00Z">
                  <w:rPr>
                    <w:color w:val="000000"/>
                    <w:sz w:val="16"/>
                    <w:szCs w:val="16"/>
                  </w:rPr>
                </w:rPrChange>
              </w:rPr>
              <w:t>15.0 (15.0, 15.0)</w:t>
            </w:r>
          </w:p>
        </w:tc>
        <w:tc>
          <w:tcPr>
            <w:tcW w:w="0" w:type="auto"/>
            <w:tcPrChange w:id="1594" w:author="Anurag Mishra" w:date="2024-02-06T14:05:00Z">
              <w:tcPr>
                <w:tcW w:w="0" w:type="auto"/>
              </w:tcPr>
            </w:tcPrChange>
          </w:tcPr>
          <w:p w14:paraId="4B11A95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95" w:author="Anurag Mishra" w:date="2024-02-06T14:02:00Z">
                  <w:rPr>
                    <w:color w:val="000000"/>
                    <w:sz w:val="16"/>
                    <w:szCs w:val="16"/>
                  </w:rPr>
                </w:rPrChange>
              </w:rPr>
              <w:pPrChange w:id="159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597" w:author="Anurag Mishra" w:date="2024-02-06T14:02:00Z">
                  <w:rPr>
                    <w:color w:val="000000"/>
                    <w:sz w:val="16"/>
                    <w:szCs w:val="16"/>
                  </w:rPr>
                </w:rPrChange>
              </w:rPr>
              <w:t>15.0 (15.0, 15.0)</w:t>
            </w:r>
          </w:p>
        </w:tc>
        <w:tc>
          <w:tcPr>
            <w:tcW w:w="0" w:type="auto"/>
            <w:tcPrChange w:id="1598" w:author="Anurag Mishra" w:date="2024-02-06T14:05:00Z">
              <w:tcPr>
                <w:tcW w:w="0" w:type="auto"/>
                <w:gridSpan w:val="2"/>
              </w:tcPr>
            </w:tcPrChange>
          </w:tcPr>
          <w:p w14:paraId="7F9B4D7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599" w:author="Anurag Mishra" w:date="2024-02-06T14:02:00Z">
                  <w:rPr>
                    <w:color w:val="000000"/>
                    <w:sz w:val="16"/>
                    <w:szCs w:val="16"/>
                  </w:rPr>
                </w:rPrChange>
              </w:rPr>
              <w:pPrChange w:id="160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01" w:author="Anurag Mishra" w:date="2024-02-06T14:02:00Z">
                  <w:rPr>
                    <w:color w:val="000000"/>
                    <w:sz w:val="16"/>
                    <w:szCs w:val="16"/>
                  </w:rPr>
                </w:rPrChange>
              </w:rPr>
              <w:t>15.0 (15.0, 15.0)</w:t>
            </w:r>
          </w:p>
        </w:tc>
      </w:tr>
      <w:tr w:rsidR="00AE1BF0" w:rsidRPr="00AE1BF0" w14:paraId="52E1D6D6" w14:textId="77777777" w:rsidTr="00AE1BF0">
        <w:tblPrEx>
          <w:tblW w:w="0" w:type="auto"/>
          <w:tblLook w:val="0400" w:firstRow="0" w:lastRow="0" w:firstColumn="0" w:lastColumn="0" w:noHBand="0" w:noVBand="1"/>
          <w:tblPrExChange w:id="1602" w:author="Anurag Mishra" w:date="2024-02-06T14:05:00Z">
            <w:tblPrEx>
              <w:tblW w:w="0" w:type="auto"/>
              <w:tblLook w:val="0400" w:firstRow="0" w:lastRow="0" w:firstColumn="0" w:lastColumn="0" w:noHBand="0" w:noVBand="1"/>
            </w:tblPrEx>
          </w:tblPrExChange>
        </w:tblPrEx>
        <w:tc>
          <w:tcPr>
            <w:tcW w:w="0" w:type="auto"/>
            <w:tcPrChange w:id="1603" w:author="Anurag Mishra" w:date="2024-02-06T14:05:00Z">
              <w:tcPr>
                <w:tcW w:w="0" w:type="auto"/>
                <w:gridSpan w:val="2"/>
              </w:tcPr>
            </w:tcPrChange>
          </w:tcPr>
          <w:p w14:paraId="7E3D2BD2" w14:textId="77777777" w:rsidR="00926479" w:rsidRPr="007D2124" w:rsidRDefault="00000000">
            <w:pPr>
              <w:pBdr>
                <w:top w:val="nil"/>
                <w:left w:val="nil"/>
                <w:bottom w:val="nil"/>
                <w:right w:val="nil"/>
                <w:between w:val="nil"/>
              </w:pBdr>
              <w:rPr>
                <w:rFonts w:ascii="Arial" w:hAnsi="Arial" w:cs="Arial"/>
                <w:color w:val="000000"/>
                <w:sz w:val="16"/>
                <w:szCs w:val="16"/>
                <w:lang w:val="en-GB"/>
                <w:rPrChange w:id="1604" w:author="Anurag Mishra" w:date="2024-02-06T14:02:00Z">
                  <w:rPr>
                    <w:color w:val="000000"/>
                    <w:sz w:val="16"/>
                    <w:szCs w:val="16"/>
                  </w:rPr>
                </w:rPrChange>
              </w:rPr>
              <w:pPrChange w:id="1605" w:author="Anurag Mishra" w:date="2024-02-06T14:02:00Z">
                <w:pPr>
                  <w:pBdr>
                    <w:top w:val="nil"/>
                    <w:left w:val="nil"/>
                    <w:bottom w:val="nil"/>
                    <w:right w:val="nil"/>
                    <w:between w:val="nil"/>
                  </w:pBdr>
                  <w:spacing w:before="36" w:after="36"/>
                </w:pPr>
              </w:pPrChange>
            </w:pPr>
            <w:r w:rsidRPr="007D2124">
              <w:rPr>
                <w:rFonts w:ascii="Arial" w:hAnsi="Arial" w:cs="Arial"/>
                <w:color w:val="000000"/>
                <w:sz w:val="16"/>
                <w:szCs w:val="16"/>
                <w:lang w:val="en-GB"/>
                <w:rPrChange w:id="1606" w:author="Anurag Mishra" w:date="2024-02-06T14:02:00Z">
                  <w:rPr>
                    <w:color w:val="000000"/>
                    <w:sz w:val="16"/>
                    <w:szCs w:val="16"/>
                  </w:rPr>
                </w:rPrChange>
              </w:rPr>
              <w:t>Missing</w:t>
            </w:r>
          </w:p>
        </w:tc>
        <w:tc>
          <w:tcPr>
            <w:tcW w:w="0" w:type="auto"/>
            <w:tcPrChange w:id="1607" w:author="Anurag Mishra" w:date="2024-02-06T14:05:00Z">
              <w:tcPr>
                <w:tcW w:w="0" w:type="auto"/>
              </w:tcPr>
            </w:tcPrChange>
          </w:tcPr>
          <w:p w14:paraId="0BC71493"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08" w:author="Anurag Mishra" w:date="2024-02-06T14:02:00Z">
                  <w:rPr>
                    <w:color w:val="000000"/>
                    <w:sz w:val="16"/>
                    <w:szCs w:val="16"/>
                  </w:rPr>
                </w:rPrChange>
              </w:rPr>
              <w:pPrChange w:id="160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10" w:author="Anurag Mishra" w:date="2024-02-06T14:02:00Z">
                  <w:rPr>
                    <w:color w:val="000000"/>
                    <w:sz w:val="16"/>
                    <w:szCs w:val="16"/>
                  </w:rPr>
                </w:rPrChange>
              </w:rPr>
              <w:t>1</w:t>
            </w:r>
          </w:p>
        </w:tc>
        <w:tc>
          <w:tcPr>
            <w:tcW w:w="0" w:type="auto"/>
            <w:tcPrChange w:id="1611" w:author="Anurag Mishra" w:date="2024-02-06T14:05:00Z">
              <w:tcPr>
                <w:tcW w:w="0" w:type="auto"/>
              </w:tcPr>
            </w:tcPrChange>
          </w:tcPr>
          <w:p w14:paraId="6F6CF37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12" w:author="Anurag Mishra" w:date="2024-02-06T14:02:00Z">
                  <w:rPr>
                    <w:color w:val="000000"/>
                    <w:sz w:val="16"/>
                    <w:szCs w:val="16"/>
                  </w:rPr>
                </w:rPrChange>
              </w:rPr>
              <w:pPrChange w:id="161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14" w:author="Anurag Mishra" w:date="2024-02-06T14:02:00Z">
                  <w:rPr>
                    <w:color w:val="000000"/>
                    <w:sz w:val="16"/>
                    <w:szCs w:val="16"/>
                  </w:rPr>
                </w:rPrChange>
              </w:rPr>
              <w:t>0</w:t>
            </w:r>
          </w:p>
        </w:tc>
        <w:tc>
          <w:tcPr>
            <w:tcW w:w="0" w:type="auto"/>
            <w:tcPrChange w:id="1615" w:author="Anurag Mishra" w:date="2024-02-06T14:05:00Z">
              <w:tcPr>
                <w:tcW w:w="0" w:type="auto"/>
              </w:tcPr>
            </w:tcPrChange>
          </w:tcPr>
          <w:p w14:paraId="41C5E31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16" w:author="Anurag Mishra" w:date="2024-02-06T14:02:00Z">
                  <w:rPr>
                    <w:color w:val="000000"/>
                    <w:sz w:val="16"/>
                    <w:szCs w:val="16"/>
                  </w:rPr>
                </w:rPrChange>
              </w:rPr>
              <w:pPrChange w:id="161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18" w:author="Anurag Mishra" w:date="2024-02-06T14:02:00Z">
                  <w:rPr>
                    <w:color w:val="000000"/>
                    <w:sz w:val="16"/>
                    <w:szCs w:val="16"/>
                  </w:rPr>
                </w:rPrChange>
              </w:rPr>
              <w:t>0</w:t>
            </w:r>
          </w:p>
        </w:tc>
        <w:tc>
          <w:tcPr>
            <w:tcW w:w="0" w:type="auto"/>
            <w:tcPrChange w:id="1619" w:author="Anurag Mishra" w:date="2024-02-06T14:05:00Z">
              <w:tcPr>
                <w:tcW w:w="0" w:type="auto"/>
              </w:tcPr>
            </w:tcPrChange>
          </w:tcPr>
          <w:p w14:paraId="5FA4E94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20" w:author="Anurag Mishra" w:date="2024-02-06T14:02:00Z">
                  <w:rPr>
                    <w:color w:val="000000"/>
                    <w:sz w:val="16"/>
                    <w:szCs w:val="16"/>
                  </w:rPr>
                </w:rPrChange>
              </w:rPr>
              <w:pPrChange w:id="162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22" w:author="Anurag Mishra" w:date="2024-02-06T14:02:00Z">
                  <w:rPr>
                    <w:color w:val="000000"/>
                    <w:sz w:val="16"/>
                    <w:szCs w:val="16"/>
                  </w:rPr>
                </w:rPrChange>
              </w:rPr>
              <w:t>1</w:t>
            </w:r>
          </w:p>
        </w:tc>
        <w:tc>
          <w:tcPr>
            <w:tcW w:w="0" w:type="auto"/>
            <w:tcPrChange w:id="1623" w:author="Anurag Mishra" w:date="2024-02-06T14:05:00Z">
              <w:tcPr>
                <w:tcW w:w="0" w:type="auto"/>
                <w:gridSpan w:val="2"/>
              </w:tcPr>
            </w:tcPrChange>
          </w:tcPr>
          <w:p w14:paraId="54971EE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24" w:author="Anurag Mishra" w:date="2024-02-06T14:02:00Z">
                  <w:rPr>
                    <w:color w:val="000000"/>
                    <w:sz w:val="16"/>
                    <w:szCs w:val="16"/>
                  </w:rPr>
                </w:rPrChange>
              </w:rPr>
              <w:pPrChange w:id="162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26" w:author="Anurag Mishra" w:date="2024-02-06T14:02:00Z">
                  <w:rPr>
                    <w:color w:val="000000"/>
                    <w:sz w:val="16"/>
                    <w:szCs w:val="16"/>
                  </w:rPr>
                </w:rPrChange>
              </w:rPr>
              <w:t>0</w:t>
            </w:r>
          </w:p>
        </w:tc>
        <w:tc>
          <w:tcPr>
            <w:tcW w:w="0" w:type="auto"/>
            <w:tcPrChange w:id="1627" w:author="Anurag Mishra" w:date="2024-02-06T14:05:00Z">
              <w:tcPr>
                <w:tcW w:w="0" w:type="auto"/>
              </w:tcPr>
            </w:tcPrChange>
          </w:tcPr>
          <w:p w14:paraId="4489DF15"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28" w:author="Anurag Mishra" w:date="2024-02-06T14:02:00Z">
                  <w:rPr>
                    <w:color w:val="000000"/>
                    <w:sz w:val="16"/>
                    <w:szCs w:val="16"/>
                  </w:rPr>
                </w:rPrChange>
              </w:rPr>
              <w:pPrChange w:id="162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30" w:author="Anurag Mishra" w:date="2024-02-06T14:02:00Z">
                  <w:rPr>
                    <w:color w:val="000000"/>
                    <w:sz w:val="16"/>
                    <w:szCs w:val="16"/>
                  </w:rPr>
                </w:rPrChange>
              </w:rPr>
              <w:t>0</w:t>
            </w:r>
          </w:p>
        </w:tc>
        <w:tc>
          <w:tcPr>
            <w:tcW w:w="0" w:type="auto"/>
            <w:tcPrChange w:id="1631" w:author="Anurag Mishra" w:date="2024-02-06T14:05:00Z">
              <w:tcPr>
                <w:tcW w:w="0" w:type="auto"/>
              </w:tcPr>
            </w:tcPrChange>
          </w:tcPr>
          <w:p w14:paraId="78400DEE"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32" w:author="Anurag Mishra" w:date="2024-02-06T14:02:00Z">
                  <w:rPr>
                    <w:color w:val="000000"/>
                    <w:sz w:val="16"/>
                    <w:szCs w:val="16"/>
                  </w:rPr>
                </w:rPrChange>
              </w:rPr>
              <w:pPrChange w:id="163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34" w:author="Anurag Mishra" w:date="2024-02-06T14:02:00Z">
                  <w:rPr>
                    <w:color w:val="000000"/>
                    <w:sz w:val="16"/>
                    <w:szCs w:val="16"/>
                  </w:rPr>
                </w:rPrChange>
              </w:rPr>
              <w:t>1</w:t>
            </w:r>
          </w:p>
        </w:tc>
        <w:tc>
          <w:tcPr>
            <w:tcW w:w="0" w:type="auto"/>
            <w:tcPrChange w:id="1635" w:author="Anurag Mishra" w:date="2024-02-06T14:05:00Z">
              <w:tcPr>
                <w:tcW w:w="0" w:type="auto"/>
              </w:tcPr>
            </w:tcPrChange>
          </w:tcPr>
          <w:p w14:paraId="4C63537A"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36" w:author="Anurag Mishra" w:date="2024-02-06T14:02:00Z">
                  <w:rPr>
                    <w:color w:val="000000"/>
                    <w:sz w:val="16"/>
                    <w:szCs w:val="16"/>
                  </w:rPr>
                </w:rPrChange>
              </w:rPr>
              <w:pPrChange w:id="163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38" w:author="Anurag Mishra" w:date="2024-02-06T14:02:00Z">
                  <w:rPr>
                    <w:color w:val="000000"/>
                    <w:sz w:val="16"/>
                    <w:szCs w:val="16"/>
                  </w:rPr>
                </w:rPrChange>
              </w:rPr>
              <w:t>1</w:t>
            </w:r>
          </w:p>
        </w:tc>
        <w:tc>
          <w:tcPr>
            <w:tcW w:w="0" w:type="auto"/>
            <w:tcPrChange w:id="1639" w:author="Anurag Mishra" w:date="2024-02-06T14:05:00Z">
              <w:tcPr>
                <w:tcW w:w="0" w:type="auto"/>
                <w:gridSpan w:val="2"/>
              </w:tcPr>
            </w:tcPrChange>
          </w:tcPr>
          <w:p w14:paraId="19865E7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40" w:author="Anurag Mishra" w:date="2024-02-06T14:02:00Z">
                  <w:rPr>
                    <w:color w:val="000000"/>
                    <w:sz w:val="16"/>
                    <w:szCs w:val="16"/>
                  </w:rPr>
                </w:rPrChange>
              </w:rPr>
              <w:pPrChange w:id="164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42" w:author="Anurag Mishra" w:date="2024-02-06T14:02:00Z">
                  <w:rPr>
                    <w:color w:val="000000"/>
                    <w:sz w:val="16"/>
                    <w:szCs w:val="16"/>
                  </w:rPr>
                </w:rPrChange>
              </w:rPr>
              <w:t>2</w:t>
            </w:r>
          </w:p>
        </w:tc>
      </w:tr>
      <w:tr w:rsidR="00AE1BF0" w:rsidRPr="00AE1BF0" w14:paraId="20A3CF77" w14:textId="77777777" w:rsidTr="00AE1BF0">
        <w:tblPrEx>
          <w:tblW w:w="0" w:type="auto"/>
          <w:tblLook w:val="0400" w:firstRow="0" w:lastRow="0" w:firstColumn="0" w:lastColumn="0" w:noHBand="0" w:noVBand="1"/>
          <w:tblPrExChange w:id="1643"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644" w:author="Anurag Mishra" w:date="2024-02-06T14:05:00Z">
              <w:tcPr>
                <w:tcW w:w="0" w:type="auto"/>
                <w:gridSpan w:val="2"/>
              </w:tcPr>
            </w:tcPrChange>
          </w:tcPr>
          <w:p w14:paraId="3CFBBC04"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b/>
                <w:color w:val="000000"/>
                <w:sz w:val="16"/>
                <w:szCs w:val="16"/>
                <w:lang w:val="en-GB"/>
                <w:rPrChange w:id="1645" w:author="Anurag Mishra" w:date="2024-02-06T14:02:00Z">
                  <w:rPr>
                    <w:b/>
                    <w:color w:val="000000"/>
                    <w:sz w:val="16"/>
                    <w:szCs w:val="16"/>
                  </w:rPr>
                </w:rPrChange>
              </w:rPr>
              <w:pPrChange w:id="1646"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commentRangeStart w:id="1647"/>
            <w:r w:rsidRPr="007D2124">
              <w:rPr>
                <w:rFonts w:ascii="Arial" w:hAnsi="Arial" w:cs="Arial"/>
                <w:b/>
                <w:color w:val="000000"/>
                <w:sz w:val="16"/>
                <w:szCs w:val="16"/>
                <w:lang w:val="en-GB"/>
                <w:rPrChange w:id="1648" w:author="Anurag Mishra" w:date="2024-02-06T14:02:00Z">
                  <w:rPr>
                    <w:b/>
                    <w:color w:val="000000"/>
                    <w:sz w:val="16"/>
                    <w:szCs w:val="16"/>
                  </w:rPr>
                </w:rPrChange>
              </w:rPr>
              <w:t>Injury Severity Score</w:t>
            </w:r>
          </w:p>
        </w:tc>
        <w:tc>
          <w:tcPr>
            <w:tcW w:w="0" w:type="auto"/>
            <w:tcPrChange w:id="1649" w:author="Anurag Mishra" w:date="2024-02-06T14:05:00Z">
              <w:tcPr>
                <w:tcW w:w="0" w:type="auto"/>
              </w:tcPr>
            </w:tcPrChange>
          </w:tcPr>
          <w:p w14:paraId="2068AAF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50" w:author="Anurag Mishra" w:date="2024-02-06T14:02:00Z">
                  <w:rPr>
                    <w:color w:val="000000"/>
                    <w:sz w:val="16"/>
                    <w:szCs w:val="16"/>
                  </w:rPr>
                </w:rPrChange>
              </w:rPr>
              <w:pPrChange w:id="1651"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52" w:author="Anurag Mishra" w:date="2024-02-06T14:02:00Z">
                  <w:rPr>
                    <w:color w:val="000000"/>
                    <w:sz w:val="16"/>
                    <w:szCs w:val="16"/>
                  </w:rPr>
                </w:rPrChange>
              </w:rPr>
              <w:t>3 (1, 10)</w:t>
            </w:r>
          </w:p>
        </w:tc>
        <w:tc>
          <w:tcPr>
            <w:tcW w:w="0" w:type="auto"/>
            <w:tcPrChange w:id="1653" w:author="Anurag Mishra" w:date="2024-02-06T14:05:00Z">
              <w:tcPr>
                <w:tcW w:w="0" w:type="auto"/>
              </w:tcPr>
            </w:tcPrChange>
          </w:tcPr>
          <w:p w14:paraId="6A7474F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54" w:author="Anurag Mishra" w:date="2024-02-06T14:02:00Z">
                  <w:rPr>
                    <w:color w:val="000000"/>
                    <w:sz w:val="16"/>
                    <w:szCs w:val="16"/>
                  </w:rPr>
                </w:rPrChange>
              </w:rPr>
              <w:pPrChange w:id="1655"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56" w:author="Anurag Mishra" w:date="2024-02-06T14:02:00Z">
                  <w:rPr>
                    <w:color w:val="000000"/>
                    <w:sz w:val="16"/>
                    <w:szCs w:val="16"/>
                  </w:rPr>
                </w:rPrChange>
              </w:rPr>
              <w:t>4 (0, 9)</w:t>
            </w:r>
          </w:p>
        </w:tc>
        <w:tc>
          <w:tcPr>
            <w:tcW w:w="0" w:type="auto"/>
            <w:tcPrChange w:id="1657" w:author="Anurag Mishra" w:date="2024-02-06T14:05:00Z">
              <w:tcPr>
                <w:tcW w:w="0" w:type="auto"/>
              </w:tcPr>
            </w:tcPrChange>
          </w:tcPr>
          <w:p w14:paraId="10B80565"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58" w:author="Anurag Mishra" w:date="2024-02-06T14:02:00Z">
                  <w:rPr>
                    <w:color w:val="000000"/>
                    <w:sz w:val="16"/>
                    <w:szCs w:val="16"/>
                  </w:rPr>
                </w:rPrChange>
              </w:rPr>
              <w:pPrChange w:id="1659"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60" w:author="Anurag Mishra" w:date="2024-02-06T14:02:00Z">
                  <w:rPr>
                    <w:color w:val="000000"/>
                    <w:sz w:val="16"/>
                    <w:szCs w:val="16"/>
                  </w:rPr>
                </w:rPrChange>
              </w:rPr>
              <w:t>1 (0, 4)</w:t>
            </w:r>
          </w:p>
        </w:tc>
        <w:tc>
          <w:tcPr>
            <w:tcW w:w="0" w:type="auto"/>
            <w:tcPrChange w:id="1661" w:author="Anurag Mishra" w:date="2024-02-06T14:05:00Z">
              <w:tcPr>
                <w:tcW w:w="0" w:type="auto"/>
              </w:tcPr>
            </w:tcPrChange>
          </w:tcPr>
          <w:p w14:paraId="7EB3A91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62" w:author="Anurag Mishra" w:date="2024-02-06T14:02:00Z">
                  <w:rPr>
                    <w:color w:val="000000"/>
                    <w:sz w:val="16"/>
                    <w:szCs w:val="16"/>
                  </w:rPr>
                </w:rPrChange>
              </w:rPr>
              <w:pPrChange w:id="1663"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64" w:author="Anurag Mishra" w:date="2024-02-06T14:02:00Z">
                  <w:rPr>
                    <w:color w:val="000000"/>
                    <w:sz w:val="16"/>
                    <w:szCs w:val="16"/>
                  </w:rPr>
                </w:rPrChange>
              </w:rPr>
              <w:t>2 (0, 5)</w:t>
            </w:r>
          </w:p>
        </w:tc>
        <w:tc>
          <w:tcPr>
            <w:tcW w:w="0" w:type="auto"/>
            <w:tcPrChange w:id="1665" w:author="Anurag Mishra" w:date="2024-02-06T14:05:00Z">
              <w:tcPr>
                <w:tcW w:w="0" w:type="auto"/>
                <w:gridSpan w:val="2"/>
              </w:tcPr>
            </w:tcPrChange>
          </w:tcPr>
          <w:p w14:paraId="4D6BAAEE"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66" w:author="Anurag Mishra" w:date="2024-02-06T14:02:00Z">
                  <w:rPr>
                    <w:color w:val="000000"/>
                    <w:sz w:val="16"/>
                    <w:szCs w:val="16"/>
                  </w:rPr>
                </w:rPrChange>
              </w:rPr>
              <w:pPrChange w:id="1667"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68" w:author="Anurag Mishra" w:date="2024-02-06T14:02:00Z">
                  <w:rPr>
                    <w:color w:val="000000"/>
                    <w:sz w:val="16"/>
                    <w:szCs w:val="16"/>
                  </w:rPr>
                </w:rPrChange>
              </w:rPr>
              <w:t>2 (1, 4)</w:t>
            </w:r>
          </w:p>
        </w:tc>
        <w:tc>
          <w:tcPr>
            <w:tcW w:w="0" w:type="auto"/>
            <w:tcPrChange w:id="1669" w:author="Anurag Mishra" w:date="2024-02-06T14:05:00Z">
              <w:tcPr>
                <w:tcW w:w="0" w:type="auto"/>
              </w:tcPr>
            </w:tcPrChange>
          </w:tcPr>
          <w:p w14:paraId="36894DCB"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70" w:author="Anurag Mishra" w:date="2024-02-06T14:02:00Z">
                  <w:rPr>
                    <w:color w:val="000000"/>
                    <w:sz w:val="16"/>
                    <w:szCs w:val="16"/>
                  </w:rPr>
                </w:rPrChange>
              </w:rPr>
              <w:pPrChange w:id="1671"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72" w:author="Anurag Mishra" w:date="2024-02-06T14:02:00Z">
                  <w:rPr>
                    <w:color w:val="000000"/>
                    <w:sz w:val="16"/>
                    <w:szCs w:val="16"/>
                  </w:rPr>
                </w:rPrChange>
              </w:rPr>
              <w:t>2 (1, 4)</w:t>
            </w:r>
          </w:p>
        </w:tc>
        <w:tc>
          <w:tcPr>
            <w:tcW w:w="0" w:type="auto"/>
            <w:tcPrChange w:id="1673" w:author="Anurag Mishra" w:date="2024-02-06T14:05:00Z">
              <w:tcPr>
                <w:tcW w:w="0" w:type="auto"/>
              </w:tcPr>
            </w:tcPrChange>
          </w:tcPr>
          <w:p w14:paraId="4C7A3CB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74" w:author="Anurag Mishra" w:date="2024-02-06T14:02:00Z">
                  <w:rPr>
                    <w:color w:val="000000"/>
                    <w:sz w:val="16"/>
                    <w:szCs w:val="16"/>
                  </w:rPr>
                </w:rPrChange>
              </w:rPr>
              <w:pPrChange w:id="1675"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76" w:author="Anurag Mishra" w:date="2024-02-06T14:02:00Z">
                  <w:rPr>
                    <w:color w:val="000000"/>
                    <w:sz w:val="16"/>
                    <w:szCs w:val="16"/>
                  </w:rPr>
                </w:rPrChange>
              </w:rPr>
              <w:t>1 (0, 5)</w:t>
            </w:r>
          </w:p>
        </w:tc>
        <w:tc>
          <w:tcPr>
            <w:tcW w:w="0" w:type="auto"/>
            <w:tcPrChange w:id="1677" w:author="Anurag Mishra" w:date="2024-02-06T14:05:00Z">
              <w:tcPr>
                <w:tcW w:w="0" w:type="auto"/>
              </w:tcPr>
            </w:tcPrChange>
          </w:tcPr>
          <w:p w14:paraId="0877F567"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78" w:author="Anurag Mishra" w:date="2024-02-06T14:02:00Z">
                  <w:rPr>
                    <w:color w:val="000000"/>
                    <w:sz w:val="16"/>
                    <w:szCs w:val="16"/>
                  </w:rPr>
                </w:rPrChange>
              </w:rPr>
              <w:pPrChange w:id="1679"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80" w:author="Anurag Mishra" w:date="2024-02-06T14:02:00Z">
                  <w:rPr>
                    <w:color w:val="000000"/>
                    <w:sz w:val="16"/>
                    <w:szCs w:val="16"/>
                  </w:rPr>
                </w:rPrChange>
              </w:rPr>
              <w:t>1 (0, 4)</w:t>
            </w:r>
          </w:p>
        </w:tc>
        <w:tc>
          <w:tcPr>
            <w:tcW w:w="0" w:type="auto"/>
            <w:tcPrChange w:id="1681" w:author="Anurag Mishra" w:date="2024-02-06T14:05:00Z">
              <w:tcPr>
                <w:tcW w:w="0" w:type="auto"/>
                <w:gridSpan w:val="2"/>
              </w:tcPr>
            </w:tcPrChange>
          </w:tcPr>
          <w:p w14:paraId="7D0E1761"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682" w:author="Anurag Mishra" w:date="2024-02-06T14:02:00Z">
                  <w:rPr>
                    <w:color w:val="000000"/>
                    <w:sz w:val="16"/>
                    <w:szCs w:val="16"/>
                  </w:rPr>
                </w:rPrChange>
              </w:rPr>
              <w:pPrChange w:id="1683"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684" w:author="Anurag Mishra" w:date="2024-02-06T14:02:00Z">
                  <w:rPr>
                    <w:color w:val="000000"/>
                    <w:sz w:val="16"/>
                    <w:szCs w:val="16"/>
                  </w:rPr>
                </w:rPrChange>
              </w:rPr>
              <w:t>1 (0, 4)</w:t>
            </w:r>
            <w:commentRangeEnd w:id="1647"/>
            <w:r w:rsidR="00DC6905" w:rsidRPr="007D2124">
              <w:rPr>
                <w:rStyle w:val="CommentReference"/>
              </w:rPr>
              <w:commentReference w:id="1647"/>
            </w:r>
          </w:p>
        </w:tc>
      </w:tr>
      <w:tr w:rsidR="00AE1BF0" w:rsidRPr="00AE1BF0" w14:paraId="5A6AFFEE" w14:textId="77777777" w:rsidTr="00AE1BF0">
        <w:tblPrEx>
          <w:tblW w:w="0" w:type="auto"/>
          <w:tblLook w:val="0400" w:firstRow="0" w:lastRow="0" w:firstColumn="0" w:lastColumn="0" w:noHBand="0" w:noVBand="1"/>
          <w:tblPrExChange w:id="1685" w:author="Anurag Mishra" w:date="2024-02-06T14:05:00Z">
            <w:tblPrEx>
              <w:tblW w:w="0" w:type="auto"/>
              <w:tblLook w:val="0400" w:firstRow="0" w:lastRow="0" w:firstColumn="0" w:lastColumn="0" w:noHBand="0" w:noVBand="1"/>
            </w:tblPrEx>
          </w:tblPrExChange>
        </w:tblPrEx>
        <w:tc>
          <w:tcPr>
            <w:tcW w:w="0" w:type="auto"/>
            <w:tcPrChange w:id="1686" w:author="Anurag Mishra" w:date="2024-02-06T14:05:00Z">
              <w:tcPr>
                <w:tcW w:w="0" w:type="auto"/>
                <w:gridSpan w:val="2"/>
              </w:tcPr>
            </w:tcPrChange>
          </w:tcPr>
          <w:p w14:paraId="475AB902" w14:textId="77777777" w:rsidR="00926479" w:rsidRPr="007D2124" w:rsidRDefault="00000000">
            <w:pPr>
              <w:pBdr>
                <w:top w:val="nil"/>
                <w:left w:val="nil"/>
                <w:bottom w:val="nil"/>
                <w:right w:val="nil"/>
                <w:between w:val="nil"/>
              </w:pBdr>
              <w:rPr>
                <w:rFonts w:ascii="Arial" w:hAnsi="Arial" w:cs="Arial"/>
                <w:b/>
                <w:color w:val="000000"/>
                <w:sz w:val="16"/>
                <w:szCs w:val="16"/>
                <w:lang w:val="en-GB"/>
                <w:rPrChange w:id="1687" w:author="Anurag Mishra" w:date="2024-02-06T14:02:00Z">
                  <w:rPr>
                    <w:b/>
                    <w:color w:val="000000"/>
                    <w:sz w:val="16"/>
                    <w:szCs w:val="16"/>
                  </w:rPr>
                </w:rPrChange>
              </w:rPr>
              <w:pPrChange w:id="1688" w:author="Anurag Mishra" w:date="2024-02-06T14:02:00Z">
                <w:pPr>
                  <w:pBdr>
                    <w:top w:val="nil"/>
                    <w:left w:val="nil"/>
                    <w:bottom w:val="nil"/>
                    <w:right w:val="nil"/>
                    <w:between w:val="nil"/>
                  </w:pBdr>
                  <w:spacing w:before="36" w:after="36"/>
                </w:pPr>
              </w:pPrChange>
            </w:pPr>
            <w:r w:rsidRPr="007D2124">
              <w:rPr>
                <w:rFonts w:ascii="Arial" w:hAnsi="Arial" w:cs="Arial"/>
                <w:b/>
                <w:color w:val="000000"/>
                <w:sz w:val="16"/>
                <w:szCs w:val="16"/>
                <w:lang w:val="en-GB"/>
                <w:rPrChange w:id="1689" w:author="Anurag Mishra" w:date="2024-02-06T14:02:00Z">
                  <w:rPr>
                    <w:b/>
                    <w:color w:val="000000"/>
                    <w:sz w:val="16"/>
                    <w:szCs w:val="16"/>
                  </w:rPr>
                </w:rPrChange>
              </w:rPr>
              <w:t>In-hospital mortality</w:t>
            </w:r>
          </w:p>
        </w:tc>
        <w:tc>
          <w:tcPr>
            <w:tcW w:w="0" w:type="auto"/>
            <w:tcPrChange w:id="1690" w:author="Anurag Mishra" w:date="2024-02-06T14:05:00Z">
              <w:tcPr>
                <w:tcW w:w="0" w:type="auto"/>
              </w:tcPr>
            </w:tcPrChange>
          </w:tcPr>
          <w:p w14:paraId="7E78651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91" w:author="Anurag Mishra" w:date="2024-02-06T14:02:00Z">
                  <w:rPr>
                    <w:color w:val="000000"/>
                    <w:sz w:val="16"/>
                    <w:szCs w:val="16"/>
                  </w:rPr>
                </w:rPrChange>
              </w:rPr>
              <w:pPrChange w:id="1692"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93" w:author="Anurag Mishra" w:date="2024-02-06T14:02:00Z">
                  <w:rPr>
                    <w:color w:val="000000"/>
                    <w:sz w:val="16"/>
                    <w:szCs w:val="16"/>
                  </w:rPr>
                </w:rPrChange>
              </w:rPr>
              <w:t>0 (0%)</w:t>
            </w:r>
          </w:p>
        </w:tc>
        <w:tc>
          <w:tcPr>
            <w:tcW w:w="0" w:type="auto"/>
            <w:tcPrChange w:id="1694" w:author="Anurag Mishra" w:date="2024-02-06T14:05:00Z">
              <w:tcPr>
                <w:tcW w:w="0" w:type="auto"/>
              </w:tcPr>
            </w:tcPrChange>
          </w:tcPr>
          <w:p w14:paraId="6BCAAAEC"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95" w:author="Anurag Mishra" w:date="2024-02-06T14:02:00Z">
                  <w:rPr>
                    <w:color w:val="000000"/>
                    <w:sz w:val="16"/>
                    <w:szCs w:val="16"/>
                  </w:rPr>
                </w:rPrChange>
              </w:rPr>
              <w:pPrChange w:id="1696"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697" w:author="Anurag Mishra" w:date="2024-02-06T14:02:00Z">
                  <w:rPr>
                    <w:color w:val="000000"/>
                    <w:sz w:val="16"/>
                    <w:szCs w:val="16"/>
                  </w:rPr>
                </w:rPrChange>
              </w:rPr>
              <w:t>4 (7.0%)</w:t>
            </w:r>
          </w:p>
        </w:tc>
        <w:tc>
          <w:tcPr>
            <w:tcW w:w="0" w:type="auto"/>
            <w:tcPrChange w:id="1698" w:author="Anurag Mishra" w:date="2024-02-06T14:05:00Z">
              <w:tcPr>
                <w:tcW w:w="0" w:type="auto"/>
              </w:tcPr>
            </w:tcPrChange>
          </w:tcPr>
          <w:p w14:paraId="590C06E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699" w:author="Anurag Mishra" w:date="2024-02-06T14:02:00Z">
                  <w:rPr>
                    <w:color w:val="000000"/>
                    <w:sz w:val="16"/>
                    <w:szCs w:val="16"/>
                  </w:rPr>
                </w:rPrChange>
              </w:rPr>
              <w:pPrChange w:id="1700"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01" w:author="Anurag Mishra" w:date="2024-02-06T14:02:00Z">
                  <w:rPr>
                    <w:color w:val="000000"/>
                    <w:sz w:val="16"/>
                    <w:szCs w:val="16"/>
                  </w:rPr>
                </w:rPrChange>
              </w:rPr>
              <w:t>2 (4.9%)</w:t>
            </w:r>
          </w:p>
        </w:tc>
        <w:tc>
          <w:tcPr>
            <w:tcW w:w="0" w:type="auto"/>
            <w:tcPrChange w:id="1702" w:author="Anurag Mishra" w:date="2024-02-06T14:05:00Z">
              <w:tcPr>
                <w:tcW w:w="0" w:type="auto"/>
              </w:tcPr>
            </w:tcPrChange>
          </w:tcPr>
          <w:p w14:paraId="3D71F721"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03" w:author="Anurag Mishra" w:date="2024-02-06T14:02:00Z">
                  <w:rPr>
                    <w:color w:val="000000"/>
                    <w:sz w:val="16"/>
                    <w:szCs w:val="16"/>
                  </w:rPr>
                </w:rPrChange>
              </w:rPr>
              <w:pPrChange w:id="1704"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05" w:author="Anurag Mishra" w:date="2024-02-06T14:02:00Z">
                  <w:rPr>
                    <w:color w:val="000000"/>
                    <w:sz w:val="16"/>
                    <w:szCs w:val="16"/>
                  </w:rPr>
                </w:rPrChange>
              </w:rPr>
              <w:t>6 (5.3%)</w:t>
            </w:r>
          </w:p>
        </w:tc>
        <w:tc>
          <w:tcPr>
            <w:tcW w:w="0" w:type="auto"/>
            <w:tcPrChange w:id="1706" w:author="Anurag Mishra" w:date="2024-02-06T14:05:00Z">
              <w:tcPr>
                <w:tcW w:w="0" w:type="auto"/>
                <w:gridSpan w:val="2"/>
              </w:tcPr>
            </w:tcPrChange>
          </w:tcPr>
          <w:p w14:paraId="582288B3"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07" w:author="Anurag Mishra" w:date="2024-02-06T14:02:00Z">
                  <w:rPr>
                    <w:color w:val="000000"/>
                    <w:sz w:val="16"/>
                    <w:szCs w:val="16"/>
                  </w:rPr>
                </w:rPrChange>
              </w:rPr>
              <w:pPrChange w:id="1708"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09" w:author="Anurag Mishra" w:date="2024-02-06T14:02:00Z">
                  <w:rPr>
                    <w:color w:val="000000"/>
                    <w:sz w:val="16"/>
                    <w:szCs w:val="16"/>
                  </w:rPr>
                </w:rPrChange>
              </w:rPr>
              <w:t>1 (3.7%)</w:t>
            </w:r>
          </w:p>
        </w:tc>
        <w:tc>
          <w:tcPr>
            <w:tcW w:w="0" w:type="auto"/>
            <w:tcPrChange w:id="1710" w:author="Anurag Mishra" w:date="2024-02-06T14:05:00Z">
              <w:tcPr>
                <w:tcW w:w="0" w:type="auto"/>
              </w:tcPr>
            </w:tcPrChange>
          </w:tcPr>
          <w:p w14:paraId="3FE3217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11" w:author="Anurag Mishra" w:date="2024-02-06T14:02:00Z">
                  <w:rPr>
                    <w:color w:val="000000"/>
                    <w:sz w:val="16"/>
                    <w:szCs w:val="16"/>
                  </w:rPr>
                </w:rPrChange>
              </w:rPr>
              <w:pPrChange w:id="1712"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13" w:author="Anurag Mishra" w:date="2024-02-06T14:02:00Z">
                  <w:rPr>
                    <w:color w:val="000000"/>
                    <w:sz w:val="16"/>
                    <w:szCs w:val="16"/>
                  </w:rPr>
                </w:rPrChange>
              </w:rPr>
              <w:t>3 (4.1%)</w:t>
            </w:r>
          </w:p>
        </w:tc>
        <w:tc>
          <w:tcPr>
            <w:tcW w:w="0" w:type="auto"/>
            <w:tcPrChange w:id="1714" w:author="Anurag Mishra" w:date="2024-02-06T14:05:00Z">
              <w:tcPr>
                <w:tcW w:w="0" w:type="auto"/>
              </w:tcPr>
            </w:tcPrChange>
          </w:tcPr>
          <w:p w14:paraId="07874499"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15" w:author="Anurag Mishra" w:date="2024-02-06T14:02:00Z">
                  <w:rPr>
                    <w:color w:val="000000"/>
                    <w:sz w:val="16"/>
                    <w:szCs w:val="16"/>
                  </w:rPr>
                </w:rPrChange>
              </w:rPr>
              <w:pPrChange w:id="1716"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17" w:author="Anurag Mishra" w:date="2024-02-06T14:02:00Z">
                  <w:rPr>
                    <w:color w:val="000000"/>
                    <w:sz w:val="16"/>
                    <w:szCs w:val="16"/>
                  </w:rPr>
                </w:rPrChange>
              </w:rPr>
              <w:t>19 (12%)</w:t>
            </w:r>
          </w:p>
        </w:tc>
        <w:tc>
          <w:tcPr>
            <w:tcW w:w="0" w:type="auto"/>
            <w:tcPrChange w:id="1718" w:author="Anurag Mishra" w:date="2024-02-06T14:05:00Z">
              <w:tcPr>
                <w:tcW w:w="0" w:type="auto"/>
              </w:tcPr>
            </w:tcPrChange>
          </w:tcPr>
          <w:p w14:paraId="6B5F52CF"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19" w:author="Anurag Mishra" w:date="2024-02-06T14:02:00Z">
                  <w:rPr>
                    <w:color w:val="000000"/>
                    <w:sz w:val="16"/>
                    <w:szCs w:val="16"/>
                  </w:rPr>
                </w:rPrChange>
              </w:rPr>
              <w:pPrChange w:id="1720"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21" w:author="Anurag Mishra" w:date="2024-02-06T14:02:00Z">
                  <w:rPr>
                    <w:color w:val="000000"/>
                    <w:sz w:val="16"/>
                    <w:szCs w:val="16"/>
                  </w:rPr>
                </w:rPrChange>
              </w:rPr>
              <w:t>23 (8.9%)</w:t>
            </w:r>
          </w:p>
        </w:tc>
        <w:tc>
          <w:tcPr>
            <w:tcW w:w="0" w:type="auto"/>
            <w:tcPrChange w:id="1722" w:author="Anurag Mishra" w:date="2024-02-06T14:05:00Z">
              <w:tcPr>
                <w:tcW w:w="0" w:type="auto"/>
                <w:gridSpan w:val="2"/>
              </w:tcPr>
            </w:tcPrChange>
          </w:tcPr>
          <w:p w14:paraId="42F8B600"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23" w:author="Anurag Mishra" w:date="2024-02-06T14:02:00Z">
                  <w:rPr>
                    <w:color w:val="000000"/>
                    <w:sz w:val="16"/>
                    <w:szCs w:val="16"/>
                  </w:rPr>
                </w:rPrChange>
              </w:rPr>
              <w:pPrChange w:id="1724"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25" w:author="Anurag Mishra" w:date="2024-02-06T14:02:00Z">
                  <w:rPr>
                    <w:color w:val="000000"/>
                    <w:sz w:val="16"/>
                    <w:szCs w:val="16"/>
                  </w:rPr>
                </w:rPrChange>
              </w:rPr>
              <w:t>29 (7.8%)</w:t>
            </w:r>
          </w:p>
        </w:tc>
      </w:tr>
      <w:tr w:rsidR="00AE1BF0" w:rsidRPr="00AE1BF0" w14:paraId="7CCF78B0" w14:textId="77777777" w:rsidTr="00AE1BF0">
        <w:tblPrEx>
          <w:tblW w:w="0" w:type="auto"/>
          <w:tblLook w:val="0400" w:firstRow="0" w:lastRow="0" w:firstColumn="0" w:lastColumn="0" w:noHBand="0" w:noVBand="1"/>
          <w:tblPrExChange w:id="1726"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727" w:author="Anurag Mishra" w:date="2024-02-06T14:05:00Z">
              <w:tcPr>
                <w:tcW w:w="0" w:type="auto"/>
                <w:gridSpan w:val="2"/>
              </w:tcPr>
            </w:tcPrChange>
          </w:tcPr>
          <w:p w14:paraId="55E936CF"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28" w:author="Anurag Mishra" w:date="2024-02-06T14:02:00Z">
                  <w:rPr>
                    <w:color w:val="000000"/>
                    <w:sz w:val="16"/>
                    <w:szCs w:val="16"/>
                  </w:rPr>
                </w:rPrChange>
              </w:rPr>
              <w:pPrChange w:id="1729"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730" w:author="Anurag Mishra" w:date="2024-02-06T14:02:00Z">
                  <w:rPr>
                    <w:color w:val="000000"/>
                    <w:sz w:val="16"/>
                    <w:szCs w:val="16"/>
                  </w:rPr>
                </w:rPrChange>
              </w:rPr>
              <w:t>Missing</w:t>
            </w:r>
          </w:p>
        </w:tc>
        <w:tc>
          <w:tcPr>
            <w:tcW w:w="0" w:type="auto"/>
            <w:tcPrChange w:id="1731" w:author="Anurag Mishra" w:date="2024-02-06T14:05:00Z">
              <w:tcPr>
                <w:tcW w:w="0" w:type="auto"/>
              </w:tcPr>
            </w:tcPrChange>
          </w:tcPr>
          <w:p w14:paraId="6EE88BDF"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32" w:author="Anurag Mishra" w:date="2024-02-06T14:02:00Z">
                  <w:rPr>
                    <w:color w:val="000000"/>
                    <w:sz w:val="16"/>
                    <w:szCs w:val="16"/>
                  </w:rPr>
                </w:rPrChange>
              </w:rPr>
              <w:pPrChange w:id="1733"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PrChange w:id="1734" w:author="Anurag Mishra" w:date="2024-02-06T14:05:00Z">
              <w:tcPr>
                <w:tcW w:w="0" w:type="auto"/>
              </w:tcPr>
            </w:tcPrChange>
          </w:tcPr>
          <w:p w14:paraId="6A4AE0B2"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35" w:author="Anurag Mishra" w:date="2024-02-06T14:02:00Z">
                  <w:rPr>
                    <w:color w:val="000000"/>
                    <w:sz w:val="16"/>
                    <w:szCs w:val="16"/>
                  </w:rPr>
                </w:rPrChange>
              </w:rPr>
              <w:pPrChange w:id="1736"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PrChange w:id="1737" w:author="Anurag Mishra" w:date="2024-02-06T14:05:00Z">
              <w:tcPr>
                <w:tcW w:w="0" w:type="auto"/>
              </w:tcPr>
            </w:tcPrChange>
          </w:tcPr>
          <w:p w14:paraId="559B0213"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38" w:author="Anurag Mishra" w:date="2024-02-06T14:02:00Z">
                  <w:rPr>
                    <w:color w:val="000000"/>
                    <w:sz w:val="16"/>
                    <w:szCs w:val="16"/>
                  </w:rPr>
                </w:rPrChange>
              </w:rPr>
              <w:pPrChange w:id="1739"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PrChange w:id="1740" w:author="Anurag Mishra" w:date="2024-02-06T14:05:00Z">
              <w:tcPr>
                <w:tcW w:w="0" w:type="auto"/>
              </w:tcPr>
            </w:tcPrChange>
          </w:tcPr>
          <w:p w14:paraId="36AB84F2" w14:textId="77777777" w:rsidR="00926479" w:rsidRPr="007D2124" w:rsidRDefault="00926479">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41" w:author="Anurag Mishra" w:date="2024-02-06T14:02:00Z">
                  <w:rPr>
                    <w:color w:val="000000"/>
                    <w:sz w:val="16"/>
                    <w:szCs w:val="16"/>
                  </w:rPr>
                </w:rPrChange>
              </w:rPr>
              <w:pPrChange w:id="1742"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p>
        </w:tc>
        <w:tc>
          <w:tcPr>
            <w:tcW w:w="0" w:type="auto"/>
            <w:tcPrChange w:id="1743" w:author="Anurag Mishra" w:date="2024-02-06T14:05:00Z">
              <w:tcPr>
                <w:tcW w:w="0" w:type="auto"/>
                <w:gridSpan w:val="2"/>
              </w:tcPr>
            </w:tcPrChange>
          </w:tcPr>
          <w:p w14:paraId="6D17FCEC"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44" w:author="Anurag Mishra" w:date="2024-02-06T14:02:00Z">
                  <w:rPr>
                    <w:color w:val="000000"/>
                    <w:sz w:val="16"/>
                    <w:szCs w:val="16"/>
                  </w:rPr>
                </w:rPrChange>
              </w:rPr>
              <w:pPrChange w:id="1745"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746" w:author="Anurag Mishra" w:date="2024-02-06T14:02:00Z">
                  <w:rPr>
                    <w:color w:val="000000"/>
                    <w:sz w:val="16"/>
                    <w:szCs w:val="16"/>
                  </w:rPr>
                </w:rPrChange>
              </w:rPr>
              <w:t>1</w:t>
            </w:r>
          </w:p>
        </w:tc>
        <w:tc>
          <w:tcPr>
            <w:tcW w:w="0" w:type="auto"/>
            <w:tcPrChange w:id="1747" w:author="Anurag Mishra" w:date="2024-02-06T14:05:00Z">
              <w:tcPr>
                <w:tcW w:w="0" w:type="auto"/>
              </w:tcPr>
            </w:tcPrChange>
          </w:tcPr>
          <w:p w14:paraId="4C4ECEB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48" w:author="Anurag Mishra" w:date="2024-02-06T14:02:00Z">
                  <w:rPr>
                    <w:color w:val="000000"/>
                    <w:sz w:val="16"/>
                    <w:szCs w:val="16"/>
                  </w:rPr>
                </w:rPrChange>
              </w:rPr>
              <w:pPrChange w:id="1749"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750" w:author="Anurag Mishra" w:date="2024-02-06T14:02:00Z">
                  <w:rPr>
                    <w:color w:val="000000"/>
                    <w:sz w:val="16"/>
                    <w:szCs w:val="16"/>
                  </w:rPr>
                </w:rPrChange>
              </w:rPr>
              <w:t>0</w:t>
            </w:r>
          </w:p>
        </w:tc>
        <w:tc>
          <w:tcPr>
            <w:tcW w:w="0" w:type="auto"/>
            <w:tcPrChange w:id="1751" w:author="Anurag Mishra" w:date="2024-02-06T14:05:00Z">
              <w:tcPr>
                <w:tcW w:w="0" w:type="auto"/>
              </w:tcPr>
            </w:tcPrChange>
          </w:tcPr>
          <w:p w14:paraId="065DFCC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52" w:author="Anurag Mishra" w:date="2024-02-06T14:02:00Z">
                  <w:rPr>
                    <w:color w:val="000000"/>
                    <w:sz w:val="16"/>
                    <w:szCs w:val="16"/>
                  </w:rPr>
                </w:rPrChange>
              </w:rPr>
              <w:pPrChange w:id="1753"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754" w:author="Anurag Mishra" w:date="2024-02-06T14:02:00Z">
                  <w:rPr>
                    <w:color w:val="000000"/>
                    <w:sz w:val="16"/>
                    <w:szCs w:val="16"/>
                  </w:rPr>
                </w:rPrChange>
              </w:rPr>
              <w:t>2</w:t>
            </w:r>
          </w:p>
        </w:tc>
        <w:tc>
          <w:tcPr>
            <w:tcW w:w="0" w:type="auto"/>
            <w:tcPrChange w:id="1755" w:author="Anurag Mishra" w:date="2024-02-06T14:05:00Z">
              <w:tcPr>
                <w:tcW w:w="0" w:type="auto"/>
              </w:tcPr>
            </w:tcPrChange>
          </w:tcPr>
          <w:p w14:paraId="5EB84400"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56" w:author="Anurag Mishra" w:date="2024-02-06T14:02:00Z">
                  <w:rPr>
                    <w:color w:val="000000"/>
                    <w:sz w:val="16"/>
                    <w:szCs w:val="16"/>
                  </w:rPr>
                </w:rPrChange>
              </w:rPr>
              <w:pPrChange w:id="1757"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758" w:author="Anurag Mishra" w:date="2024-02-06T14:02:00Z">
                  <w:rPr>
                    <w:color w:val="000000"/>
                    <w:sz w:val="16"/>
                    <w:szCs w:val="16"/>
                  </w:rPr>
                </w:rPrChange>
              </w:rPr>
              <w:t>3</w:t>
            </w:r>
          </w:p>
        </w:tc>
        <w:tc>
          <w:tcPr>
            <w:tcW w:w="0" w:type="auto"/>
            <w:tcPrChange w:id="1759" w:author="Anurag Mishra" w:date="2024-02-06T14:05:00Z">
              <w:tcPr>
                <w:tcW w:w="0" w:type="auto"/>
                <w:gridSpan w:val="2"/>
              </w:tcPr>
            </w:tcPrChange>
          </w:tcPr>
          <w:p w14:paraId="5E1593AF"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760" w:author="Anurag Mishra" w:date="2024-02-06T14:02:00Z">
                  <w:rPr>
                    <w:color w:val="000000"/>
                    <w:sz w:val="16"/>
                    <w:szCs w:val="16"/>
                  </w:rPr>
                </w:rPrChange>
              </w:rPr>
              <w:pPrChange w:id="1761"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762" w:author="Anurag Mishra" w:date="2024-02-06T14:02:00Z">
                  <w:rPr>
                    <w:color w:val="000000"/>
                    <w:sz w:val="16"/>
                    <w:szCs w:val="16"/>
                  </w:rPr>
                </w:rPrChange>
              </w:rPr>
              <w:t>3</w:t>
            </w:r>
          </w:p>
        </w:tc>
      </w:tr>
      <w:tr w:rsidR="00AE1BF0" w:rsidRPr="00AE1BF0" w14:paraId="266B28FF" w14:textId="77777777" w:rsidTr="00AE1BF0">
        <w:tblPrEx>
          <w:tblW w:w="0" w:type="auto"/>
          <w:tblLook w:val="0400" w:firstRow="0" w:lastRow="0" w:firstColumn="0" w:lastColumn="0" w:noHBand="0" w:noVBand="1"/>
          <w:tblPrExChange w:id="1763" w:author="Anurag Mishra" w:date="2024-02-06T14:05:00Z">
            <w:tblPrEx>
              <w:tblW w:w="0" w:type="auto"/>
              <w:tblLook w:val="0400" w:firstRow="0" w:lastRow="0" w:firstColumn="0" w:lastColumn="0" w:noHBand="0" w:noVBand="1"/>
            </w:tblPrEx>
          </w:tblPrExChange>
        </w:tblPrEx>
        <w:tc>
          <w:tcPr>
            <w:tcW w:w="0" w:type="auto"/>
            <w:tcPrChange w:id="1764" w:author="Anurag Mishra" w:date="2024-02-06T14:05:00Z">
              <w:tcPr>
                <w:tcW w:w="0" w:type="auto"/>
                <w:gridSpan w:val="2"/>
              </w:tcPr>
            </w:tcPrChange>
          </w:tcPr>
          <w:p w14:paraId="3E55E928" w14:textId="77777777" w:rsidR="00926479" w:rsidRPr="007D2124" w:rsidRDefault="00000000">
            <w:pPr>
              <w:pBdr>
                <w:top w:val="nil"/>
                <w:left w:val="nil"/>
                <w:bottom w:val="nil"/>
                <w:right w:val="nil"/>
                <w:between w:val="nil"/>
              </w:pBdr>
              <w:rPr>
                <w:rFonts w:ascii="Arial" w:hAnsi="Arial" w:cs="Arial"/>
                <w:b/>
                <w:color w:val="000000"/>
                <w:sz w:val="16"/>
                <w:szCs w:val="16"/>
                <w:lang w:val="en-GB"/>
                <w:rPrChange w:id="1765" w:author="Anurag Mishra" w:date="2024-02-06T14:02:00Z">
                  <w:rPr>
                    <w:b/>
                    <w:color w:val="000000"/>
                    <w:sz w:val="16"/>
                    <w:szCs w:val="16"/>
                  </w:rPr>
                </w:rPrChange>
              </w:rPr>
              <w:pPrChange w:id="1766" w:author="Anurag Mishra" w:date="2024-02-06T14:02:00Z">
                <w:pPr>
                  <w:pBdr>
                    <w:top w:val="nil"/>
                    <w:left w:val="nil"/>
                    <w:bottom w:val="nil"/>
                    <w:right w:val="nil"/>
                    <w:between w:val="nil"/>
                  </w:pBdr>
                  <w:spacing w:before="36" w:after="36"/>
                </w:pPr>
              </w:pPrChange>
            </w:pPr>
            <w:proofErr w:type="gramStart"/>
            <w:r w:rsidRPr="007D2124">
              <w:rPr>
                <w:rFonts w:ascii="Arial" w:hAnsi="Arial" w:cs="Arial"/>
                <w:b/>
                <w:color w:val="000000"/>
                <w:sz w:val="16"/>
                <w:szCs w:val="16"/>
                <w:lang w:val="en-GB"/>
                <w:rPrChange w:id="1767" w:author="Anurag Mishra" w:date="2024-02-06T14:02:00Z">
                  <w:rPr>
                    <w:b/>
                    <w:color w:val="000000"/>
                    <w:sz w:val="16"/>
                    <w:szCs w:val="16"/>
                  </w:rPr>
                </w:rPrChange>
              </w:rPr>
              <w:t>30 day</w:t>
            </w:r>
            <w:proofErr w:type="gramEnd"/>
            <w:r w:rsidRPr="007D2124">
              <w:rPr>
                <w:rFonts w:ascii="Arial" w:hAnsi="Arial" w:cs="Arial"/>
                <w:b/>
                <w:color w:val="000000"/>
                <w:sz w:val="16"/>
                <w:szCs w:val="16"/>
                <w:lang w:val="en-GB"/>
                <w:rPrChange w:id="1768" w:author="Anurag Mishra" w:date="2024-02-06T14:02:00Z">
                  <w:rPr>
                    <w:b/>
                    <w:color w:val="000000"/>
                    <w:sz w:val="16"/>
                    <w:szCs w:val="16"/>
                  </w:rPr>
                </w:rPrChange>
              </w:rPr>
              <w:t xml:space="preserve"> mortality</w:t>
            </w:r>
          </w:p>
        </w:tc>
        <w:tc>
          <w:tcPr>
            <w:tcW w:w="0" w:type="auto"/>
            <w:tcPrChange w:id="1769" w:author="Anurag Mishra" w:date="2024-02-06T14:05:00Z">
              <w:tcPr>
                <w:tcW w:w="0" w:type="auto"/>
              </w:tcPr>
            </w:tcPrChange>
          </w:tcPr>
          <w:p w14:paraId="00DE68B2"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70" w:author="Anurag Mishra" w:date="2024-02-06T14:02:00Z">
                  <w:rPr>
                    <w:color w:val="000000"/>
                    <w:sz w:val="16"/>
                    <w:szCs w:val="16"/>
                  </w:rPr>
                </w:rPrChange>
              </w:rPr>
              <w:pPrChange w:id="177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72" w:author="Anurag Mishra" w:date="2024-02-06T14:02:00Z">
                  <w:rPr>
                    <w:color w:val="000000"/>
                    <w:sz w:val="16"/>
                    <w:szCs w:val="16"/>
                  </w:rPr>
                </w:rPrChange>
              </w:rPr>
              <w:t>0 (0%)</w:t>
            </w:r>
          </w:p>
        </w:tc>
        <w:tc>
          <w:tcPr>
            <w:tcW w:w="0" w:type="auto"/>
            <w:tcPrChange w:id="1773" w:author="Anurag Mishra" w:date="2024-02-06T14:05:00Z">
              <w:tcPr>
                <w:tcW w:w="0" w:type="auto"/>
              </w:tcPr>
            </w:tcPrChange>
          </w:tcPr>
          <w:p w14:paraId="6F631AE0"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74" w:author="Anurag Mishra" w:date="2024-02-06T14:02:00Z">
                  <w:rPr>
                    <w:color w:val="000000"/>
                    <w:sz w:val="16"/>
                    <w:szCs w:val="16"/>
                  </w:rPr>
                </w:rPrChange>
              </w:rPr>
              <w:pPrChange w:id="177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76" w:author="Anurag Mishra" w:date="2024-02-06T14:02:00Z">
                  <w:rPr>
                    <w:color w:val="000000"/>
                    <w:sz w:val="16"/>
                    <w:szCs w:val="16"/>
                  </w:rPr>
                </w:rPrChange>
              </w:rPr>
              <w:t>5 (10%)</w:t>
            </w:r>
          </w:p>
        </w:tc>
        <w:tc>
          <w:tcPr>
            <w:tcW w:w="0" w:type="auto"/>
            <w:tcPrChange w:id="1777" w:author="Anurag Mishra" w:date="2024-02-06T14:05:00Z">
              <w:tcPr>
                <w:tcW w:w="0" w:type="auto"/>
              </w:tcPr>
            </w:tcPrChange>
          </w:tcPr>
          <w:p w14:paraId="480AF5A4"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78" w:author="Anurag Mishra" w:date="2024-02-06T14:02:00Z">
                  <w:rPr>
                    <w:color w:val="000000"/>
                    <w:sz w:val="16"/>
                    <w:szCs w:val="16"/>
                  </w:rPr>
                </w:rPrChange>
              </w:rPr>
              <w:pPrChange w:id="177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80" w:author="Anurag Mishra" w:date="2024-02-06T14:02:00Z">
                  <w:rPr>
                    <w:color w:val="000000"/>
                    <w:sz w:val="16"/>
                    <w:szCs w:val="16"/>
                  </w:rPr>
                </w:rPrChange>
              </w:rPr>
              <w:t>1 (2.6%)</w:t>
            </w:r>
          </w:p>
        </w:tc>
        <w:tc>
          <w:tcPr>
            <w:tcW w:w="0" w:type="auto"/>
            <w:tcPrChange w:id="1781" w:author="Anurag Mishra" w:date="2024-02-06T14:05:00Z">
              <w:tcPr>
                <w:tcW w:w="0" w:type="auto"/>
              </w:tcPr>
            </w:tcPrChange>
          </w:tcPr>
          <w:p w14:paraId="677E7A1B"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82" w:author="Anurag Mishra" w:date="2024-02-06T14:02:00Z">
                  <w:rPr>
                    <w:color w:val="000000"/>
                    <w:sz w:val="16"/>
                    <w:szCs w:val="16"/>
                  </w:rPr>
                </w:rPrChange>
              </w:rPr>
              <w:pPrChange w:id="178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84" w:author="Anurag Mishra" w:date="2024-02-06T14:02:00Z">
                  <w:rPr>
                    <w:color w:val="000000"/>
                    <w:sz w:val="16"/>
                    <w:szCs w:val="16"/>
                  </w:rPr>
                </w:rPrChange>
              </w:rPr>
              <w:t>6 (5.9%)</w:t>
            </w:r>
          </w:p>
        </w:tc>
        <w:tc>
          <w:tcPr>
            <w:tcW w:w="0" w:type="auto"/>
            <w:tcPrChange w:id="1785" w:author="Anurag Mishra" w:date="2024-02-06T14:05:00Z">
              <w:tcPr>
                <w:tcW w:w="0" w:type="auto"/>
                <w:gridSpan w:val="2"/>
              </w:tcPr>
            </w:tcPrChange>
          </w:tcPr>
          <w:p w14:paraId="7A1F3C5D"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86" w:author="Anurag Mishra" w:date="2024-02-06T14:02:00Z">
                  <w:rPr>
                    <w:color w:val="000000"/>
                    <w:sz w:val="16"/>
                    <w:szCs w:val="16"/>
                  </w:rPr>
                </w:rPrChange>
              </w:rPr>
              <w:pPrChange w:id="1787"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88" w:author="Anurag Mishra" w:date="2024-02-06T14:02:00Z">
                  <w:rPr>
                    <w:color w:val="000000"/>
                    <w:sz w:val="16"/>
                    <w:szCs w:val="16"/>
                  </w:rPr>
                </w:rPrChange>
              </w:rPr>
              <w:t>1 (3.8%)</w:t>
            </w:r>
          </w:p>
        </w:tc>
        <w:tc>
          <w:tcPr>
            <w:tcW w:w="0" w:type="auto"/>
            <w:tcPrChange w:id="1789" w:author="Anurag Mishra" w:date="2024-02-06T14:05:00Z">
              <w:tcPr>
                <w:tcW w:w="0" w:type="auto"/>
              </w:tcPr>
            </w:tcPrChange>
          </w:tcPr>
          <w:p w14:paraId="1B5BC4D5"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90" w:author="Anurag Mishra" w:date="2024-02-06T14:02:00Z">
                  <w:rPr>
                    <w:color w:val="000000"/>
                    <w:sz w:val="16"/>
                    <w:szCs w:val="16"/>
                  </w:rPr>
                </w:rPrChange>
              </w:rPr>
              <w:pPrChange w:id="1791"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92" w:author="Anurag Mishra" w:date="2024-02-06T14:02:00Z">
                  <w:rPr>
                    <w:color w:val="000000"/>
                    <w:sz w:val="16"/>
                    <w:szCs w:val="16"/>
                  </w:rPr>
                </w:rPrChange>
              </w:rPr>
              <w:t>3 (4.9%)</w:t>
            </w:r>
          </w:p>
        </w:tc>
        <w:tc>
          <w:tcPr>
            <w:tcW w:w="0" w:type="auto"/>
            <w:tcPrChange w:id="1793" w:author="Anurag Mishra" w:date="2024-02-06T14:05:00Z">
              <w:tcPr>
                <w:tcW w:w="0" w:type="auto"/>
              </w:tcPr>
            </w:tcPrChange>
          </w:tcPr>
          <w:p w14:paraId="2A9ADB66"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94" w:author="Anurag Mishra" w:date="2024-02-06T14:02:00Z">
                  <w:rPr>
                    <w:color w:val="000000"/>
                    <w:sz w:val="16"/>
                    <w:szCs w:val="16"/>
                  </w:rPr>
                </w:rPrChange>
              </w:rPr>
              <w:pPrChange w:id="1795"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796" w:author="Anurag Mishra" w:date="2024-02-06T14:02:00Z">
                  <w:rPr>
                    <w:color w:val="000000"/>
                    <w:sz w:val="16"/>
                    <w:szCs w:val="16"/>
                  </w:rPr>
                </w:rPrChange>
              </w:rPr>
              <w:t>22 (16%)</w:t>
            </w:r>
          </w:p>
        </w:tc>
        <w:tc>
          <w:tcPr>
            <w:tcW w:w="0" w:type="auto"/>
            <w:tcPrChange w:id="1797" w:author="Anurag Mishra" w:date="2024-02-06T14:05:00Z">
              <w:tcPr>
                <w:tcW w:w="0" w:type="auto"/>
              </w:tcPr>
            </w:tcPrChange>
          </w:tcPr>
          <w:p w14:paraId="11DF9E7E"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798" w:author="Anurag Mishra" w:date="2024-02-06T14:02:00Z">
                  <w:rPr>
                    <w:color w:val="000000"/>
                    <w:sz w:val="16"/>
                    <w:szCs w:val="16"/>
                  </w:rPr>
                </w:rPrChange>
              </w:rPr>
              <w:pPrChange w:id="1799"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800" w:author="Anurag Mishra" w:date="2024-02-06T14:02:00Z">
                  <w:rPr>
                    <w:color w:val="000000"/>
                    <w:sz w:val="16"/>
                    <w:szCs w:val="16"/>
                  </w:rPr>
                </w:rPrChange>
              </w:rPr>
              <w:t>26 (12%)</w:t>
            </w:r>
          </w:p>
        </w:tc>
        <w:tc>
          <w:tcPr>
            <w:tcW w:w="0" w:type="auto"/>
            <w:tcPrChange w:id="1801" w:author="Anurag Mishra" w:date="2024-02-06T14:05:00Z">
              <w:tcPr>
                <w:tcW w:w="0" w:type="auto"/>
                <w:gridSpan w:val="2"/>
              </w:tcPr>
            </w:tcPrChange>
          </w:tcPr>
          <w:p w14:paraId="4ACFF15C" w14:textId="77777777" w:rsidR="00926479" w:rsidRPr="007D2124" w:rsidRDefault="00000000">
            <w:pPr>
              <w:pBdr>
                <w:top w:val="nil"/>
                <w:left w:val="nil"/>
                <w:bottom w:val="nil"/>
                <w:right w:val="nil"/>
                <w:between w:val="nil"/>
              </w:pBdr>
              <w:jc w:val="center"/>
              <w:rPr>
                <w:rFonts w:ascii="Arial" w:hAnsi="Arial" w:cs="Arial"/>
                <w:color w:val="000000"/>
                <w:sz w:val="16"/>
                <w:szCs w:val="16"/>
                <w:lang w:val="en-GB"/>
                <w:rPrChange w:id="1802" w:author="Anurag Mishra" w:date="2024-02-06T14:02:00Z">
                  <w:rPr>
                    <w:color w:val="000000"/>
                    <w:sz w:val="16"/>
                    <w:szCs w:val="16"/>
                  </w:rPr>
                </w:rPrChange>
              </w:rPr>
              <w:pPrChange w:id="1803" w:author="Anurag Mishra" w:date="2024-02-06T14:02:00Z">
                <w:pPr>
                  <w:pBdr>
                    <w:top w:val="nil"/>
                    <w:left w:val="nil"/>
                    <w:bottom w:val="nil"/>
                    <w:right w:val="nil"/>
                    <w:between w:val="nil"/>
                  </w:pBdr>
                  <w:spacing w:before="36" w:after="36"/>
                  <w:jc w:val="center"/>
                </w:pPr>
              </w:pPrChange>
            </w:pPr>
            <w:r w:rsidRPr="007D2124">
              <w:rPr>
                <w:rFonts w:ascii="Arial" w:hAnsi="Arial" w:cs="Arial"/>
                <w:color w:val="000000"/>
                <w:sz w:val="16"/>
                <w:szCs w:val="16"/>
                <w:lang w:val="en-GB"/>
                <w:rPrChange w:id="1804" w:author="Anurag Mishra" w:date="2024-02-06T14:02:00Z">
                  <w:rPr>
                    <w:color w:val="000000"/>
                    <w:sz w:val="16"/>
                    <w:szCs w:val="16"/>
                  </w:rPr>
                </w:rPrChange>
              </w:rPr>
              <w:t>32 (9.9%)</w:t>
            </w:r>
          </w:p>
        </w:tc>
      </w:tr>
      <w:tr w:rsidR="00AE1BF0" w:rsidRPr="00AE1BF0" w14:paraId="55550691" w14:textId="77777777" w:rsidTr="00AE1BF0">
        <w:tblPrEx>
          <w:tblW w:w="0" w:type="auto"/>
          <w:tblLook w:val="0400" w:firstRow="0" w:lastRow="0" w:firstColumn="0" w:lastColumn="0" w:noHBand="0" w:noVBand="1"/>
          <w:tblPrExChange w:id="1805" w:author="Anurag Mishra" w:date="2024-02-06T14:05:00Z">
            <w:tblPrEx>
              <w:tblW w:w="0" w:type="auto"/>
              <w:tblLook w:val="0000" w:firstRow="0" w:lastRow="0" w:firstColumn="0" w:lastColumn="0" w:noHBand="0" w:noVBand="0"/>
            </w:tblPrEx>
          </w:tblPrExChange>
        </w:tblPrEx>
        <w:trPr>
          <w:cnfStyle w:val="000000100000" w:firstRow="0" w:lastRow="0" w:firstColumn="0" w:lastColumn="0" w:oddVBand="0" w:evenVBand="0" w:oddHBand="1" w:evenHBand="0" w:firstRowFirstColumn="0" w:firstRowLastColumn="0" w:lastRowFirstColumn="0" w:lastRowLastColumn="0"/>
        </w:trPr>
        <w:tc>
          <w:tcPr>
            <w:tcW w:w="0" w:type="auto"/>
            <w:tcPrChange w:id="1806" w:author="Anurag Mishra" w:date="2024-02-06T14:05:00Z">
              <w:tcPr>
                <w:tcW w:w="0" w:type="auto"/>
                <w:gridSpan w:val="2"/>
              </w:tcPr>
            </w:tcPrChange>
          </w:tcPr>
          <w:p w14:paraId="7810788E" w14:textId="77777777" w:rsidR="00926479" w:rsidRPr="007D2124" w:rsidRDefault="00000000">
            <w:pPr>
              <w:pBdr>
                <w:top w:val="nil"/>
                <w:left w:val="nil"/>
                <w:bottom w:val="nil"/>
                <w:right w:val="nil"/>
                <w:between w:val="nil"/>
              </w:pBd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07" w:author="Anurag Mishra" w:date="2024-02-06T14:02:00Z">
                  <w:rPr>
                    <w:color w:val="000000"/>
                    <w:sz w:val="16"/>
                    <w:szCs w:val="16"/>
                  </w:rPr>
                </w:rPrChange>
              </w:rPr>
              <w:pPrChange w:id="1808" w:author="Anurag Mishra" w:date="2024-02-06T14:02:00Z">
                <w:pPr>
                  <w:pBdr>
                    <w:top w:val="nil"/>
                    <w:left w:val="nil"/>
                    <w:bottom w:val="nil"/>
                    <w:right w:val="nil"/>
                    <w:between w:val="nil"/>
                  </w:pBdr>
                  <w:spacing w:before="36" w:after="36"/>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09" w:author="Anurag Mishra" w:date="2024-02-06T14:02:00Z">
                  <w:rPr>
                    <w:color w:val="000000"/>
                    <w:sz w:val="16"/>
                    <w:szCs w:val="16"/>
                  </w:rPr>
                </w:rPrChange>
              </w:rPr>
              <w:t>Missing</w:t>
            </w:r>
          </w:p>
        </w:tc>
        <w:tc>
          <w:tcPr>
            <w:tcW w:w="0" w:type="auto"/>
            <w:tcPrChange w:id="1810" w:author="Anurag Mishra" w:date="2024-02-06T14:05:00Z">
              <w:tcPr>
                <w:tcW w:w="0" w:type="auto"/>
              </w:tcPr>
            </w:tcPrChange>
          </w:tcPr>
          <w:p w14:paraId="2AEDC916"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11" w:author="Anurag Mishra" w:date="2024-02-06T14:02:00Z">
                  <w:rPr>
                    <w:color w:val="000000"/>
                    <w:sz w:val="16"/>
                    <w:szCs w:val="16"/>
                  </w:rPr>
                </w:rPrChange>
              </w:rPr>
              <w:pPrChange w:id="181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13" w:author="Anurag Mishra" w:date="2024-02-06T14:02:00Z">
                  <w:rPr>
                    <w:color w:val="000000"/>
                    <w:sz w:val="16"/>
                    <w:szCs w:val="16"/>
                  </w:rPr>
                </w:rPrChange>
              </w:rPr>
              <w:t>2</w:t>
            </w:r>
          </w:p>
        </w:tc>
        <w:tc>
          <w:tcPr>
            <w:tcW w:w="0" w:type="auto"/>
            <w:tcPrChange w:id="1814" w:author="Anurag Mishra" w:date="2024-02-06T14:05:00Z">
              <w:tcPr>
                <w:tcW w:w="0" w:type="auto"/>
              </w:tcPr>
            </w:tcPrChange>
          </w:tcPr>
          <w:p w14:paraId="7F48213D"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15" w:author="Anurag Mishra" w:date="2024-02-06T14:02:00Z">
                  <w:rPr>
                    <w:color w:val="000000"/>
                    <w:sz w:val="16"/>
                    <w:szCs w:val="16"/>
                  </w:rPr>
                </w:rPrChange>
              </w:rPr>
              <w:pPrChange w:id="181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17" w:author="Anurag Mishra" w:date="2024-02-06T14:02:00Z">
                  <w:rPr>
                    <w:color w:val="000000"/>
                    <w:sz w:val="16"/>
                    <w:szCs w:val="16"/>
                  </w:rPr>
                </w:rPrChange>
              </w:rPr>
              <w:t>8</w:t>
            </w:r>
          </w:p>
        </w:tc>
        <w:tc>
          <w:tcPr>
            <w:tcW w:w="0" w:type="auto"/>
            <w:tcPrChange w:id="1818" w:author="Anurag Mishra" w:date="2024-02-06T14:05:00Z">
              <w:tcPr>
                <w:tcW w:w="0" w:type="auto"/>
              </w:tcPr>
            </w:tcPrChange>
          </w:tcPr>
          <w:p w14:paraId="0D300F9C"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19" w:author="Anurag Mishra" w:date="2024-02-06T14:02:00Z">
                  <w:rPr>
                    <w:color w:val="000000"/>
                    <w:sz w:val="16"/>
                    <w:szCs w:val="16"/>
                  </w:rPr>
                </w:rPrChange>
              </w:rPr>
              <w:pPrChange w:id="182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21" w:author="Anurag Mishra" w:date="2024-02-06T14:02:00Z">
                  <w:rPr>
                    <w:color w:val="000000"/>
                    <w:sz w:val="16"/>
                    <w:szCs w:val="16"/>
                  </w:rPr>
                </w:rPrChange>
              </w:rPr>
              <w:t>3</w:t>
            </w:r>
          </w:p>
        </w:tc>
        <w:tc>
          <w:tcPr>
            <w:tcW w:w="0" w:type="auto"/>
            <w:tcPrChange w:id="1822" w:author="Anurag Mishra" w:date="2024-02-06T14:05:00Z">
              <w:tcPr>
                <w:tcW w:w="0" w:type="auto"/>
              </w:tcPr>
            </w:tcPrChange>
          </w:tcPr>
          <w:p w14:paraId="07D37D43"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23" w:author="Anurag Mishra" w:date="2024-02-06T14:02:00Z">
                  <w:rPr>
                    <w:color w:val="000000"/>
                    <w:sz w:val="16"/>
                    <w:szCs w:val="16"/>
                  </w:rPr>
                </w:rPrChange>
              </w:rPr>
              <w:pPrChange w:id="182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25" w:author="Anurag Mishra" w:date="2024-02-06T14:02:00Z">
                  <w:rPr>
                    <w:color w:val="000000"/>
                    <w:sz w:val="16"/>
                    <w:szCs w:val="16"/>
                  </w:rPr>
                </w:rPrChange>
              </w:rPr>
              <w:t>13</w:t>
            </w:r>
          </w:p>
        </w:tc>
        <w:tc>
          <w:tcPr>
            <w:tcW w:w="0" w:type="auto"/>
            <w:tcPrChange w:id="1826" w:author="Anurag Mishra" w:date="2024-02-06T14:05:00Z">
              <w:tcPr>
                <w:tcW w:w="0" w:type="auto"/>
                <w:gridSpan w:val="2"/>
              </w:tcPr>
            </w:tcPrChange>
          </w:tcPr>
          <w:p w14:paraId="57791F8C"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27" w:author="Anurag Mishra" w:date="2024-02-06T14:02:00Z">
                  <w:rPr>
                    <w:color w:val="000000"/>
                    <w:sz w:val="16"/>
                    <w:szCs w:val="16"/>
                  </w:rPr>
                </w:rPrChange>
              </w:rPr>
              <w:pPrChange w:id="1828"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29" w:author="Anurag Mishra" w:date="2024-02-06T14:02:00Z">
                  <w:rPr>
                    <w:color w:val="000000"/>
                    <w:sz w:val="16"/>
                    <w:szCs w:val="16"/>
                  </w:rPr>
                </w:rPrChange>
              </w:rPr>
              <w:t>2</w:t>
            </w:r>
          </w:p>
        </w:tc>
        <w:tc>
          <w:tcPr>
            <w:tcW w:w="0" w:type="auto"/>
            <w:tcPrChange w:id="1830" w:author="Anurag Mishra" w:date="2024-02-06T14:05:00Z">
              <w:tcPr>
                <w:tcW w:w="0" w:type="auto"/>
              </w:tcPr>
            </w:tcPrChange>
          </w:tcPr>
          <w:p w14:paraId="5CBC1E24"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31" w:author="Anurag Mishra" w:date="2024-02-06T14:02:00Z">
                  <w:rPr>
                    <w:color w:val="000000"/>
                    <w:sz w:val="16"/>
                    <w:szCs w:val="16"/>
                  </w:rPr>
                </w:rPrChange>
              </w:rPr>
              <w:pPrChange w:id="1832"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33" w:author="Anurag Mishra" w:date="2024-02-06T14:02:00Z">
                  <w:rPr>
                    <w:color w:val="000000"/>
                    <w:sz w:val="16"/>
                    <w:szCs w:val="16"/>
                  </w:rPr>
                </w:rPrChange>
              </w:rPr>
              <w:t>12</w:t>
            </w:r>
          </w:p>
        </w:tc>
        <w:tc>
          <w:tcPr>
            <w:tcW w:w="0" w:type="auto"/>
            <w:tcPrChange w:id="1834" w:author="Anurag Mishra" w:date="2024-02-06T14:05:00Z">
              <w:tcPr>
                <w:tcW w:w="0" w:type="auto"/>
              </w:tcPr>
            </w:tcPrChange>
          </w:tcPr>
          <w:p w14:paraId="37DD3494"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35" w:author="Anurag Mishra" w:date="2024-02-06T14:02:00Z">
                  <w:rPr>
                    <w:color w:val="000000"/>
                    <w:sz w:val="16"/>
                    <w:szCs w:val="16"/>
                  </w:rPr>
                </w:rPrChange>
              </w:rPr>
              <w:pPrChange w:id="1836"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37" w:author="Anurag Mishra" w:date="2024-02-06T14:02:00Z">
                  <w:rPr>
                    <w:color w:val="000000"/>
                    <w:sz w:val="16"/>
                    <w:szCs w:val="16"/>
                  </w:rPr>
                </w:rPrChange>
              </w:rPr>
              <w:t>26</w:t>
            </w:r>
          </w:p>
        </w:tc>
        <w:tc>
          <w:tcPr>
            <w:tcW w:w="0" w:type="auto"/>
            <w:tcPrChange w:id="1838" w:author="Anurag Mishra" w:date="2024-02-06T14:05:00Z">
              <w:tcPr>
                <w:tcW w:w="0" w:type="auto"/>
              </w:tcPr>
            </w:tcPrChange>
          </w:tcPr>
          <w:p w14:paraId="3C36E204"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39" w:author="Anurag Mishra" w:date="2024-02-06T14:02:00Z">
                  <w:rPr>
                    <w:color w:val="000000"/>
                    <w:sz w:val="16"/>
                    <w:szCs w:val="16"/>
                  </w:rPr>
                </w:rPrChange>
              </w:rPr>
              <w:pPrChange w:id="1840"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41" w:author="Anurag Mishra" w:date="2024-02-06T14:02:00Z">
                  <w:rPr>
                    <w:color w:val="000000"/>
                    <w:sz w:val="16"/>
                    <w:szCs w:val="16"/>
                  </w:rPr>
                </w:rPrChange>
              </w:rPr>
              <w:t>40</w:t>
            </w:r>
          </w:p>
        </w:tc>
        <w:tc>
          <w:tcPr>
            <w:tcW w:w="0" w:type="auto"/>
            <w:tcPrChange w:id="1842" w:author="Anurag Mishra" w:date="2024-02-06T14:05:00Z">
              <w:tcPr>
                <w:tcW w:w="0" w:type="auto"/>
                <w:gridSpan w:val="2"/>
              </w:tcPr>
            </w:tcPrChange>
          </w:tcPr>
          <w:p w14:paraId="20897B89" w14:textId="77777777" w:rsidR="00926479" w:rsidRPr="007D2124" w:rsidRDefault="00000000">
            <w:pPr>
              <w:pBdr>
                <w:top w:val="nil"/>
                <w:left w:val="nil"/>
                <w:bottom w:val="nil"/>
                <w:right w:val="nil"/>
                <w:between w:val="nil"/>
              </w:pBd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6"/>
                <w:szCs w:val="16"/>
                <w:lang w:val="en-GB"/>
                <w:rPrChange w:id="1843" w:author="Anurag Mishra" w:date="2024-02-06T14:02:00Z">
                  <w:rPr>
                    <w:color w:val="000000"/>
                    <w:sz w:val="16"/>
                    <w:szCs w:val="16"/>
                  </w:rPr>
                </w:rPrChange>
              </w:rPr>
              <w:pPrChange w:id="1844" w:author="Anurag Mishra" w:date="2024-02-06T14:02:00Z">
                <w:pPr>
                  <w:pBdr>
                    <w:top w:val="nil"/>
                    <w:left w:val="nil"/>
                    <w:bottom w:val="nil"/>
                    <w:right w:val="nil"/>
                    <w:between w:val="nil"/>
                  </w:pBdr>
                  <w:spacing w:before="36" w:after="36"/>
                  <w:jc w:val="center"/>
                  <w:cnfStyle w:val="000000100000" w:firstRow="0" w:lastRow="0" w:firstColumn="0" w:lastColumn="0" w:oddVBand="0" w:evenVBand="0" w:oddHBand="1" w:evenHBand="0" w:firstRowFirstColumn="0" w:firstRowLastColumn="0" w:lastRowFirstColumn="0" w:lastRowLastColumn="0"/>
                </w:pPr>
              </w:pPrChange>
            </w:pPr>
            <w:r w:rsidRPr="007D2124">
              <w:rPr>
                <w:rFonts w:ascii="Arial" w:hAnsi="Arial" w:cs="Arial"/>
                <w:color w:val="000000"/>
                <w:sz w:val="16"/>
                <w:szCs w:val="16"/>
                <w:lang w:val="en-GB"/>
                <w:rPrChange w:id="1845" w:author="Anurag Mishra" w:date="2024-02-06T14:02:00Z">
                  <w:rPr>
                    <w:color w:val="000000"/>
                    <w:sz w:val="16"/>
                    <w:szCs w:val="16"/>
                  </w:rPr>
                </w:rPrChange>
              </w:rPr>
              <w:t>53</w:t>
            </w:r>
          </w:p>
        </w:tc>
      </w:tr>
    </w:tbl>
    <w:p w14:paraId="39E9D3AD" w14:textId="77777777" w:rsidR="00926479" w:rsidRPr="00942891" w:rsidRDefault="00000000">
      <w:pPr>
        <w:pStyle w:val="Heading2"/>
        <w:spacing w:line="480" w:lineRule="auto"/>
        <w:rPr>
          <w:rFonts w:ascii="Arial" w:hAnsi="Arial" w:cs="Arial"/>
          <w:sz w:val="22"/>
          <w:szCs w:val="22"/>
          <w:lang w:val="en-GB"/>
          <w:rPrChange w:id="1846" w:author="Nigel Rossiter" w:date="2024-02-04T18:22:00Z">
            <w:rPr/>
          </w:rPrChange>
        </w:rPr>
        <w:pPrChange w:id="1847" w:author="Nigel Rossiter" w:date="2024-02-04T18:19:00Z">
          <w:pPr>
            <w:pStyle w:val="Heading2"/>
          </w:pPr>
        </w:pPrChange>
      </w:pPr>
      <w:bookmarkStart w:id="1848" w:name="1hmsyys" w:colFirst="0" w:colLast="0"/>
      <w:bookmarkEnd w:id="1848"/>
      <w:r w:rsidRPr="00942891">
        <w:rPr>
          <w:rFonts w:ascii="Arial" w:hAnsi="Arial" w:cs="Arial"/>
          <w:sz w:val="22"/>
          <w:szCs w:val="22"/>
          <w:lang w:val="en-GB"/>
          <w:rPrChange w:id="1849" w:author="Nigel Rossiter" w:date="2024-02-04T18:22:00Z">
            <w:rPr/>
          </w:rPrChange>
        </w:rPr>
        <w:t>Patient Participant Outcomes</w:t>
      </w:r>
    </w:p>
    <w:p w14:paraId="5A6A5602"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850" w:author="Nigel Rossiter" w:date="2024-02-04T18:22:00Z">
            <w:rPr>
              <w:color w:val="000000"/>
            </w:rPr>
          </w:rPrChange>
        </w:rPr>
        <w:pPrChange w:id="185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852" w:author="Nigel Rossiter" w:date="2024-02-04T18:22:00Z">
            <w:rPr>
              <w:color w:val="000000"/>
            </w:rPr>
          </w:rPrChange>
        </w:rPr>
        <w:t xml:space="preserve">After training, a total of 22 (16%) patients in the standard care arm had the </w:t>
      </w:r>
      <w:commentRangeStart w:id="1853"/>
      <w:r w:rsidRPr="00942891">
        <w:rPr>
          <w:rFonts w:ascii="Arial" w:hAnsi="Arial" w:cs="Arial"/>
          <w:color w:val="000000"/>
          <w:sz w:val="22"/>
          <w:szCs w:val="22"/>
          <w:lang w:val="en-GB"/>
          <w:rPrChange w:id="1854" w:author="Nigel Rossiter" w:date="2024-02-04T18:22:00Z">
            <w:rPr>
              <w:color w:val="000000"/>
            </w:rPr>
          </w:rPrChange>
        </w:rPr>
        <w:t>primary outcome</w:t>
      </w:r>
      <w:commentRangeEnd w:id="1853"/>
      <w:r w:rsidR="00DC6905">
        <w:rPr>
          <w:rStyle w:val="CommentReference"/>
        </w:rPr>
        <w:commentReference w:id="1853"/>
      </w:r>
      <w:r w:rsidRPr="00942891">
        <w:rPr>
          <w:rFonts w:ascii="Arial" w:hAnsi="Arial" w:cs="Arial"/>
          <w:color w:val="000000"/>
          <w:sz w:val="22"/>
          <w:szCs w:val="22"/>
          <w:lang w:val="en-GB"/>
          <w:rPrChange w:id="1855" w:author="Nigel Rossiter" w:date="2024-02-04T18:22:00Z">
            <w:rPr>
              <w:color w:val="000000"/>
            </w:rPr>
          </w:rPrChange>
        </w:rPr>
        <w:t xml:space="preserve">, compared to 1 (3.8%) </w:t>
      </w:r>
      <w:proofErr w:type="gramStart"/>
      <w:r w:rsidRPr="00942891">
        <w:rPr>
          <w:rFonts w:ascii="Arial" w:hAnsi="Arial" w:cs="Arial"/>
          <w:color w:val="000000"/>
          <w:sz w:val="22"/>
          <w:szCs w:val="22"/>
          <w:lang w:val="en-GB"/>
          <w:rPrChange w:id="1856" w:author="Nigel Rossiter" w:date="2024-02-04T18:22:00Z">
            <w:rPr>
              <w:color w:val="000000"/>
            </w:rPr>
          </w:rPrChange>
        </w:rPr>
        <w:t>patients</w:t>
      </w:r>
      <w:proofErr w:type="gramEnd"/>
      <w:r w:rsidRPr="00942891">
        <w:rPr>
          <w:rFonts w:ascii="Arial" w:hAnsi="Arial" w:cs="Arial"/>
          <w:color w:val="000000"/>
          <w:sz w:val="22"/>
          <w:szCs w:val="22"/>
          <w:lang w:val="en-GB"/>
          <w:rPrChange w:id="1857" w:author="Nigel Rossiter" w:date="2024-02-04T18:22:00Z">
            <w:rPr>
              <w:color w:val="000000"/>
            </w:rPr>
          </w:rPrChange>
        </w:rPr>
        <w:t xml:space="preserve"> in the ATLS</w:t>
      </w:r>
      <w:r w:rsidRPr="00942891">
        <w:rPr>
          <w:rFonts w:ascii="Arial" w:hAnsi="Arial" w:cs="Arial"/>
          <w:color w:val="000000"/>
          <w:sz w:val="22"/>
          <w:szCs w:val="22"/>
          <w:vertAlign w:val="superscript"/>
          <w:lang w:val="en-GB"/>
          <w:rPrChange w:id="1858" w:author="Nigel Rossiter" w:date="2024-02-04T18:22:00Z">
            <w:rPr>
              <w:color w:val="000000"/>
              <w:vertAlign w:val="superscript"/>
            </w:rPr>
          </w:rPrChange>
        </w:rPr>
        <w:t>®</w:t>
      </w:r>
      <w:r w:rsidRPr="00942891">
        <w:rPr>
          <w:rFonts w:ascii="Arial" w:hAnsi="Arial" w:cs="Arial"/>
          <w:color w:val="000000"/>
          <w:sz w:val="22"/>
          <w:szCs w:val="22"/>
          <w:lang w:val="en-GB"/>
          <w:rPrChange w:id="1859" w:author="Nigel Rossiter" w:date="2024-02-04T18:22:00Z">
            <w:rPr>
              <w:color w:val="000000"/>
            </w:rPr>
          </w:rPrChange>
        </w:rPr>
        <w:t xml:space="preserve"> arm and 3 (4.9%) patients in the PTC arm. </w:t>
      </w:r>
      <w:commentRangeStart w:id="1860"/>
      <w:r w:rsidRPr="00942891">
        <w:rPr>
          <w:rFonts w:ascii="Arial" w:hAnsi="Arial" w:cs="Arial"/>
          <w:color w:val="000000"/>
          <w:sz w:val="22"/>
          <w:szCs w:val="22"/>
          <w:lang w:val="en-GB"/>
          <w:rPrChange w:id="1861" w:author="Nigel Rossiter" w:date="2024-02-04T18:22:00Z">
            <w:rPr>
              <w:color w:val="000000"/>
            </w:rPr>
          </w:rPrChange>
        </w:rPr>
        <w:t xml:space="preserve">The </w:t>
      </w:r>
      <w:r w:rsidRPr="00942891">
        <w:rPr>
          <w:rFonts w:ascii="Arial" w:hAnsi="Arial" w:cs="Arial"/>
          <w:color w:val="000000"/>
          <w:sz w:val="22"/>
          <w:szCs w:val="22"/>
          <w:lang w:val="en-GB"/>
          <w:rPrChange w:id="1862" w:author="Nigel Rossiter" w:date="2024-02-04T18:22:00Z">
            <w:rPr>
              <w:color w:val="000000"/>
            </w:rPr>
          </w:rPrChange>
        </w:rPr>
        <w:lastRenderedPageBreak/>
        <w:t xml:space="preserve">absolute change from baseline in the primary outcome (95% CI) in the standard care arm was 13.4 (3, </w:t>
      </w:r>
      <w:proofErr w:type="gramStart"/>
      <w:r w:rsidRPr="00942891">
        <w:rPr>
          <w:rFonts w:ascii="Arial" w:hAnsi="Arial" w:cs="Arial"/>
          <w:color w:val="000000"/>
          <w:sz w:val="22"/>
          <w:szCs w:val="22"/>
          <w:lang w:val="en-GB"/>
          <w:rPrChange w:id="1863" w:author="Nigel Rossiter" w:date="2024-02-04T18:22:00Z">
            <w:rPr>
              <w:color w:val="000000"/>
            </w:rPr>
          </w:rPrChange>
        </w:rPr>
        <w:t>20)%</w:t>
      </w:r>
      <w:proofErr w:type="gramEnd"/>
      <w:r w:rsidRPr="00942891">
        <w:rPr>
          <w:rFonts w:ascii="Arial" w:hAnsi="Arial" w:cs="Arial"/>
          <w:color w:val="000000"/>
          <w:sz w:val="22"/>
          <w:szCs w:val="22"/>
          <w:lang w:val="en-GB"/>
          <w:rPrChange w:id="1864" w:author="Nigel Rossiter" w:date="2024-02-04T18:22:00Z">
            <w:rPr>
              <w:color w:val="000000"/>
            </w:rPr>
          </w:rPrChange>
        </w:rPr>
        <w:t xml:space="preserve"> units, in the ATLS</w:t>
      </w:r>
      <w:r w:rsidRPr="00942891">
        <w:rPr>
          <w:rFonts w:ascii="Arial" w:hAnsi="Arial" w:cs="Arial"/>
          <w:color w:val="000000"/>
          <w:sz w:val="22"/>
          <w:szCs w:val="22"/>
          <w:vertAlign w:val="superscript"/>
          <w:lang w:val="en-GB"/>
          <w:rPrChange w:id="1865" w:author="Nigel Rossiter" w:date="2024-02-04T18:22:00Z">
            <w:rPr>
              <w:color w:val="000000"/>
              <w:vertAlign w:val="superscript"/>
            </w:rPr>
          </w:rPrChange>
        </w:rPr>
        <w:t>®</w:t>
      </w:r>
      <w:r w:rsidRPr="00942891">
        <w:rPr>
          <w:rFonts w:ascii="Arial" w:hAnsi="Arial" w:cs="Arial"/>
          <w:color w:val="000000"/>
          <w:sz w:val="22"/>
          <w:szCs w:val="22"/>
          <w:lang w:val="en-GB"/>
          <w:rPrChange w:id="1866" w:author="Nigel Rossiter" w:date="2024-02-04T18:22:00Z">
            <w:rPr>
              <w:color w:val="000000"/>
            </w:rPr>
          </w:rPrChange>
        </w:rPr>
        <w:t xml:space="preserve"> arm 3.8 (0, 20.98)% units, and in the PTC arm -5.1 (-16.57, 4.76)% units. The relative change from baseline in the primary outcome (95% CI) in the standard care arm was 6.15 (2.62, 10.91), in the ATLS</w:t>
      </w:r>
      <w:r w:rsidRPr="00942891">
        <w:rPr>
          <w:rFonts w:ascii="Arial" w:hAnsi="Arial" w:cs="Arial"/>
          <w:color w:val="000000"/>
          <w:sz w:val="22"/>
          <w:szCs w:val="22"/>
          <w:vertAlign w:val="superscript"/>
          <w:lang w:val="en-GB"/>
          <w:rPrChange w:id="1867" w:author="Nigel Rossiter" w:date="2024-02-04T18:22:00Z">
            <w:rPr>
              <w:color w:val="000000"/>
              <w:vertAlign w:val="superscript"/>
            </w:rPr>
          </w:rPrChange>
        </w:rPr>
        <w:t>®</w:t>
      </w:r>
      <w:r w:rsidRPr="00942891">
        <w:rPr>
          <w:rFonts w:ascii="Arial" w:hAnsi="Arial" w:cs="Arial"/>
          <w:color w:val="000000"/>
          <w:sz w:val="22"/>
          <w:szCs w:val="22"/>
          <w:lang w:val="en-GB"/>
          <w:rPrChange w:id="1868" w:author="Nigel Rossiter" w:date="2024-02-04T18:22:00Z">
            <w:rPr>
              <w:color w:val="000000"/>
            </w:rPr>
          </w:rPrChange>
        </w:rPr>
        <w:t xml:space="preserve"> </w:t>
      </w:r>
      <w:proofErr w:type="gramStart"/>
      <w:r w:rsidRPr="00942891">
        <w:rPr>
          <w:rFonts w:ascii="Arial" w:hAnsi="Arial" w:cs="Arial"/>
          <w:color w:val="000000"/>
          <w:sz w:val="22"/>
          <w:szCs w:val="22"/>
          <w:lang w:val="en-GB"/>
          <w:rPrChange w:id="1869" w:author="Nigel Rossiter" w:date="2024-02-04T18:22:00Z">
            <w:rPr>
              <w:color w:val="000000"/>
            </w:rPr>
          </w:rPrChange>
        </w:rPr>
        <w:t>arm ,</w:t>
      </w:r>
      <w:proofErr w:type="gramEnd"/>
      <w:r w:rsidRPr="00942891">
        <w:rPr>
          <w:rFonts w:ascii="Arial" w:hAnsi="Arial" w:cs="Arial"/>
          <w:color w:val="000000"/>
          <w:sz w:val="22"/>
          <w:szCs w:val="22"/>
          <w:lang w:val="en-GB"/>
          <w:rPrChange w:id="1870" w:author="Nigel Rossiter" w:date="2024-02-04T18:22:00Z">
            <w:rPr>
              <w:color w:val="000000"/>
            </w:rPr>
          </w:rPrChange>
        </w:rPr>
        <w:t xml:space="preserve"> and in the PTC arm 0.49 (0, 2.31).</w:t>
      </w:r>
    </w:p>
    <w:p w14:paraId="3C72737A"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871" w:author="Nigel Rossiter" w:date="2024-02-04T18:22:00Z">
            <w:rPr>
              <w:color w:val="000000"/>
            </w:rPr>
          </w:rPrChange>
        </w:rPr>
        <w:pPrChange w:id="1872"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1873" w:author="Nigel Rossiter" w:date="2024-02-04T18:22:00Z">
            <w:rPr>
              <w:color w:val="000000"/>
            </w:rPr>
          </w:rPrChange>
        </w:rPr>
        <w:t>The absolute risk difference between the standard care and ATLS</w:t>
      </w:r>
      <w:r w:rsidRPr="00942891">
        <w:rPr>
          <w:rFonts w:ascii="Arial" w:hAnsi="Arial" w:cs="Arial"/>
          <w:color w:val="000000"/>
          <w:sz w:val="22"/>
          <w:szCs w:val="22"/>
          <w:vertAlign w:val="superscript"/>
          <w:lang w:val="en-GB"/>
          <w:rPrChange w:id="1874" w:author="Nigel Rossiter" w:date="2024-02-04T18:22:00Z">
            <w:rPr>
              <w:color w:val="000000"/>
              <w:vertAlign w:val="superscript"/>
            </w:rPr>
          </w:rPrChange>
        </w:rPr>
        <w:t>®</w:t>
      </w:r>
      <w:r w:rsidRPr="00942891">
        <w:rPr>
          <w:rFonts w:ascii="Arial" w:hAnsi="Arial" w:cs="Arial"/>
          <w:color w:val="000000"/>
          <w:sz w:val="22"/>
          <w:szCs w:val="22"/>
          <w:lang w:val="en-GB"/>
          <w:rPrChange w:id="1875" w:author="Nigel Rossiter" w:date="2024-02-04T18:22:00Z">
            <w:rPr>
              <w:color w:val="000000"/>
            </w:rPr>
          </w:rPrChange>
        </w:rPr>
        <w:t xml:space="preserve"> arms (95% CI) was 12.2 (-8.05, </w:t>
      </w:r>
      <w:proofErr w:type="gramStart"/>
      <w:r w:rsidRPr="00942891">
        <w:rPr>
          <w:rFonts w:ascii="Arial" w:hAnsi="Arial" w:cs="Arial"/>
          <w:color w:val="000000"/>
          <w:sz w:val="22"/>
          <w:szCs w:val="22"/>
          <w:lang w:val="en-GB"/>
          <w:rPrChange w:id="1876" w:author="Nigel Rossiter" w:date="2024-02-04T18:22:00Z">
            <w:rPr>
              <w:color w:val="000000"/>
            </w:rPr>
          </w:rPrChange>
        </w:rPr>
        <w:t>23.3)%</w:t>
      </w:r>
      <w:proofErr w:type="gramEnd"/>
      <w:r w:rsidRPr="00942891">
        <w:rPr>
          <w:rFonts w:ascii="Arial" w:hAnsi="Arial" w:cs="Arial"/>
          <w:color w:val="000000"/>
          <w:sz w:val="22"/>
          <w:szCs w:val="22"/>
          <w:lang w:val="en-GB"/>
          <w:rPrChange w:id="1877" w:author="Nigel Rossiter" w:date="2024-02-04T18:22:00Z">
            <w:rPr>
              <w:color w:val="000000"/>
            </w:rPr>
          </w:rPrChange>
        </w:rPr>
        <w:t xml:space="preserve"> units, between the standard care and PTC arms (95% CI) 11.1 (-5.3, 22.33)% units, and between the ATLS</w:t>
      </w:r>
      <w:r w:rsidRPr="00942891">
        <w:rPr>
          <w:rFonts w:ascii="Arial" w:hAnsi="Arial" w:cs="Arial"/>
          <w:color w:val="000000"/>
          <w:sz w:val="22"/>
          <w:szCs w:val="22"/>
          <w:vertAlign w:val="superscript"/>
          <w:lang w:val="en-GB"/>
          <w:rPrChange w:id="1878" w:author="Nigel Rossiter" w:date="2024-02-04T18:22:00Z">
            <w:rPr>
              <w:color w:val="000000"/>
              <w:vertAlign w:val="superscript"/>
            </w:rPr>
          </w:rPrChange>
        </w:rPr>
        <w:t>®</w:t>
      </w:r>
      <w:r w:rsidRPr="00942891">
        <w:rPr>
          <w:rFonts w:ascii="Arial" w:hAnsi="Arial" w:cs="Arial"/>
          <w:color w:val="000000"/>
          <w:sz w:val="22"/>
          <w:szCs w:val="22"/>
          <w:lang w:val="en-GB"/>
          <w:rPrChange w:id="1879" w:author="Nigel Rossiter" w:date="2024-02-04T18:22:00Z">
            <w:rPr>
              <w:color w:val="000000"/>
            </w:rPr>
          </w:rPrChange>
        </w:rPr>
        <w:t xml:space="preserve"> and PTC arms (95% CI) -1.1 (-22, 11.22)% units. The relative risk in the standard care arm compared with the ATLS</w:t>
      </w:r>
      <w:r w:rsidRPr="00942891">
        <w:rPr>
          <w:rFonts w:ascii="Arial" w:hAnsi="Arial" w:cs="Arial"/>
          <w:color w:val="000000"/>
          <w:sz w:val="22"/>
          <w:szCs w:val="22"/>
          <w:vertAlign w:val="superscript"/>
          <w:lang w:val="en-GB"/>
          <w:rPrChange w:id="1880" w:author="Nigel Rossiter" w:date="2024-02-04T18:22:00Z">
            <w:rPr>
              <w:color w:val="000000"/>
              <w:vertAlign w:val="superscript"/>
            </w:rPr>
          </w:rPrChange>
        </w:rPr>
        <w:t>®</w:t>
      </w:r>
      <w:r w:rsidRPr="00942891">
        <w:rPr>
          <w:rFonts w:ascii="Arial" w:hAnsi="Arial" w:cs="Arial"/>
          <w:color w:val="000000"/>
          <w:sz w:val="22"/>
          <w:szCs w:val="22"/>
          <w:lang w:val="en-GB"/>
          <w:rPrChange w:id="1881" w:author="Nigel Rossiter" w:date="2024-02-04T18:22:00Z">
            <w:rPr>
              <w:color w:val="000000"/>
            </w:rPr>
          </w:rPrChange>
        </w:rPr>
        <w:t xml:space="preserve"> arm (95% CI) was 4.21 (1.36, 15.71), in the standard care arm compared with the PTC arm (95% CI) 3.27 (0.61, 18.82), and in the ATLS</w:t>
      </w:r>
      <w:r w:rsidRPr="00942891">
        <w:rPr>
          <w:rFonts w:ascii="Arial" w:hAnsi="Arial" w:cs="Arial"/>
          <w:color w:val="000000"/>
          <w:sz w:val="22"/>
          <w:szCs w:val="22"/>
          <w:vertAlign w:val="superscript"/>
          <w:lang w:val="en-GB"/>
          <w:rPrChange w:id="1882" w:author="Nigel Rossiter" w:date="2024-02-04T18:22:00Z">
            <w:rPr>
              <w:color w:val="000000"/>
              <w:vertAlign w:val="superscript"/>
            </w:rPr>
          </w:rPrChange>
        </w:rPr>
        <w:t>®</w:t>
      </w:r>
      <w:r w:rsidRPr="00942891">
        <w:rPr>
          <w:rFonts w:ascii="Arial" w:hAnsi="Arial" w:cs="Arial"/>
          <w:color w:val="000000"/>
          <w:sz w:val="22"/>
          <w:szCs w:val="22"/>
          <w:lang w:val="en-GB"/>
          <w:rPrChange w:id="1883" w:author="Nigel Rossiter" w:date="2024-02-04T18:22:00Z">
            <w:rPr>
              <w:color w:val="000000"/>
            </w:rPr>
          </w:rPrChange>
        </w:rPr>
        <w:t xml:space="preserve"> arm compared with the PTC arm (95% CI) the relative risk was 0.78 (0, 4.44). The absolute and relative differences in changes from baseline comparing the three arms are shown in Supplementary materials, along with data on all secondary outcomes.</w:t>
      </w:r>
      <w:commentRangeEnd w:id="1860"/>
      <w:r w:rsidR="000300B0">
        <w:rPr>
          <w:rStyle w:val="CommentReference"/>
        </w:rPr>
        <w:commentReference w:id="1860"/>
      </w:r>
    </w:p>
    <w:p w14:paraId="0DC4E69D" w14:textId="77777777" w:rsidR="00926479" w:rsidRPr="00942891" w:rsidRDefault="00000000">
      <w:pPr>
        <w:pStyle w:val="Heading2"/>
        <w:spacing w:line="480" w:lineRule="auto"/>
        <w:rPr>
          <w:rFonts w:ascii="Arial" w:hAnsi="Arial" w:cs="Arial"/>
          <w:sz w:val="22"/>
          <w:szCs w:val="22"/>
          <w:lang w:val="en-GB"/>
          <w:rPrChange w:id="1884" w:author="Nigel Rossiter" w:date="2024-02-04T18:22:00Z">
            <w:rPr/>
          </w:rPrChange>
        </w:rPr>
        <w:pPrChange w:id="1885" w:author="Nigel Rossiter" w:date="2024-02-04T18:19:00Z">
          <w:pPr>
            <w:pStyle w:val="Heading2"/>
          </w:pPr>
        </w:pPrChange>
      </w:pPr>
      <w:bookmarkStart w:id="1886" w:name="41mghml" w:colFirst="0" w:colLast="0"/>
      <w:bookmarkEnd w:id="1886"/>
      <w:r w:rsidRPr="00942891">
        <w:rPr>
          <w:rFonts w:ascii="Arial" w:hAnsi="Arial" w:cs="Arial"/>
          <w:sz w:val="22"/>
          <w:szCs w:val="22"/>
          <w:lang w:val="en-GB"/>
          <w:rPrChange w:id="1887" w:author="Nigel Rossiter" w:date="2024-02-04T18:22:00Z">
            <w:rPr/>
          </w:rPrChange>
        </w:rPr>
        <w:t>Resident Participant Outcomes</w:t>
      </w:r>
    </w:p>
    <w:p w14:paraId="55CFDFF6" w14:textId="7A544133"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888" w:author="Nigel Rossiter" w:date="2024-02-04T18:22:00Z">
            <w:rPr>
              <w:color w:val="000000"/>
            </w:rPr>
          </w:rPrChange>
        </w:rPr>
        <w:pPrChange w:id="1889" w:author="Nigel Rossiter" w:date="2024-02-04T18:19:00Z">
          <w:pPr>
            <w:pBdr>
              <w:top w:val="nil"/>
              <w:left w:val="nil"/>
              <w:bottom w:val="nil"/>
              <w:right w:val="nil"/>
              <w:between w:val="nil"/>
            </w:pBdr>
            <w:spacing w:before="180" w:after="180"/>
          </w:pPr>
        </w:pPrChange>
      </w:pPr>
      <w:commentRangeStart w:id="1890"/>
      <w:commentRangeStart w:id="1891"/>
      <w:r w:rsidRPr="00942891">
        <w:rPr>
          <w:rFonts w:ascii="Arial" w:hAnsi="Arial" w:cs="Arial"/>
          <w:color w:val="000000"/>
          <w:sz w:val="22"/>
          <w:szCs w:val="22"/>
          <w:lang w:val="en-GB"/>
          <w:rPrChange w:id="1892" w:author="Nigel Rossiter" w:date="2024-02-04T18:22:00Z">
            <w:rPr>
              <w:color w:val="000000"/>
            </w:rPr>
          </w:rPrChange>
        </w:rPr>
        <w:t xml:space="preserve">A total of 21 residents were trained during this pilot study. </w:t>
      </w:r>
      <w:commentRangeStart w:id="1893"/>
      <w:r w:rsidRPr="00942891">
        <w:rPr>
          <w:rFonts w:ascii="Arial" w:hAnsi="Arial" w:cs="Arial"/>
          <w:color w:val="000000"/>
          <w:sz w:val="22"/>
          <w:szCs w:val="22"/>
          <w:lang w:val="en-GB"/>
          <w:rPrChange w:id="1894" w:author="Nigel Rossiter" w:date="2024-02-04T18:22:00Z">
            <w:rPr>
              <w:color w:val="000000"/>
            </w:rPr>
          </w:rPrChange>
        </w:rPr>
        <w:t>Overall</w:t>
      </w:r>
      <w:ins w:id="1895" w:author="Juillard, Catherine" w:date="2024-02-08T17:50:00Z">
        <w:r w:rsidR="00FE254F">
          <w:rPr>
            <w:rFonts w:ascii="Arial" w:hAnsi="Arial" w:cs="Arial"/>
            <w:color w:val="000000"/>
            <w:sz w:val="22"/>
            <w:szCs w:val="22"/>
            <w:lang w:val="en-GB"/>
          </w:rPr>
          <w:t>,</w:t>
        </w:r>
      </w:ins>
      <w:r w:rsidRPr="00942891">
        <w:rPr>
          <w:rFonts w:ascii="Arial" w:hAnsi="Arial" w:cs="Arial"/>
          <w:color w:val="000000"/>
          <w:sz w:val="22"/>
          <w:szCs w:val="22"/>
          <w:lang w:val="en-GB"/>
          <w:rPrChange w:id="1896" w:author="Nigel Rossiter" w:date="2024-02-04T18:22:00Z">
            <w:rPr>
              <w:color w:val="000000"/>
            </w:rPr>
          </w:rPrChange>
        </w:rPr>
        <w:t xml:space="preserve"> their median confidence in managing trauma patients was 10 (IQR 10-10) on a </w:t>
      </w:r>
      <w:proofErr w:type="gramStart"/>
      <w:r w:rsidRPr="00942891">
        <w:rPr>
          <w:rFonts w:ascii="Arial" w:hAnsi="Arial" w:cs="Arial"/>
          <w:color w:val="000000"/>
          <w:sz w:val="22"/>
          <w:szCs w:val="22"/>
          <w:lang w:val="en-GB"/>
          <w:rPrChange w:id="1897" w:author="Nigel Rossiter" w:date="2024-02-04T18:22:00Z">
            <w:rPr>
              <w:color w:val="000000"/>
            </w:rPr>
          </w:rPrChange>
        </w:rPr>
        <w:t>10 point</w:t>
      </w:r>
      <w:proofErr w:type="gramEnd"/>
      <w:r w:rsidRPr="00942891">
        <w:rPr>
          <w:rFonts w:ascii="Arial" w:hAnsi="Arial" w:cs="Arial"/>
          <w:color w:val="000000"/>
          <w:sz w:val="22"/>
          <w:szCs w:val="22"/>
          <w:lang w:val="en-GB"/>
          <w:rPrChange w:id="1898" w:author="Nigel Rossiter" w:date="2024-02-04T18:22:00Z">
            <w:rPr>
              <w:color w:val="000000"/>
            </w:rPr>
          </w:rPrChange>
        </w:rPr>
        <w:t xml:space="preserve"> Likert scale with 10 being most confident. In the pre training period</w:t>
      </w:r>
      <w:commentRangeEnd w:id="1893"/>
      <w:r w:rsidR="00FE254F">
        <w:rPr>
          <w:rStyle w:val="CommentReference"/>
        </w:rPr>
        <w:commentReference w:id="1893"/>
      </w:r>
      <w:r w:rsidRPr="00942891">
        <w:rPr>
          <w:rFonts w:ascii="Arial" w:hAnsi="Arial" w:cs="Arial"/>
          <w:color w:val="000000"/>
          <w:sz w:val="22"/>
          <w:szCs w:val="22"/>
          <w:lang w:val="en-GB"/>
          <w:rPrChange w:id="1899" w:author="Nigel Rossiter" w:date="2024-02-04T18:22:00Z">
            <w:rPr>
              <w:color w:val="000000"/>
            </w:rPr>
          </w:rPrChange>
        </w:rPr>
        <w:t>, the median confidence in the sta</w:t>
      </w:r>
      <w:ins w:id="1900" w:author="Nigel Rossiter" w:date="2024-02-04T18:40:00Z">
        <w:r w:rsidR="000300B0">
          <w:rPr>
            <w:rFonts w:ascii="Arial" w:hAnsi="Arial" w:cs="Arial"/>
            <w:color w:val="000000"/>
            <w:sz w:val="22"/>
            <w:szCs w:val="22"/>
            <w:lang w:val="en-GB"/>
          </w:rPr>
          <w:t>n</w:t>
        </w:r>
      </w:ins>
      <w:r w:rsidRPr="00942891">
        <w:rPr>
          <w:rFonts w:ascii="Arial" w:hAnsi="Arial" w:cs="Arial"/>
          <w:color w:val="000000"/>
          <w:sz w:val="22"/>
          <w:szCs w:val="22"/>
          <w:lang w:val="en-GB"/>
          <w:rPrChange w:id="1901" w:author="Nigel Rossiter" w:date="2024-02-04T18:22:00Z">
            <w:rPr>
              <w:color w:val="000000"/>
            </w:rPr>
          </w:rPrChange>
        </w:rPr>
        <w:t>dard care arm was 10 (IQR 10-10), compared to 10 (IQR 10-10) in the ATLS and 10 (IQR 10-10) in the PTC arm. In the post training period, the corresponding figures were 10 (IQR 10-10) in the standard care arm, 10 (IQR 10-10) in the ATLS and 10 (IQR 10-10) in the PTC arm.</w:t>
      </w:r>
      <w:commentRangeEnd w:id="1890"/>
      <w:r w:rsidR="000300B0">
        <w:rPr>
          <w:rStyle w:val="CommentReference"/>
        </w:rPr>
        <w:commentReference w:id="1890"/>
      </w:r>
      <w:commentRangeEnd w:id="1891"/>
      <w:r w:rsidR="00FE254F">
        <w:rPr>
          <w:rStyle w:val="CommentReference"/>
        </w:rPr>
        <w:commentReference w:id="1891"/>
      </w:r>
    </w:p>
    <w:p w14:paraId="22CFD2C9" w14:textId="77777777" w:rsidR="00926479" w:rsidRPr="00942891" w:rsidRDefault="00000000">
      <w:pPr>
        <w:pStyle w:val="Heading2"/>
        <w:spacing w:line="480" w:lineRule="auto"/>
        <w:rPr>
          <w:rFonts w:ascii="Arial" w:hAnsi="Arial" w:cs="Arial"/>
          <w:sz w:val="22"/>
          <w:szCs w:val="22"/>
          <w:lang w:val="en-GB"/>
          <w:rPrChange w:id="1902" w:author="Nigel Rossiter" w:date="2024-02-04T18:22:00Z">
            <w:rPr/>
          </w:rPrChange>
        </w:rPr>
        <w:pPrChange w:id="1903" w:author="Nigel Rossiter" w:date="2024-02-04T18:19:00Z">
          <w:pPr>
            <w:pStyle w:val="Heading2"/>
          </w:pPr>
        </w:pPrChange>
      </w:pPr>
      <w:bookmarkStart w:id="1904" w:name="2grqrue" w:colFirst="0" w:colLast="0"/>
      <w:bookmarkEnd w:id="1904"/>
      <w:r w:rsidRPr="00942891">
        <w:rPr>
          <w:rFonts w:ascii="Arial" w:hAnsi="Arial" w:cs="Arial"/>
          <w:sz w:val="22"/>
          <w:szCs w:val="22"/>
          <w:lang w:val="en-GB"/>
          <w:rPrChange w:id="1905" w:author="Nigel Rossiter" w:date="2024-02-04T18:22:00Z">
            <w:rPr/>
          </w:rPrChange>
        </w:rPr>
        <w:t>Feasibility Outcomes</w:t>
      </w:r>
    </w:p>
    <w:p w14:paraId="19D62A82" w14:textId="1D78965C"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1906" w:author="Nigel Rossiter" w:date="2024-02-04T18:22:00Z">
            <w:rPr>
              <w:color w:val="000000"/>
            </w:rPr>
          </w:rPrChange>
        </w:rPr>
        <w:pPrChange w:id="1907" w:author="Nigel Rossiter" w:date="2024-02-04T18:19:00Z">
          <w:pPr>
            <w:pBdr>
              <w:top w:val="nil"/>
              <w:left w:val="nil"/>
              <w:bottom w:val="nil"/>
              <w:right w:val="nil"/>
              <w:between w:val="nil"/>
            </w:pBdr>
            <w:spacing w:before="180" w:after="180"/>
          </w:pPr>
        </w:pPrChange>
      </w:pPr>
      <w:del w:id="1908" w:author="Juillard, Catherine" w:date="2024-02-08T17:51:00Z">
        <w:r w:rsidRPr="00942891" w:rsidDel="00FE254F">
          <w:rPr>
            <w:rFonts w:ascii="Arial" w:hAnsi="Arial" w:cs="Arial"/>
            <w:color w:val="000000"/>
            <w:sz w:val="22"/>
            <w:szCs w:val="22"/>
            <w:lang w:val="en-GB"/>
            <w:rPrChange w:id="1909" w:author="Nigel Rossiter" w:date="2024-02-04T18:22:00Z">
              <w:rPr>
                <w:color w:val="000000"/>
              </w:rPr>
            </w:rPrChange>
          </w:rPr>
          <w:delText xml:space="preserve">. </w:delText>
        </w:r>
      </w:del>
      <w:r w:rsidRPr="00942891">
        <w:rPr>
          <w:rFonts w:ascii="Arial" w:hAnsi="Arial" w:cs="Arial"/>
          <w:color w:val="000000"/>
          <w:sz w:val="22"/>
          <w:szCs w:val="22"/>
          <w:lang w:val="en-GB"/>
          <w:rPrChange w:id="1910" w:author="Nigel Rossiter" w:date="2024-02-04T18:22:00Z">
            <w:rPr>
              <w:color w:val="000000"/>
            </w:rPr>
          </w:rPrChange>
        </w:rPr>
        <w:t>Out of 21 potentially eligible residents, 21 (100%) participated in the study. The lost to follow up rate was 14</w:t>
      </w:r>
      <w:ins w:id="1911" w:author="Juillard, Catherine" w:date="2024-02-08T17:52:00Z">
        <w:r w:rsidR="004B0B99">
          <w:rPr>
            <w:rFonts w:ascii="Arial" w:hAnsi="Arial" w:cs="Arial"/>
            <w:color w:val="000000"/>
            <w:sz w:val="22"/>
            <w:szCs w:val="22"/>
            <w:lang w:val="en-GB"/>
          </w:rPr>
          <w:t>%</w:t>
        </w:r>
      </w:ins>
      <w:r w:rsidRPr="00942891">
        <w:rPr>
          <w:rFonts w:ascii="Arial" w:hAnsi="Arial" w:cs="Arial"/>
          <w:color w:val="000000"/>
          <w:sz w:val="22"/>
          <w:szCs w:val="22"/>
          <w:lang w:val="en-GB"/>
          <w:rPrChange w:id="1912" w:author="Nigel Rossiter" w:date="2024-02-04T18:22:00Z">
            <w:rPr>
              <w:color w:val="000000"/>
            </w:rPr>
          </w:rPrChange>
        </w:rPr>
        <w:t xml:space="preserve">, with 53 out of 376 patients not completing 30 day follow up. Among residents the pass rate, after two attempts, was 100%. The missing data rate ranged from 0 to 98, with details </w:t>
      </w:r>
      <w:r w:rsidRPr="00942891">
        <w:rPr>
          <w:rFonts w:ascii="Arial" w:hAnsi="Arial" w:cs="Arial"/>
          <w:color w:val="000000"/>
          <w:sz w:val="22"/>
          <w:szCs w:val="22"/>
          <w:lang w:val="en-GB"/>
          <w:rPrChange w:id="1913" w:author="Nigel Rossiter" w:date="2024-02-04T18:22:00Z">
            <w:rPr>
              <w:color w:val="000000"/>
            </w:rPr>
          </w:rPrChange>
        </w:rPr>
        <w:lastRenderedPageBreak/>
        <w:t>for selected variables shown in Table (</w:t>
      </w:r>
      <w:proofErr w:type="spellStart"/>
      <w:r w:rsidRPr="00942891">
        <w:rPr>
          <w:rFonts w:ascii="Arial" w:hAnsi="Arial" w:cs="Arial"/>
          <w:color w:val="000000"/>
          <w:sz w:val="22"/>
          <w:szCs w:val="22"/>
          <w:lang w:val="en-GB"/>
          <w:rPrChange w:id="1914" w:author="Nigel Rossiter" w:date="2024-02-04T18:22:00Z">
            <w:rPr>
              <w:color w:val="000000"/>
            </w:rPr>
          </w:rPrChange>
        </w:rPr>
        <w:t>tab:sample-characteristics</w:t>
      </w:r>
      <w:proofErr w:type="spellEnd"/>
      <w:r w:rsidRPr="00942891">
        <w:rPr>
          <w:rFonts w:ascii="Arial" w:hAnsi="Arial" w:cs="Arial"/>
          <w:color w:val="000000"/>
          <w:sz w:val="22"/>
          <w:szCs w:val="22"/>
          <w:lang w:val="en-GB"/>
          <w:rPrChange w:id="1915" w:author="Nigel Rossiter" w:date="2024-02-04T18:22:00Z">
            <w:rPr>
              <w:color w:val="000000"/>
            </w:rPr>
          </w:rPrChange>
        </w:rPr>
        <w:t>). The differences in distributions between observed and extracted data, for selected variables that were collected through observation or interview, are shown in Table (</w:t>
      </w:r>
      <w:proofErr w:type="spellStart"/>
      <w:proofErr w:type="gramStart"/>
      <w:r w:rsidRPr="00942891">
        <w:rPr>
          <w:rFonts w:ascii="Arial" w:hAnsi="Arial" w:cs="Arial"/>
          <w:color w:val="000000"/>
          <w:sz w:val="22"/>
          <w:szCs w:val="22"/>
          <w:lang w:val="en-GB"/>
          <w:rPrChange w:id="1916" w:author="Nigel Rossiter" w:date="2024-02-04T18:22:00Z">
            <w:rPr>
              <w:color w:val="000000"/>
            </w:rPr>
          </w:rPrChange>
        </w:rPr>
        <w:t>tab:observed</w:t>
      </w:r>
      <w:proofErr w:type="gramEnd"/>
      <w:r w:rsidRPr="00942891">
        <w:rPr>
          <w:rFonts w:ascii="Arial" w:hAnsi="Arial" w:cs="Arial"/>
          <w:color w:val="000000"/>
          <w:sz w:val="22"/>
          <w:szCs w:val="22"/>
          <w:lang w:val="en-GB"/>
          <w:rPrChange w:id="1917" w:author="Nigel Rossiter" w:date="2024-02-04T18:22:00Z">
            <w:rPr>
              <w:color w:val="000000"/>
            </w:rPr>
          </w:rPrChange>
        </w:rPr>
        <w:t>-vs-retrospective</w:t>
      </w:r>
      <w:proofErr w:type="spellEnd"/>
      <w:r w:rsidRPr="00942891">
        <w:rPr>
          <w:rFonts w:ascii="Arial" w:hAnsi="Arial" w:cs="Arial"/>
          <w:color w:val="000000"/>
          <w:sz w:val="22"/>
          <w:szCs w:val="22"/>
          <w:lang w:val="en-GB"/>
          <w:rPrChange w:id="1918" w:author="Nigel Rossiter" w:date="2024-02-04T18:22:00Z">
            <w:rPr>
              <w:color w:val="000000"/>
            </w:rPr>
          </w:rPrChange>
        </w:rPr>
        <w:t>). Overall, there were considerably more missing values in extracted data compared to observed data.</w:t>
      </w:r>
    </w:p>
    <w:p w14:paraId="48298DA0" w14:textId="77777777" w:rsidR="00926479" w:rsidRPr="00942891" w:rsidRDefault="00000000">
      <w:pPr>
        <w:spacing w:after="0" w:line="480" w:lineRule="auto"/>
        <w:rPr>
          <w:rFonts w:ascii="Arial" w:hAnsi="Arial" w:cs="Arial"/>
          <w:i/>
          <w:sz w:val="22"/>
          <w:szCs w:val="22"/>
          <w:lang w:val="en-GB"/>
          <w:rPrChange w:id="1919" w:author="Nigel Rossiter" w:date="2024-02-04T18:22:00Z">
            <w:rPr>
              <w:i/>
            </w:rPr>
          </w:rPrChange>
        </w:rPr>
        <w:pPrChange w:id="1920" w:author="Nigel Rossiter" w:date="2024-02-04T18:19:00Z">
          <w:pPr>
            <w:spacing w:after="0"/>
          </w:pPr>
        </w:pPrChange>
      </w:pPr>
      <w:bookmarkStart w:id="1921" w:name="vx1227" w:colFirst="0" w:colLast="0"/>
      <w:bookmarkEnd w:id="1921"/>
      <w:r w:rsidRPr="00942891">
        <w:rPr>
          <w:rFonts w:ascii="Arial" w:hAnsi="Arial" w:cs="Arial"/>
          <w:sz w:val="22"/>
          <w:szCs w:val="22"/>
          <w:lang w:val="en-GB"/>
          <w:rPrChange w:id="1922" w:author="Nigel Rossiter" w:date="2024-02-04T18:22:00Z">
            <w:rPr/>
          </w:rPrChange>
        </w:rPr>
        <w:br w:type="page"/>
      </w:r>
    </w:p>
    <w:p w14:paraId="7D2B0924" w14:textId="77777777" w:rsidR="00926479" w:rsidRPr="00942891" w:rsidRDefault="00000000">
      <w:pPr>
        <w:keepNext/>
        <w:pBdr>
          <w:top w:val="nil"/>
          <w:left w:val="nil"/>
          <w:bottom w:val="nil"/>
          <w:right w:val="nil"/>
          <w:between w:val="nil"/>
        </w:pBdr>
        <w:spacing w:after="120" w:line="480" w:lineRule="auto"/>
        <w:rPr>
          <w:rFonts w:ascii="Arial" w:hAnsi="Arial" w:cs="Arial"/>
          <w:i/>
          <w:color w:val="000000"/>
          <w:sz w:val="22"/>
          <w:szCs w:val="22"/>
          <w:lang w:val="en-GB"/>
          <w:rPrChange w:id="1923" w:author="Nigel Rossiter" w:date="2024-02-04T18:22:00Z">
            <w:rPr>
              <w:i/>
              <w:color w:val="000000"/>
            </w:rPr>
          </w:rPrChange>
        </w:rPr>
        <w:pPrChange w:id="1924" w:author="Nigel Rossiter" w:date="2024-02-04T18:19:00Z">
          <w:pPr>
            <w:keepNext/>
            <w:pBdr>
              <w:top w:val="nil"/>
              <w:left w:val="nil"/>
              <w:bottom w:val="nil"/>
              <w:right w:val="nil"/>
              <w:between w:val="nil"/>
            </w:pBdr>
            <w:spacing w:after="120"/>
          </w:pPr>
        </w:pPrChange>
      </w:pPr>
      <w:r w:rsidRPr="00942891">
        <w:rPr>
          <w:rFonts w:ascii="Arial" w:hAnsi="Arial" w:cs="Arial"/>
          <w:i/>
          <w:color w:val="000000"/>
          <w:sz w:val="22"/>
          <w:szCs w:val="22"/>
          <w:lang w:val="en-GB"/>
          <w:rPrChange w:id="1925" w:author="Nigel Rossiter" w:date="2024-02-04T18:22:00Z">
            <w:rPr>
              <w:i/>
              <w:color w:val="000000"/>
            </w:rPr>
          </w:rPrChange>
        </w:rPr>
        <w:lastRenderedPageBreak/>
        <w:t>Table 2: Differences in distributions between observed and extracted data, for selected variables that were collected through observation or interview.</w:t>
      </w:r>
    </w:p>
    <w:tbl>
      <w:tblPr>
        <w:tblStyle w:val="a0"/>
        <w:tblW w:w="9576" w:type="dxa"/>
        <w:tblLayout w:type="fixed"/>
        <w:tblLook w:val="0000" w:firstRow="0" w:lastRow="0" w:firstColumn="0" w:lastColumn="0" w:noHBand="0" w:noVBand="0"/>
      </w:tblPr>
      <w:tblGrid>
        <w:gridCol w:w="4191"/>
        <w:gridCol w:w="2891"/>
        <w:gridCol w:w="2494"/>
      </w:tblGrid>
      <w:tr w:rsidR="00926479" w:rsidRPr="00942891" w14:paraId="014FA75F" w14:textId="77777777">
        <w:trPr>
          <w:tblHeader/>
        </w:trPr>
        <w:tc>
          <w:tcPr>
            <w:tcW w:w="4191" w:type="dxa"/>
            <w:tcBorders>
              <w:bottom w:val="single" w:sz="4" w:space="0" w:color="000000"/>
            </w:tcBorders>
          </w:tcPr>
          <w:p w14:paraId="770A97FF"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1926" w:author="Nigel Rossiter" w:date="2024-02-04T18:22:00Z">
                  <w:rPr>
                    <w:color w:val="000000"/>
                  </w:rPr>
                </w:rPrChange>
              </w:rPr>
              <w:pPrChange w:id="1927"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928" w:author="Nigel Rossiter" w:date="2024-02-04T18:22:00Z">
                  <w:rPr>
                    <w:b/>
                    <w:color w:val="000000"/>
                  </w:rPr>
                </w:rPrChange>
              </w:rPr>
              <w:t>Characteristic</w:t>
            </w:r>
          </w:p>
        </w:tc>
        <w:tc>
          <w:tcPr>
            <w:tcW w:w="2891" w:type="dxa"/>
            <w:tcBorders>
              <w:bottom w:val="single" w:sz="4" w:space="0" w:color="000000"/>
            </w:tcBorders>
          </w:tcPr>
          <w:p w14:paraId="6C75FD75"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29" w:author="Nigel Rossiter" w:date="2024-02-04T18:22:00Z">
                  <w:rPr>
                    <w:color w:val="000000"/>
                  </w:rPr>
                </w:rPrChange>
              </w:rPr>
              <w:pPrChange w:id="1930"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1931" w:author="Nigel Rossiter" w:date="2024-02-04T18:22:00Z">
                  <w:rPr>
                    <w:b/>
                    <w:color w:val="000000"/>
                  </w:rPr>
                </w:rPrChange>
              </w:rPr>
              <w:t>Directly observed</w:t>
            </w:r>
            <w:r w:rsidRPr="00942891">
              <w:rPr>
                <w:rFonts w:ascii="Arial" w:hAnsi="Arial" w:cs="Arial"/>
                <w:color w:val="000000"/>
                <w:sz w:val="22"/>
                <w:szCs w:val="22"/>
                <w:lang w:val="en-GB"/>
                <w:rPrChange w:id="1932" w:author="Nigel Rossiter" w:date="2024-02-04T18:22:00Z">
                  <w:rPr>
                    <w:color w:val="000000"/>
                  </w:rPr>
                </w:rPrChange>
              </w:rPr>
              <w:t>, N = 55</w:t>
            </w:r>
          </w:p>
        </w:tc>
        <w:tc>
          <w:tcPr>
            <w:tcW w:w="2494" w:type="dxa"/>
            <w:tcBorders>
              <w:bottom w:val="single" w:sz="4" w:space="0" w:color="000000"/>
            </w:tcBorders>
          </w:tcPr>
          <w:p w14:paraId="05895A08"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33" w:author="Nigel Rossiter" w:date="2024-02-04T18:22:00Z">
                  <w:rPr>
                    <w:color w:val="000000"/>
                  </w:rPr>
                </w:rPrChange>
              </w:rPr>
              <w:pPrChange w:id="1934" w:author="Nigel Rossiter" w:date="2024-02-04T18:19:00Z">
                <w:pPr>
                  <w:pBdr>
                    <w:top w:val="nil"/>
                    <w:left w:val="nil"/>
                    <w:bottom w:val="nil"/>
                    <w:right w:val="nil"/>
                    <w:between w:val="nil"/>
                  </w:pBdr>
                  <w:spacing w:before="36" w:after="36"/>
                  <w:jc w:val="center"/>
                </w:pPr>
              </w:pPrChange>
            </w:pPr>
            <w:r w:rsidRPr="00942891">
              <w:rPr>
                <w:rFonts w:ascii="Arial" w:hAnsi="Arial" w:cs="Arial"/>
                <w:b/>
                <w:color w:val="000000"/>
                <w:sz w:val="22"/>
                <w:szCs w:val="22"/>
                <w:lang w:val="en-GB"/>
                <w:rPrChange w:id="1935" w:author="Nigel Rossiter" w:date="2024-02-04T18:22:00Z">
                  <w:rPr>
                    <w:b/>
                    <w:color w:val="000000"/>
                  </w:rPr>
                </w:rPrChange>
              </w:rPr>
              <w:t>Retrospective</w:t>
            </w:r>
            <w:r w:rsidRPr="00942891">
              <w:rPr>
                <w:rFonts w:ascii="Arial" w:hAnsi="Arial" w:cs="Arial"/>
                <w:color w:val="000000"/>
                <w:sz w:val="22"/>
                <w:szCs w:val="22"/>
                <w:lang w:val="en-GB"/>
                <w:rPrChange w:id="1936" w:author="Nigel Rossiter" w:date="2024-02-04T18:22:00Z">
                  <w:rPr>
                    <w:color w:val="000000"/>
                  </w:rPr>
                </w:rPrChange>
              </w:rPr>
              <w:t>, N = 55</w:t>
            </w:r>
          </w:p>
        </w:tc>
      </w:tr>
      <w:tr w:rsidR="00926479" w:rsidRPr="00942891" w14:paraId="553F32B8" w14:textId="77777777">
        <w:tc>
          <w:tcPr>
            <w:tcW w:w="4191" w:type="dxa"/>
            <w:tcBorders>
              <w:top w:val="single" w:sz="4" w:space="0" w:color="000000"/>
            </w:tcBorders>
          </w:tcPr>
          <w:p w14:paraId="67D49F68" w14:textId="77777777" w:rsidR="00926479" w:rsidRPr="00942891" w:rsidRDefault="00000000">
            <w:pPr>
              <w:pBdr>
                <w:top w:val="nil"/>
                <w:left w:val="nil"/>
                <w:bottom w:val="nil"/>
                <w:right w:val="nil"/>
                <w:between w:val="nil"/>
              </w:pBdr>
              <w:spacing w:before="36" w:after="36" w:line="480" w:lineRule="auto"/>
              <w:rPr>
                <w:rFonts w:ascii="Arial" w:hAnsi="Arial" w:cs="Arial"/>
                <w:b/>
                <w:color w:val="000000"/>
                <w:sz w:val="22"/>
                <w:szCs w:val="22"/>
                <w:lang w:val="en-GB"/>
                <w:rPrChange w:id="1937" w:author="Nigel Rossiter" w:date="2024-02-04T18:22:00Z">
                  <w:rPr>
                    <w:b/>
                    <w:color w:val="000000"/>
                  </w:rPr>
                </w:rPrChange>
              </w:rPr>
              <w:pPrChange w:id="1938"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939" w:author="Nigel Rossiter" w:date="2024-02-04T18:22:00Z">
                  <w:rPr>
                    <w:b/>
                    <w:color w:val="000000"/>
                  </w:rPr>
                </w:rPrChange>
              </w:rPr>
              <w:t>Age, years</w:t>
            </w:r>
          </w:p>
        </w:tc>
        <w:tc>
          <w:tcPr>
            <w:tcW w:w="2891" w:type="dxa"/>
            <w:tcBorders>
              <w:top w:val="single" w:sz="4" w:space="0" w:color="000000"/>
            </w:tcBorders>
          </w:tcPr>
          <w:p w14:paraId="62F445F3"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40" w:author="Nigel Rossiter" w:date="2024-02-04T18:22:00Z">
                  <w:rPr>
                    <w:color w:val="000000"/>
                  </w:rPr>
                </w:rPrChange>
              </w:rPr>
              <w:pPrChange w:id="194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42" w:author="Nigel Rossiter" w:date="2024-02-04T18:22:00Z">
                  <w:rPr>
                    <w:color w:val="000000"/>
                  </w:rPr>
                </w:rPrChange>
              </w:rPr>
              <w:t>34 (29, 48)</w:t>
            </w:r>
          </w:p>
        </w:tc>
        <w:tc>
          <w:tcPr>
            <w:tcW w:w="2494" w:type="dxa"/>
            <w:tcBorders>
              <w:top w:val="single" w:sz="4" w:space="0" w:color="000000"/>
            </w:tcBorders>
          </w:tcPr>
          <w:p w14:paraId="502C7988"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43" w:author="Nigel Rossiter" w:date="2024-02-04T18:22:00Z">
                  <w:rPr>
                    <w:color w:val="000000"/>
                  </w:rPr>
                </w:rPrChange>
              </w:rPr>
              <w:pPrChange w:id="194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45" w:author="Nigel Rossiter" w:date="2024-02-04T18:22:00Z">
                  <w:rPr>
                    <w:color w:val="000000"/>
                  </w:rPr>
                </w:rPrChange>
              </w:rPr>
              <w:t>34 (24, 50)</w:t>
            </w:r>
          </w:p>
        </w:tc>
      </w:tr>
      <w:tr w:rsidR="00926479" w:rsidRPr="00942891" w14:paraId="0F758E0E" w14:textId="77777777">
        <w:tc>
          <w:tcPr>
            <w:tcW w:w="4191" w:type="dxa"/>
          </w:tcPr>
          <w:p w14:paraId="74898E4A"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1946" w:author="Nigel Rossiter" w:date="2024-02-04T18:22:00Z">
                  <w:rPr>
                    <w:color w:val="000000"/>
                  </w:rPr>
                </w:rPrChange>
              </w:rPr>
              <w:pPrChange w:id="194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948" w:author="Nigel Rossiter" w:date="2024-02-04T18:22:00Z">
                  <w:rPr>
                    <w:color w:val="000000"/>
                  </w:rPr>
                </w:rPrChange>
              </w:rPr>
              <w:t>Missing</w:t>
            </w:r>
          </w:p>
        </w:tc>
        <w:tc>
          <w:tcPr>
            <w:tcW w:w="2891" w:type="dxa"/>
          </w:tcPr>
          <w:p w14:paraId="5C2497BB"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49" w:author="Nigel Rossiter" w:date="2024-02-04T18:22:00Z">
                  <w:rPr>
                    <w:color w:val="000000"/>
                  </w:rPr>
                </w:rPrChange>
              </w:rPr>
              <w:pPrChange w:id="195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51" w:author="Nigel Rossiter" w:date="2024-02-04T18:22:00Z">
                  <w:rPr>
                    <w:color w:val="000000"/>
                  </w:rPr>
                </w:rPrChange>
              </w:rPr>
              <w:t>0</w:t>
            </w:r>
          </w:p>
        </w:tc>
        <w:tc>
          <w:tcPr>
            <w:tcW w:w="2494" w:type="dxa"/>
          </w:tcPr>
          <w:p w14:paraId="02DDBBAD"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52" w:author="Nigel Rossiter" w:date="2024-02-04T18:22:00Z">
                  <w:rPr>
                    <w:color w:val="000000"/>
                  </w:rPr>
                </w:rPrChange>
              </w:rPr>
              <w:pPrChange w:id="195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54" w:author="Nigel Rossiter" w:date="2024-02-04T18:22:00Z">
                  <w:rPr>
                    <w:color w:val="000000"/>
                  </w:rPr>
                </w:rPrChange>
              </w:rPr>
              <w:t>21</w:t>
            </w:r>
          </w:p>
        </w:tc>
      </w:tr>
      <w:tr w:rsidR="00926479" w:rsidRPr="00942891" w14:paraId="359B65C5" w14:textId="77777777">
        <w:tc>
          <w:tcPr>
            <w:tcW w:w="4191" w:type="dxa"/>
          </w:tcPr>
          <w:p w14:paraId="2BD75707" w14:textId="77777777" w:rsidR="00926479" w:rsidRPr="00942891" w:rsidRDefault="00000000">
            <w:pPr>
              <w:pBdr>
                <w:top w:val="nil"/>
                <w:left w:val="nil"/>
                <w:bottom w:val="nil"/>
                <w:right w:val="nil"/>
                <w:between w:val="nil"/>
              </w:pBdr>
              <w:spacing w:before="36" w:after="36" w:line="480" w:lineRule="auto"/>
              <w:rPr>
                <w:rFonts w:ascii="Arial" w:hAnsi="Arial" w:cs="Arial"/>
                <w:b/>
                <w:color w:val="000000"/>
                <w:sz w:val="22"/>
                <w:szCs w:val="22"/>
                <w:lang w:val="en-GB"/>
                <w:rPrChange w:id="1955" w:author="Nigel Rossiter" w:date="2024-02-04T18:22:00Z">
                  <w:rPr>
                    <w:b/>
                    <w:color w:val="000000"/>
                  </w:rPr>
                </w:rPrChange>
              </w:rPr>
              <w:pPrChange w:id="1956"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957" w:author="Nigel Rossiter" w:date="2024-02-04T18:22:00Z">
                  <w:rPr>
                    <w:b/>
                    <w:color w:val="000000"/>
                  </w:rPr>
                </w:rPrChange>
              </w:rPr>
              <w:t>Sex</w:t>
            </w:r>
          </w:p>
        </w:tc>
        <w:tc>
          <w:tcPr>
            <w:tcW w:w="2891" w:type="dxa"/>
          </w:tcPr>
          <w:p w14:paraId="7F326AE6" w14:textId="77777777" w:rsidR="00926479" w:rsidRPr="00942891" w:rsidRDefault="00926479">
            <w:pPr>
              <w:pBdr>
                <w:top w:val="nil"/>
                <w:left w:val="nil"/>
                <w:bottom w:val="nil"/>
                <w:right w:val="nil"/>
                <w:between w:val="nil"/>
              </w:pBdr>
              <w:spacing w:before="36" w:after="36" w:line="480" w:lineRule="auto"/>
              <w:rPr>
                <w:rFonts w:ascii="Arial" w:hAnsi="Arial" w:cs="Arial"/>
                <w:color w:val="000000"/>
                <w:sz w:val="22"/>
                <w:szCs w:val="22"/>
                <w:lang w:val="en-GB"/>
                <w:rPrChange w:id="1958" w:author="Nigel Rossiter" w:date="2024-02-04T18:22:00Z">
                  <w:rPr>
                    <w:color w:val="000000"/>
                  </w:rPr>
                </w:rPrChange>
              </w:rPr>
              <w:pPrChange w:id="1959" w:author="Nigel Rossiter" w:date="2024-02-04T18:19:00Z">
                <w:pPr>
                  <w:pBdr>
                    <w:top w:val="nil"/>
                    <w:left w:val="nil"/>
                    <w:bottom w:val="nil"/>
                    <w:right w:val="nil"/>
                    <w:between w:val="nil"/>
                  </w:pBdr>
                  <w:spacing w:before="36" w:after="36"/>
                </w:pPr>
              </w:pPrChange>
            </w:pPr>
          </w:p>
        </w:tc>
        <w:tc>
          <w:tcPr>
            <w:tcW w:w="2494" w:type="dxa"/>
          </w:tcPr>
          <w:p w14:paraId="4C3C0512" w14:textId="77777777" w:rsidR="00926479" w:rsidRPr="00942891" w:rsidRDefault="00926479">
            <w:pPr>
              <w:pBdr>
                <w:top w:val="nil"/>
                <w:left w:val="nil"/>
                <w:bottom w:val="nil"/>
                <w:right w:val="nil"/>
                <w:between w:val="nil"/>
              </w:pBdr>
              <w:spacing w:before="36" w:after="36" w:line="480" w:lineRule="auto"/>
              <w:rPr>
                <w:rFonts w:ascii="Arial" w:hAnsi="Arial" w:cs="Arial"/>
                <w:color w:val="000000"/>
                <w:sz w:val="22"/>
                <w:szCs w:val="22"/>
                <w:lang w:val="en-GB"/>
                <w:rPrChange w:id="1960" w:author="Nigel Rossiter" w:date="2024-02-04T18:22:00Z">
                  <w:rPr>
                    <w:color w:val="000000"/>
                  </w:rPr>
                </w:rPrChange>
              </w:rPr>
              <w:pPrChange w:id="1961" w:author="Nigel Rossiter" w:date="2024-02-04T18:19:00Z">
                <w:pPr>
                  <w:pBdr>
                    <w:top w:val="nil"/>
                    <w:left w:val="nil"/>
                    <w:bottom w:val="nil"/>
                    <w:right w:val="nil"/>
                    <w:between w:val="nil"/>
                  </w:pBdr>
                  <w:spacing w:before="36" w:after="36"/>
                </w:pPr>
              </w:pPrChange>
            </w:pPr>
          </w:p>
        </w:tc>
      </w:tr>
      <w:tr w:rsidR="00926479" w:rsidRPr="00942891" w14:paraId="41BBCB38" w14:textId="77777777">
        <w:tc>
          <w:tcPr>
            <w:tcW w:w="4191" w:type="dxa"/>
          </w:tcPr>
          <w:p w14:paraId="259C156D"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1962" w:author="Nigel Rossiter" w:date="2024-02-04T18:22:00Z">
                  <w:rPr>
                    <w:color w:val="000000"/>
                  </w:rPr>
                </w:rPrChange>
              </w:rPr>
              <w:pPrChange w:id="1963"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964" w:author="Nigel Rossiter" w:date="2024-02-04T18:22:00Z">
                  <w:rPr>
                    <w:color w:val="000000"/>
                  </w:rPr>
                </w:rPrChange>
              </w:rPr>
              <w:t>Female</w:t>
            </w:r>
          </w:p>
        </w:tc>
        <w:tc>
          <w:tcPr>
            <w:tcW w:w="2891" w:type="dxa"/>
          </w:tcPr>
          <w:p w14:paraId="6FEECEC9"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65" w:author="Nigel Rossiter" w:date="2024-02-04T18:22:00Z">
                  <w:rPr>
                    <w:color w:val="000000"/>
                  </w:rPr>
                </w:rPrChange>
              </w:rPr>
              <w:pPrChange w:id="196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67" w:author="Nigel Rossiter" w:date="2024-02-04T18:22:00Z">
                  <w:rPr>
                    <w:color w:val="000000"/>
                  </w:rPr>
                </w:rPrChange>
              </w:rPr>
              <w:t>10 (18%)</w:t>
            </w:r>
          </w:p>
        </w:tc>
        <w:tc>
          <w:tcPr>
            <w:tcW w:w="2494" w:type="dxa"/>
          </w:tcPr>
          <w:p w14:paraId="377FED35"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68" w:author="Nigel Rossiter" w:date="2024-02-04T18:22:00Z">
                  <w:rPr>
                    <w:color w:val="000000"/>
                  </w:rPr>
                </w:rPrChange>
              </w:rPr>
              <w:pPrChange w:id="196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70" w:author="Nigel Rossiter" w:date="2024-02-04T18:22:00Z">
                  <w:rPr>
                    <w:color w:val="000000"/>
                  </w:rPr>
                </w:rPrChange>
              </w:rPr>
              <w:t>6 (18%)</w:t>
            </w:r>
          </w:p>
        </w:tc>
      </w:tr>
      <w:tr w:rsidR="00926479" w:rsidRPr="00942891" w14:paraId="19E7DFCA" w14:textId="77777777">
        <w:tc>
          <w:tcPr>
            <w:tcW w:w="4191" w:type="dxa"/>
          </w:tcPr>
          <w:p w14:paraId="5C6FE953"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1971" w:author="Nigel Rossiter" w:date="2024-02-04T18:22:00Z">
                  <w:rPr>
                    <w:color w:val="000000"/>
                  </w:rPr>
                </w:rPrChange>
              </w:rPr>
              <w:pPrChange w:id="1972"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973" w:author="Nigel Rossiter" w:date="2024-02-04T18:22:00Z">
                  <w:rPr>
                    <w:color w:val="000000"/>
                  </w:rPr>
                </w:rPrChange>
              </w:rPr>
              <w:t>Male</w:t>
            </w:r>
          </w:p>
        </w:tc>
        <w:tc>
          <w:tcPr>
            <w:tcW w:w="2891" w:type="dxa"/>
          </w:tcPr>
          <w:p w14:paraId="4C570804"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74" w:author="Nigel Rossiter" w:date="2024-02-04T18:22:00Z">
                  <w:rPr>
                    <w:color w:val="000000"/>
                  </w:rPr>
                </w:rPrChange>
              </w:rPr>
              <w:pPrChange w:id="197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76" w:author="Nigel Rossiter" w:date="2024-02-04T18:22:00Z">
                  <w:rPr>
                    <w:color w:val="000000"/>
                  </w:rPr>
                </w:rPrChange>
              </w:rPr>
              <w:t>45 (82%)</w:t>
            </w:r>
          </w:p>
        </w:tc>
        <w:tc>
          <w:tcPr>
            <w:tcW w:w="2494" w:type="dxa"/>
          </w:tcPr>
          <w:p w14:paraId="41DB6CC0"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77" w:author="Nigel Rossiter" w:date="2024-02-04T18:22:00Z">
                  <w:rPr>
                    <w:color w:val="000000"/>
                  </w:rPr>
                </w:rPrChange>
              </w:rPr>
              <w:pPrChange w:id="197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79" w:author="Nigel Rossiter" w:date="2024-02-04T18:22:00Z">
                  <w:rPr>
                    <w:color w:val="000000"/>
                  </w:rPr>
                </w:rPrChange>
              </w:rPr>
              <w:t>27 (82%)</w:t>
            </w:r>
          </w:p>
        </w:tc>
      </w:tr>
      <w:tr w:rsidR="00926479" w:rsidRPr="00942891" w14:paraId="698A5282" w14:textId="77777777">
        <w:tc>
          <w:tcPr>
            <w:tcW w:w="4191" w:type="dxa"/>
          </w:tcPr>
          <w:p w14:paraId="6F80FA48"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1980" w:author="Nigel Rossiter" w:date="2024-02-04T18:22:00Z">
                  <w:rPr>
                    <w:color w:val="000000"/>
                  </w:rPr>
                </w:rPrChange>
              </w:rPr>
              <w:pPrChange w:id="1981"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982" w:author="Nigel Rossiter" w:date="2024-02-04T18:22:00Z">
                  <w:rPr>
                    <w:color w:val="000000"/>
                  </w:rPr>
                </w:rPrChange>
              </w:rPr>
              <w:t>Missing</w:t>
            </w:r>
          </w:p>
        </w:tc>
        <w:tc>
          <w:tcPr>
            <w:tcW w:w="2891" w:type="dxa"/>
          </w:tcPr>
          <w:p w14:paraId="420E9B4F"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83" w:author="Nigel Rossiter" w:date="2024-02-04T18:22:00Z">
                  <w:rPr>
                    <w:color w:val="000000"/>
                  </w:rPr>
                </w:rPrChange>
              </w:rPr>
              <w:pPrChange w:id="198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85" w:author="Nigel Rossiter" w:date="2024-02-04T18:22:00Z">
                  <w:rPr>
                    <w:color w:val="000000"/>
                  </w:rPr>
                </w:rPrChange>
              </w:rPr>
              <w:t>0</w:t>
            </w:r>
          </w:p>
        </w:tc>
        <w:tc>
          <w:tcPr>
            <w:tcW w:w="2494" w:type="dxa"/>
          </w:tcPr>
          <w:p w14:paraId="456908FB"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86" w:author="Nigel Rossiter" w:date="2024-02-04T18:22:00Z">
                  <w:rPr>
                    <w:color w:val="000000"/>
                  </w:rPr>
                </w:rPrChange>
              </w:rPr>
              <w:pPrChange w:id="198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1988" w:author="Nigel Rossiter" w:date="2024-02-04T18:22:00Z">
                  <w:rPr>
                    <w:color w:val="000000"/>
                  </w:rPr>
                </w:rPrChange>
              </w:rPr>
              <w:t>22</w:t>
            </w:r>
          </w:p>
        </w:tc>
      </w:tr>
      <w:tr w:rsidR="00926479" w:rsidRPr="00942891" w14:paraId="17608DCB" w14:textId="77777777">
        <w:tc>
          <w:tcPr>
            <w:tcW w:w="4191" w:type="dxa"/>
          </w:tcPr>
          <w:p w14:paraId="7A8C3072" w14:textId="77777777" w:rsidR="00926479" w:rsidRPr="00942891" w:rsidRDefault="00000000">
            <w:pPr>
              <w:pBdr>
                <w:top w:val="nil"/>
                <w:left w:val="nil"/>
                <w:bottom w:val="nil"/>
                <w:right w:val="nil"/>
                <w:between w:val="nil"/>
              </w:pBdr>
              <w:spacing w:before="36" w:after="36" w:line="480" w:lineRule="auto"/>
              <w:rPr>
                <w:rFonts w:ascii="Arial" w:hAnsi="Arial" w:cs="Arial"/>
                <w:b/>
                <w:color w:val="000000"/>
                <w:sz w:val="22"/>
                <w:szCs w:val="22"/>
                <w:lang w:val="en-GB"/>
                <w:rPrChange w:id="1989" w:author="Nigel Rossiter" w:date="2024-02-04T18:22:00Z">
                  <w:rPr>
                    <w:b/>
                    <w:color w:val="000000"/>
                  </w:rPr>
                </w:rPrChange>
              </w:rPr>
              <w:pPrChange w:id="1990"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1991" w:author="Nigel Rossiter" w:date="2024-02-04T18:22:00Z">
                  <w:rPr>
                    <w:b/>
                    <w:color w:val="000000"/>
                  </w:rPr>
                </w:rPrChange>
              </w:rPr>
              <w:t>Dominating injury type</w:t>
            </w:r>
          </w:p>
        </w:tc>
        <w:tc>
          <w:tcPr>
            <w:tcW w:w="2891" w:type="dxa"/>
          </w:tcPr>
          <w:p w14:paraId="6F2B82D7" w14:textId="77777777" w:rsidR="00926479" w:rsidRPr="00942891" w:rsidRDefault="00926479">
            <w:pPr>
              <w:pBdr>
                <w:top w:val="nil"/>
                <w:left w:val="nil"/>
                <w:bottom w:val="nil"/>
                <w:right w:val="nil"/>
                <w:between w:val="nil"/>
              </w:pBdr>
              <w:spacing w:before="36" w:after="36" w:line="480" w:lineRule="auto"/>
              <w:rPr>
                <w:rFonts w:ascii="Arial" w:hAnsi="Arial" w:cs="Arial"/>
                <w:color w:val="000000"/>
                <w:sz w:val="22"/>
                <w:szCs w:val="22"/>
                <w:lang w:val="en-GB"/>
                <w:rPrChange w:id="1992" w:author="Nigel Rossiter" w:date="2024-02-04T18:22:00Z">
                  <w:rPr>
                    <w:color w:val="000000"/>
                  </w:rPr>
                </w:rPrChange>
              </w:rPr>
              <w:pPrChange w:id="1993" w:author="Nigel Rossiter" w:date="2024-02-04T18:19:00Z">
                <w:pPr>
                  <w:pBdr>
                    <w:top w:val="nil"/>
                    <w:left w:val="nil"/>
                    <w:bottom w:val="nil"/>
                    <w:right w:val="nil"/>
                    <w:between w:val="nil"/>
                  </w:pBdr>
                  <w:spacing w:before="36" w:after="36"/>
                </w:pPr>
              </w:pPrChange>
            </w:pPr>
          </w:p>
        </w:tc>
        <w:tc>
          <w:tcPr>
            <w:tcW w:w="2494" w:type="dxa"/>
          </w:tcPr>
          <w:p w14:paraId="73477501" w14:textId="77777777" w:rsidR="00926479" w:rsidRPr="00942891" w:rsidRDefault="00926479">
            <w:pPr>
              <w:pBdr>
                <w:top w:val="nil"/>
                <w:left w:val="nil"/>
                <w:bottom w:val="nil"/>
                <w:right w:val="nil"/>
                <w:between w:val="nil"/>
              </w:pBdr>
              <w:spacing w:before="36" w:after="36" w:line="480" w:lineRule="auto"/>
              <w:rPr>
                <w:rFonts w:ascii="Arial" w:hAnsi="Arial" w:cs="Arial"/>
                <w:color w:val="000000"/>
                <w:sz w:val="22"/>
                <w:szCs w:val="22"/>
                <w:lang w:val="en-GB"/>
                <w:rPrChange w:id="1994" w:author="Nigel Rossiter" w:date="2024-02-04T18:22:00Z">
                  <w:rPr>
                    <w:color w:val="000000"/>
                  </w:rPr>
                </w:rPrChange>
              </w:rPr>
              <w:pPrChange w:id="1995" w:author="Nigel Rossiter" w:date="2024-02-04T18:19:00Z">
                <w:pPr>
                  <w:pBdr>
                    <w:top w:val="nil"/>
                    <w:left w:val="nil"/>
                    <w:bottom w:val="nil"/>
                    <w:right w:val="nil"/>
                    <w:between w:val="nil"/>
                  </w:pBdr>
                  <w:spacing w:before="36" w:after="36"/>
                </w:pPr>
              </w:pPrChange>
            </w:pPr>
          </w:p>
        </w:tc>
      </w:tr>
      <w:tr w:rsidR="00926479" w:rsidRPr="00942891" w14:paraId="07791C17" w14:textId="77777777">
        <w:tc>
          <w:tcPr>
            <w:tcW w:w="4191" w:type="dxa"/>
          </w:tcPr>
          <w:p w14:paraId="6E2C63E8"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1996" w:author="Nigel Rossiter" w:date="2024-02-04T18:22:00Z">
                  <w:rPr>
                    <w:color w:val="000000"/>
                  </w:rPr>
                </w:rPrChange>
              </w:rPr>
              <w:pPrChange w:id="1997"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1998" w:author="Nigel Rossiter" w:date="2024-02-04T18:22:00Z">
                  <w:rPr>
                    <w:color w:val="000000"/>
                  </w:rPr>
                </w:rPrChange>
              </w:rPr>
              <w:t>Blunt</w:t>
            </w:r>
          </w:p>
        </w:tc>
        <w:tc>
          <w:tcPr>
            <w:tcW w:w="2891" w:type="dxa"/>
          </w:tcPr>
          <w:p w14:paraId="3801C034"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1999" w:author="Nigel Rossiter" w:date="2024-02-04T18:22:00Z">
                  <w:rPr>
                    <w:color w:val="000000"/>
                  </w:rPr>
                </w:rPrChange>
              </w:rPr>
              <w:pPrChange w:id="200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01" w:author="Nigel Rossiter" w:date="2024-02-04T18:22:00Z">
                  <w:rPr>
                    <w:color w:val="000000"/>
                  </w:rPr>
                </w:rPrChange>
              </w:rPr>
              <w:t>52 (95%)</w:t>
            </w:r>
          </w:p>
        </w:tc>
        <w:tc>
          <w:tcPr>
            <w:tcW w:w="2494" w:type="dxa"/>
          </w:tcPr>
          <w:p w14:paraId="36376DB9"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02" w:author="Nigel Rossiter" w:date="2024-02-04T18:22:00Z">
                  <w:rPr>
                    <w:color w:val="000000"/>
                  </w:rPr>
                </w:rPrChange>
              </w:rPr>
              <w:pPrChange w:id="200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04" w:author="Nigel Rossiter" w:date="2024-02-04T18:22:00Z">
                  <w:rPr>
                    <w:color w:val="000000"/>
                  </w:rPr>
                </w:rPrChange>
              </w:rPr>
              <w:t>29 (91%)</w:t>
            </w:r>
          </w:p>
        </w:tc>
      </w:tr>
      <w:tr w:rsidR="00926479" w:rsidRPr="00942891" w14:paraId="1EA6E6E7" w14:textId="77777777">
        <w:tc>
          <w:tcPr>
            <w:tcW w:w="4191" w:type="dxa"/>
          </w:tcPr>
          <w:p w14:paraId="4C375594"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2005" w:author="Nigel Rossiter" w:date="2024-02-04T18:22:00Z">
                  <w:rPr>
                    <w:color w:val="000000"/>
                  </w:rPr>
                </w:rPrChange>
              </w:rPr>
              <w:pPrChange w:id="2006" w:author="Nigel Rossiter" w:date="2024-02-04T18:19:00Z">
                <w:pPr>
                  <w:pBdr>
                    <w:top w:val="nil"/>
                    <w:left w:val="nil"/>
                    <w:bottom w:val="nil"/>
                    <w:right w:val="nil"/>
                    <w:between w:val="nil"/>
                  </w:pBdr>
                  <w:spacing w:before="36" w:after="36"/>
                </w:pPr>
              </w:pPrChange>
            </w:pPr>
            <w:commentRangeStart w:id="2007"/>
            <w:r w:rsidRPr="00942891">
              <w:rPr>
                <w:rFonts w:ascii="Arial" w:hAnsi="Arial" w:cs="Arial"/>
                <w:color w:val="000000"/>
                <w:sz w:val="22"/>
                <w:szCs w:val="22"/>
                <w:lang w:val="en-GB"/>
                <w:rPrChange w:id="2008" w:author="Nigel Rossiter" w:date="2024-02-04T18:22:00Z">
                  <w:rPr>
                    <w:color w:val="000000"/>
                  </w:rPr>
                </w:rPrChange>
              </w:rPr>
              <w:t>Penetrating</w:t>
            </w:r>
            <w:commentRangeEnd w:id="2007"/>
            <w:r w:rsidR="007F6855">
              <w:rPr>
                <w:rStyle w:val="CommentReference"/>
              </w:rPr>
              <w:commentReference w:id="2007"/>
            </w:r>
          </w:p>
        </w:tc>
        <w:tc>
          <w:tcPr>
            <w:tcW w:w="2891" w:type="dxa"/>
          </w:tcPr>
          <w:p w14:paraId="01DAE397"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09" w:author="Nigel Rossiter" w:date="2024-02-04T18:22:00Z">
                  <w:rPr>
                    <w:color w:val="000000"/>
                  </w:rPr>
                </w:rPrChange>
              </w:rPr>
              <w:pPrChange w:id="201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11" w:author="Nigel Rossiter" w:date="2024-02-04T18:22:00Z">
                  <w:rPr>
                    <w:color w:val="000000"/>
                  </w:rPr>
                </w:rPrChange>
              </w:rPr>
              <w:t>3 (5.5%)</w:t>
            </w:r>
          </w:p>
        </w:tc>
        <w:tc>
          <w:tcPr>
            <w:tcW w:w="2494" w:type="dxa"/>
          </w:tcPr>
          <w:p w14:paraId="4559BCA5"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12" w:author="Nigel Rossiter" w:date="2024-02-04T18:22:00Z">
                  <w:rPr>
                    <w:color w:val="000000"/>
                  </w:rPr>
                </w:rPrChange>
              </w:rPr>
              <w:pPrChange w:id="201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14" w:author="Nigel Rossiter" w:date="2024-02-04T18:22:00Z">
                  <w:rPr>
                    <w:color w:val="000000"/>
                  </w:rPr>
                </w:rPrChange>
              </w:rPr>
              <w:t>3 (9.4%)</w:t>
            </w:r>
          </w:p>
        </w:tc>
      </w:tr>
      <w:tr w:rsidR="00926479" w:rsidRPr="00942891" w14:paraId="51CE9348" w14:textId="77777777">
        <w:tc>
          <w:tcPr>
            <w:tcW w:w="4191" w:type="dxa"/>
          </w:tcPr>
          <w:p w14:paraId="03F4F80D"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2015" w:author="Nigel Rossiter" w:date="2024-02-04T18:22:00Z">
                  <w:rPr>
                    <w:color w:val="000000"/>
                  </w:rPr>
                </w:rPrChange>
              </w:rPr>
              <w:pPrChange w:id="2016"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2017" w:author="Nigel Rossiter" w:date="2024-02-04T18:22:00Z">
                  <w:rPr>
                    <w:color w:val="000000"/>
                  </w:rPr>
                </w:rPrChange>
              </w:rPr>
              <w:t>Missing</w:t>
            </w:r>
          </w:p>
        </w:tc>
        <w:tc>
          <w:tcPr>
            <w:tcW w:w="2891" w:type="dxa"/>
          </w:tcPr>
          <w:p w14:paraId="67DCACD0"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18" w:author="Nigel Rossiter" w:date="2024-02-04T18:22:00Z">
                  <w:rPr>
                    <w:color w:val="000000"/>
                  </w:rPr>
                </w:rPrChange>
              </w:rPr>
              <w:pPrChange w:id="201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20" w:author="Nigel Rossiter" w:date="2024-02-04T18:22:00Z">
                  <w:rPr>
                    <w:color w:val="000000"/>
                  </w:rPr>
                </w:rPrChange>
              </w:rPr>
              <w:t>0</w:t>
            </w:r>
          </w:p>
        </w:tc>
        <w:tc>
          <w:tcPr>
            <w:tcW w:w="2494" w:type="dxa"/>
          </w:tcPr>
          <w:p w14:paraId="17DE9A35"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21" w:author="Nigel Rossiter" w:date="2024-02-04T18:22:00Z">
                  <w:rPr>
                    <w:color w:val="000000"/>
                  </w:rPr>
                </w:rPrChange>
              </w:rPr>
              <w:pPrChange w:id="202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23" w:author="Nigel Rossiter" w:date="2024-02-04T18:22:00Z">
                  <w:rPr>
                    <w:color w:val="000000"/>
                  </w:rPr>
                </w:rPrChange>
              </w:rPr>
              <w:t>23</w:t>
            </w:r>
          </w:p>
        </w:tc>
      </w:tr>
      <w:tr w:rsidR="00926479" w:rsidRPr="00942891" w14:paraId="149EC744" w14:textId="77777777">
        <w:tc>
          <w:tcPr>
            <w:tcW w:w="4191" w:type="dxa"/>
          </w:tcPr>
          <w:p w14:paraId="7CF51B8D" w14:textId="77777777" w:rsidR="00926479" w:rsidRPr="00942891" w:rsidRDefault="00000000">
            <w:pPr>
              <w:pBdr>
                <w:top w:val="nil"/>
                <w:left w:val="nil"/>
                <w:bottom w:val="nil"/>
                <w:right w:val="nil"/>
                <w:between w:val="nil"/>
              </w:pBdr>
              <w:spacing w:before="36" w:after="36" w:line="480" w:lineRule="auto"/>
              <w:rPr>
                <w:rFonts w:ascii="Arial" w:hAnsi="Arial" w:cs="Arial"/>
                <w:b/>
                <w:color w:val="000000"/>
                <w:sz w:val="22"/>
                <w:szCs w:val="22"/>
                <w:lang w:val="en-GB"/>
                <w:rPrChange w:id="2024" w:author="Nigel Rossiter" w:date="2024-02-04T18:22:00Z">
                  <w:rPr>
                    <w:b/>
                    <w:color w:val="000000"/>
                  </w:rPr>
                </w:rPrChange>
              </w:rPr>
              <w:pPrChange w:id="2025"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2026" w:author="Nigel Rossiter" w:date="2024-02-04T18:22:00Z">
                  <w:rPr>
                    <w:b/>
                    <w:color w:val="000000"/>
                  </w:rPr>
                </w:rPrChange>
              </w:rPr>
              <w:t>Respiratory rate, breaths per minute</w:t>
            </w:r>
          </w:p>
        </w:tc>
        <w:tc>
          <w:tcPr>
            <w:tcW w:w="2891" w:type="dxa"/>
          </w:tcPr>
          <w:p w14:paraId="622EEDBA"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27" w:author="Nigel Rossiter" w:date="2024-02-04T18:22:00Z">
                  <w:rPr>
                    <w:color w:val="000000"/>
                  </w:rPr>
                </w:rPrChange>
              </w:rPr>
              <w:pPrChange w:id="202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29" w:author="Nigel Rossiter" w:date="2024-02-04T18:22:00Z">
                  <w:rPr>
                    <w:color w:val="000000"/>
                  </w:rPr>
                </w:rPrChange>
              </w:rPr>
              <w:t>21.0 (18.0, 23.5)</w:t>
            </w:r>
          </w:p>
        </w:tc>
        <w:tc>
          <w:tcPr>
            <w:tcW w:w="2494" w:type="dxa"/>
          </w:tcPr>
          <w:p w14:paraId="3D62DC00"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30" w:author="Nigel Rossiter" w:date="2024-02-04T18:22:00Z">
                  <w:rPr>
                    <w:color w:val="000000"/>
                  </w:rPr>
                </w:rPrChange>
              </w:rPr>
              <w:pPrChange w:id="203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32" w:author="Nigel Rossiter" w:date="2024-02-04T18:22:00Z">
                  <w:rPr>
                    <w:color w:val="000000"/>
                  </w:rPr>
                </w:rPrChange>
              </w:rPr>
              <w:t>18.0 (16.0, 20.0)</w:t>
            </w:r>
          </w:p>
        </w:tc>
      </w:tr>
      <w:tr w:rsidR="00926479" w:rsidRPr="00942891" w14:paraId="23DD503D" w14:textId="77777777">
        <w:tc>
          <w:tcPr>
            <w:tcW w:w="4191" w:type="dxa"/>
          </w:tcPr>
          <w:p w14:paraId="2A4F3852"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2033" w:author="Nigel Rossiter" w:date="2024-02-04T18:22:00Z">
                  <w:rPr>
                    <w:color w:val="000000"/>
                  </w:rPr>
                </w:rPrChange>
              </w:rPr>
              <w:pPrChange w:id="2034"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2035" w:author="Nigel Rossiter" w:date="2024-02-04T18:22:00Z">
                  <w:rPr>
                    <w:color w:val="000000"/>
                  </w:rPr>
                </w:rPrChange>
              </w:rPr>
              <w:t>Missing</w:t>
            </w:r>
          </w:p>
        </w:tc>
        <w:tc>
          <w:tcPr>
            <w:tcW w:w="2891" w:type="dxa"/>
          </w:tcPr>
          <w:p w14:paraId="3C30799B"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36" w:author="Nigel Rossiter" w:date="2024-02-04T18:22:00Z">
                  <w:rPr>
                    <w:color w:val="000000"/>
                  </w:rPr>
                </w:rPrChange>
              </w:rPr>
              <w:pPrChange w:id="203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38" w:author="Nigel Rossiter" w:date="2024-02-04T18:22:00Z">
                  <w:rPr>
                    <w:color w:val="000000"/>
                  </w:rPr>
                </w:rPrChange>
              </w:rPr>
              <w:t>0</w:t>
            </w:r>
          </w:p>
        </w:tc>
        <w:tc>
          <w:tcPr>
            <w:tcW w:w="2494" w:type="dxa"/>
          </w:tcPr>
          <w:p w14:paraId="2AB604A7"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39" w:author="Nigel Rossiter" w:date="2024-02-04T18:22:00Z">
                  <w:rPr>
                    <w:color w:val="000000"/>
                  </w:rPr>
                </w:rPrChange>
              </w:rPr>
              <w:pPrChange w:id="2040"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41" w:author="Nigel Rossiter" w:date="2024-02-04T18:22:00Z">
                  <w:rPr>
                    <w:color w:val="000000"/>
                  </w:rPr>
                </w:rPrChange>
              </w:rPr>
              <w:t>37</w:t>
            </w:r>
          </w:p>
        </w:tc>
      </w:tr>
      <w:tr w:rsidR="00926479" w:rsidRPr="00942891" w14:paraId="7C76A6DF" w14:textId="77777777">
        <w:tc>
          <w:tcPr>
            <w:tcW w:w="4191" w:type="dxa"/>
          </w:tcPr>
          <w:p w14:paraId="7C5BF844" w14:textId="77777777" w:rsidR="00926479" w:rsidRPr="00942891" w:rsidRDefault="00000000">
            <w:pPr>
              <w:pBdr>
                <w:top w:val="nil"/>
                <w:left w:val="nil"/>
                <w:bottom w:val="nil"/>
                <w:right w:val="nil"/>
                <w:between w:val="nil"/>
              </w:pBdr>
              <w:spacing w:before="36" w:after="36" w:line="480" w:lineRule="auto"/>
              <w:rPr>
                <w:rFonts w:ascii="Arial" w:hAnsi="Arial" w:cs="Arial"/>
                <w:b/>
                <w:color w:val="000000"/>
                <w:sz w:val="22"/>
                <w:szCs w:val="22"/>
                <w:lang w:val="en-GB"/>
                <w:rPrChange w:id="2042" w:author="Nigel Rossiter" w:date="2024-02-04T18:22:00Z">
                  <w:rPr>
                    <w:b/>
                    <w:color w:val="000000"/>
                  </w:rPr>
                </w:rPrChange>
              </w:rPr>
              <w:pPrChange w:id="2043"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2044" w:author="Nigel Rossiter" w:date="2024-02-04T18:22:00Z">
                  <w:rPr>
                    <w:b/>
                    <w:color w:val="000000"/>
                  </w:rPr>
                </w:rPrChange>
              </w:rPr>
              <w:t>Oxygen saturation, %</w:t>
            </w:r>
          </w:p>
        </w:tc>
        <w:tc>
          <w:tcPr>
            <w:tcW w:w="2891" w:type="dxa"/>
          </w:tcPr>
          <w:p w14:paraId="6F504D2C"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45" w:author="Nigel Rossiter" w:date="2024-02-04T18:22:00Z">
                  <w:rPr>
                    <w:color w:val="000000"/>
                  </w:rPr>
                </w:rPrChange>
              </w:rPr>
              <w:pPrChange w:id="204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47" w:author="Nigel Rossiter" w:date="2024-02-04T18:22:00Z">
                  <w:rPr>
                    <w:color w:val="000000"/>
                  </w:rPr>
                </w:rPrChange>
              </w:rPr>
              <w:t>98.00 (98.00, 99.00)</w:t>
            </w:r>
          </w:p>
        </w:tc>
        <w:tc>
          <w:tcPr>
            <w:tcW w:w="2494" w:type="dxa"/>
          </w:tcPr>
          <w:p w14:paraId="76AD9694"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48" w:author="Nigel Rossiter" w:date="2024-02-04T18:22:00Z">
                  <w:rPr>
                    <w:color w:val="000000"/>
                  </w:rPr>
                </w:rPrChange>
              </w:rPr>
              <w:pPrChange w:id="2049"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50" w:author="Nigel Rossiter" w:date="2024-02-04T18:22:00Z">
                  <w:rPr>
                    <w:color w:val="000000"/>
                  </w:rPr>
                </w:rPrChange>
              </w:rPr>
              <w:t>98.00 (97.25, 99.75)</w:t>
            </w:r>
          </w:p>
        </w:tc>
      </w:tr>
      <w:tr w:rsidR="00926479" w:rsidRPr="00942891" w14:paraId="6643E109" w14:textId="77777777">
        <w:tc>
          <w:tcPr>
            <w:tcW w:w="4191" w:type="dxa"/>
          </w:tcPr>
          <w:p w14:paraId="6EECA3A2"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2051" w:author="Nigel Rossiter" w:date="2024-02-04T18:22:00Z">
                  <w:rPr>
                    <w:color w:val="000000"/>
                  </w:rPr>
                </w:rPrChange>
              </w:rPr>
              <w:pPrChange w:id="2052"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2053" w:author="Nigel Rossiter" w:date="2024-02-04T18:22:00Z">
                  <w:rPr>
                    <w:color w:val="000000"/>
                  </w:rPr>
                </w:rPrChange>
              </w:rPr>
              <w:t>Missing</w:t>
            </w:r>
          </w:p>
        </w:tc>
        <w:tc>
          <w:tcPr>
            <w:tcW w:w="2891" w:type="dxa"/>
          </w:tcPr>
          <w:p w14:paraId="074E69FA"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54" w:author="Nigel Rossiter" w:date="2024-02-04T18:22:00Z">
                  <w:rPr>
                    <w:color w:val="000000"/>
                  </w:rPr>
                </w:rPrChange>
              </w:rPr>
              <w:pPrChange w:id="205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56" w:author="Nigel Rossiter" w:date="2024-02-04T18:22:00Z">
                  <w:rPr>
                    <w:color w:val="000000"/>
                  </w:rPr>
                </w:rPrChange>
              </w:rPr>
              <w:t>0</w:t>
            </w:r>
          </w:p>
        </w:tc>
        <w:tc>
          <w:tcPr>
            <w:tcW w:w="2494" w:type="dxa"/>
          </w:tcPr>
          <w:p w14:paraId="6644537D"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57" w:author="Nigel Rossiter" w:date="2024-02-04T18:22:00Z">
                  <w:rPr>
                    <w:color w:val="000000"/>
                  </w:rPr>
                </w:rPrChange>
              </w:rPr>
              <w:pPrChange w:id="2058"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59" w:author="Nigel Rossiter" w:date="2024-02-04T18:22:00Z">
                  <w:rPr>
                    <w:color w:val="000000"/>
                  </w:rPr>
                </w:rPrChange>
              </w:rPr>
              <w:t>29</w:t>
            </w:r>
          </w:p>
        </w:tc>
      </w:tr>
      <w:tr w:rsidR="00926479" w:rsidRPr="00942891" w14:paraId="3CDBD120" w14:textId="77777777">
        <w:tc>
          <w:tcPr>
            <w:tcW w:w="4191" w:type="dxa"/>
          </w:tcPr>
          <w:p w14:paraId="551D156C" w14:textId="77777777" w:rsidR="00926479" w:rsidRPr="00942891" w:rsidRDefault="00000000">
            <w:pPr>
              <w:pBdr>
                <w:top w:val="nil"/>
                <w:left w:val="nil"/>
                <w:bottom w:val="nil"/>
                <w:right w:val="nil"/>
                <w:between w:val="nil"/>
              </w:pBdr>
              <w:spacing w:before="36" w:after="36" w:line="480" w:lineRule="auto"/>
              <w:rPr>
                <w:rFonts w:ascii="Arial" w:hAnsi="Arial" w:cs="Arial"/>
                <w:b/>
                <w:color w:val="000000"/>
                <w:sz w:val="22"/>
                <w:szCs w:val="22"/>
                <w:lang w:val="en-GB"/>
                <w:rPrChange w:id="2060" w:author="Nigel Rossiter" w:date="2024-02-04T18:22:00Z">
                  <w:rPr>
                    <w:b/>
                    <w:color w:val="000000"/>
                  </w:rPr>
                </w:rPrChange>
              </w:rPr>
              <w:pPrChange w:id="2061"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2062" w:author="Nigel Rossiter" w:date="2024-02-04T18:22:00Z">
                  <w:rPr>
                    <w:b/>
                    <w:color w:val="000000"/>
                  </w:rPr>
                </w:rPrChange>
              </w:rPr>
              <w:t>Heart rate, beats per minute</w:t>
            </w:r>
          </w:p>
        </w:tc>
        <w:tc>
          <w:tcPr>
            <w:tcW w:w="2891" w:type="dxa"/>
          </w:tcPr>
          <w:p w14:paraId="57CBB370"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63" w:author="Nigel Rossiter" w:date="2024-02-04T18:22:00Z">
                  <w:rPr>
                    <w:color w:val="000000"/>
                  </w:rPr>
                </w:rPrChange>
              </w:rPr>
              <w:pPrChange w:id="206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65" w:author="Nigel Rossiter" w:date="2024-02-04T18:22:00Z">
                  <w:rPr>
                    <w:color w:val="000000"/>
                  </w:rPr>
                </w:rPrChange>
              </w:rPr>
              <w:t>85 (80, 98)</w:t>
            </w:r>
          </w:p>
        </w:tc>
        <w:tc>
          <w:tcPr>
            <w:tcW w:w="2494" w:type="dxa"/>
          </w:tcPr>
          <w:p w14:paraId="3CAFBC69"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66" w:author="Nigel Rossiter" w:date="2024-02-04T18:22:00Z">
                  <w:rPr>
                    <w:color w:val="000000"/>
                  </w:rPr>
                </w:rPrChange>
              </w:rPr>
              <w:pPrChange w:id="2067"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68" w:author="Nigel Rossiter" w:date="2024-02-04T18:22:00Z">
                  <w:rPr>
                    <w:color w:val="000000"/>
                  </w:rPr>
                </w:rPrChange>
              </w:rPr>
              <w:t>87 (84, 93)</w:t>
            </w:r>
          </w:p>
        </w:tc>
      </w:tr>
      <w:tr w:rsidR="00926479" w:rsidRPr="00942891" w14:paraId="51E6E768" w14:textId="77777777">
        <w:tc>
          <w:tcPr>
            <w:tcW w:w="4191" w:type="dxa"/>
          </w:tcPr>
          <w:p w14:paraId="57F28F51"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2069" w:author="Nigel Rossiter" w:date="2024-02-04T18:22:00Z">
                  <w:rPr>
                    <w:color w:val="000000"/>
                  </w:rPr>
                </w:rPrChange>
              </w:rPr>
              <w:pPrChange w:id="2070"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2071" w:author="Nigel Rossiter" w:date="2024-02-04T18:22:00Z">
                  <w:rPr>
                    <w:color w:val="000000"/>
                  </w:rPr>
                </w:rPrChange>
              </w:rPr>
              <w:t>Missing</w:t>
            </w:r>
          </w:p>
        </w:tc>
        <w:tc>
          <w:tcPr>
            <w:tcW w:w="2891" w:type="dxa"/>
          </w:tcPr>
          <w:p w14:paraId="0F70F656"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72" w:author="Nigel Rossiter" w:date="2024-02-04T18:22:00Z">
                  <w:rPr>
                    <w:color w:val="000000"/>
                  </w:rPr>
                </w:rPrChange>
              </w:rPr>
              <w:pPrChange w:id="2073"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74" w:author="Nigel Rossiter" w:date="2024-02-04T18:22:00Z">
                  <w:rPr>
                    <w:color w:val="000000"/>
                  </w:rPr>
                </w:rPrChange>
              </w:rPr>
              <w:t>0</w:t>
            </w:r>
          </w:p>
        </w:tc>
        <w:tc>
          <w:tcPr>
            <w:tcW w:w="2494" w:type="dxa"/>
          </w:tcPr>
          <w:p w14:paraId="7BA707E5"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75" w:author="Nigel Rossiter" w:date="2024-02-04T18:22:00Z">
                  <w:rPr>
                    <w:color w:val="000000"/>
                  </w:rPr>
                </w:rPrChange>
              </w:rPr>
              <w:pPrChange w:id="2076"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77" w:author="Nigel Rossiter" w:date="2024-02-04T18:22:00Z">
                  <w:rPr>
                    <w:color w:val="000000"/>
                  </w:rPr>
                </w:rPrChange>
              </w:rPr>
              <w:t>19</w:t>
            </w:r>
          </w:p>
        </w:tc>
      </w:tr>
      <w:tr w:rsidR="00926479" w:rsidRPr="00942891" w14:paraId="6C8F2BCD" w14:textId="77777777">
        <w:tc>
          <w:tcPr>
            <w:tcW w:w="4191" w:type="dxa"/>
          </w:tcPr>
          <w:p w14:paraId="22486D81" w14:textId="77777777" w:rsidR="00926479" w:rsidRPr="00942891" w:rsidRDefault="00000000">
            <w:pPr>
              <w:pBdr>
                <w:top w:val="nil"/>
                <w:left w:val="nil"/>
                <w:bottom w:val="nil"/>
                <w:right w:val="nil"/>
                <w:between w:val="nil"/>
              </w:pBdr>
              <w:spacing w:before="36" w:after="36" w:line="480" w:lineRule="auto"/>
              <w:rPr>
                <w:rFonts w:ascii="Arial" w:hAnsi="Arial" w:cs="Arial"/>
                <w:b/>
                <w:color w:val="000000"/>
                <w:sz w:val="22"/>
                <w:szCs w:val="22"/>
                <w:lang w:val="en-GB"/>
                <w:rPrChange w:id="2078" w:author="Nigel Rossiter" w:date="2024-02-04T18:22:00Z">
                  <w:rPr>
                    <w:b/>
                    <w:color w:val="000000"/>
                  </w:rPr>
                </w:rPrChange>
              </w:rPr>
              <w:pPrChange w:id="2079" w:author="Nigel Rossiter" w:date="2024-02-04T18:19:00Z">
                <w:pPr>
                  <w:pBdr>
                    <w:top w:val="nil"/>
                    <w:left w:val="nil"/>
                    <w:bottom w:val="nil"/>
                    <w:right w:val="nil"/>
                    <w:between w:val="nil"/>
                  </w:pBdr>
                  <w:spacing w:before="36" w:after="36"/>
                </w:pPr>
              </w:pPrChange>
            </w:pPr>
            <w:r w:rsidRPr="00942891">
              <w:rPr>
                <w:rFonts w:ascii="Arial" w:hAnsi="Arial" w:cs="Arial"/>
                <w:b/>
                <w:color w:val="000000"/>
                <w:sz w:val="22"/>
                <w:szCs w:val="22"/>
                <w:lang w:val="en-GB"/>
                <w:rPrChange w:id="2080" w:author="Nigel Rossiter" w:date="2024-02-04T18:22:00Z">
                  <w:rPr>
                    <w:b/>
                    <w:color w:val="000000"/>
                  </w:rPr>
                </w:rPrChange>
              </w:rPr>
              <w:t>Systolic blood pressure, mmHg</w:t>
            </w:r>
          </w:p>
        </w:tc>
        <w:tc>
          <w:tcPr>
            <w:tcW w:w="2891" w:type="dxa"/>
          </w:tcPr>
          <w:p w14:paraId="4F9DB6D8"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81" w:author="Nigel Rossiter" w:date="2024-02-04T18:22:00Z">
                  <w:rPr>
                    <w:color w:val="000000"/>
                  </w:rPr>
                </w:rPrChange>
              </w:rPr>
              <w:pPrChange w:id="2082"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83" w:author="Nigel Rossiter" w:date="2024-02-04T18:22:00Z">
                  <w:rPr>
                    <w:color w:val="000000"/>
                  </w:rPr>
                </w:rPrChange>
              </w:rPr>
              <w:t>123 (112, 136)</w:t>
            </w:r>
          </w:p>
        </w:tc>
        <w:tc>
          <w:tcPr>
            <w:tcW w:w="2494" w:type="dxa"/>
          </w:tcPr>
          <w:p w14:paraId="707C5328"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84" w:author="Nigel Rossiter" w:date="2024-02-04T18:22:00Z">
                  <w:rPr>
                    <w:color w:val="000000"/>
                  </w:rPr>
                </w:rPrChange>
              </w:rPr>
              <w:pPrChange w:id="2085"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86" w:author="Nigel Rossiter" w:date="2024-02-04T18:22:00Z">
                  <w:rPr>
                    <w:color w:val="000000"/>
                  </w:rPr>
                </w:rPrChange>
              </w:rPr>
              <w:t>118 (110, 128)</w:t>
            </w:r>
          </w:p>
        </w:tc>
      </w:tr>
      <w:tr w:rsidR="00926479" w:rsidRPr="00942891" w14:paraId="160B501D" w14:textId="77777777">
        <w:tc>
          <w:tcPr>
            <w:tcW w:w="4191" w:type="dxa"/>
          </w:tcPr>
          <w:p w14:paraId="4B90447E" w14:textId="77777777" w:rsidR="00926479" w:rsidRPr="00942891" w:rsidRDefault="00000000">
            <w:pPr>
              <w:pBdr>
                <w:top w:val="nil"/>
                <w:left w:val="nil"/>
                <w:bottom w:val="nil"/>
                <w:right w:val="nil"/>
                <w:between w:val="nil"/>
              </w:pBdr>
              <w:spacing w:before="36" w:after="36" w:line="480" w:lineRule="auto"/>
              <w:rPr>
                <w:rFonts w:ascii="Arial" w:hAnsi="Arial" w:cs="Arial"/>
                <w:color w:val="000000"/>
                <w:sz w:val="22"/>
                <w:szCs w:val="22"/>
                <w:lang w:val="en-GB"/>
                <w:rPrChange w:id="2087" w:author="Nigel Rossiter" w:date="2024-02-04T18:22:00Z">
                  <w:rPr>
                    <w:color w:val="000000"/>
                  </w:rPr>
                </w:rPrChange>
              </w:rPr>
              <w:pPrChange w:id="2088" w:author="Nigel Rossiter" w:date="2024-02-04T18:19:00Z">
                <w:pPr>
                  <w:pBdr>
                    <w:top w:val="nil"/>
                    <w:left w:val="nil"/>
                    <w:bottom w:val="nil"/>
                    <w:right w:val="nil"/>
                    <w:between w:val="nil"/>
                  </w:pBdr>
                  <w:spacing w:before="36" w:after="36"/>
                </w:pPr>
              </w:pPrChange>
            </w:pPr>
            <w:r w:rsidRPr="00942891">
              <w:rPr>
                <w:rFonts w:ascii="Arial" w:hAnsi="Arial" w:cs="Arial"/>
                <w:color w:val="000000"/>
                <w:sz w:val="22"/>
                <w:szCs w:val="22"/>
                <w:lang w:val="en-GB"/>
                <w:rPrChange w:id="2089" w:author="Nigel Rossiter" w:date="2024-02-04T18:22:00Z">
                  <w:rPr>
                    <w:color w:val="000000"/>
                  </w:rPr>
                </w:rPrChange>
              </w:rPr>
              <w:t>Missing</w:t>
            </w:r>
          </w:p>
        </w:tc>
        <w:tc>
          <w:tcPr>
            <w:tcW w:w="2891" w:type="dxa"/>
          </w:tcPr>
          <w:p w14:paraId="78A07AB3"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90" w:author="Nigel Rossiter" w:date="2024-02-04T18:22:00Z">
                  <w:rPr>
                    <w:color w:val="000000"/>
                  </w:rPr>
                </w:rPrChange>
              </w:rPr>
              <w:pPrChange w:id="2091"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92" w:author="Nigel Rossiter" w:date="2024-02-04T18:22:00Z">
                  <w:rPr>
                    <w:color w:val="000000"/>
                  </w:rPr>
                </w:rPrChange>
              </w:rPr>
              <w:t>1</w:t>
            </w:r>
          </w:p>
        </w:tc>
        <w:tc>
          <w:tcPr>
            <w:tcW w:w="2494" w:type="dxa"/>
          </w:tcPr>
          <w:p w14:paraId="3F901891" w14:textId="77777777" w:rsidR="00926479" w:rsidRPr="00942891" w:rsidRDefault="00000000">
            <w:pPr>
              <w:pBdr>
                <w:top w:val="nil"/>
                <w:left w:val="nil"/>
                <w:bottom w:val="nil"/>
                <w:right w:val="nil"/>
                <w:between w:val="nil"/>
              </w:pBdr>
              <w:spacing w:before="36" w:after="36" w:line="480" w:lineRule="auto"/>
              <w:jc w:val="center"/>
              <w:rPr>
                <w:rFonts w:ascii="Arial" w:hAnsi="Arial" w:cs="Arial"/>
                <w:color w:val="000000"/>
                <w:sz w:val="22"/>
                <w:szCs w:val="22"/>
                <w:lang w:val="en-GB"/>
                <w:rPrChange w:id="2093" w:author="Nigel Rossiter" w:date="2024-02-04T18:22:00Z">
                  <w:rPr>
                    <w:color w:val="000000"/>
                  </w:rPr>
                </w:rPrChange>
              </w:rPr>
              <w:pPrChange w:id="2094" w:author="Nigel Rossiter" w:date="2024-02-04T18:19:00Z">
                <w:pPr>
                  <w:pBdr>
                    <w:top w:val="nil"/>
                    <w:left w:val="nil"/>
                    <w:bottom w:val="nil"/>
                    <w:right w:val="nil"/>
                    <w:between w:val="nil"/>
                  </w:pBdr>
                  <w:spacing w:before="36" w:after="36"/>
                  <w:jc w:val="center"/>
                </w:pPr>
              </w:pPrChange>
            </w:pPr>
            <w:r w:rsidRPr="00942891">
              <w:rPr>
                <w:rFonts w:ascii="Arial" w:hAnsi="Arial" w:cs="Arial"/>
                <w:color w:val="000000"/>
                <w:sz w:val="22"/>
                <w:szCs w:val="22"/>
                <w:lang w:val="en-GB"/>
                <w:rPrChange w:id="2095" w:author="Nigel Rossiter" w:date="2024-02-04T18:22:00Z">
                  <w:rPr>
                    <w:color w:val="000000"/>
                  </w:rPr>
                </w:rPrChange>
              </w:rPr>
              <w:t>18</w:t>
            </w:r>
          </w:p>
        </w:tc>
      </w:tr>
    </w:tbl>
    <w:p w14:paraId="4B0D2F6B" w14:textId="77777777" w:rsidR="00926479" w:rsidRPr="00942891" w:rsidRDefault="00000000">
      <w:pPr>
        <w:pStyle w:val="Heading1"/>
        <w:spacing w:line="480" w:lineRule="auto"/>
        <w:rPr>
          <w:rFonts w:ascii="Arial" w:hAnsi="Arial" w:cs="Arial"/>
          <w:sz w:val="22"/>
          <w:szCs w:val="22"/>
          <w:lang w:val="en-GB"/>
          <w:rPrChange w:id="2096" w:author="Nigel Rossiter" w:date="2024-02-04T18:22:00Z">
            <w:rPr/>
          </w:rPrChange>
        </w:rPr>
        <w:pPrChange w:id="2097" w:author="Nigel Rossiter" w:date="2024-02-04T18:19:00Z">
          <w:pPr>
            <w:pStyle w:val="Heading1"/>
          </w:pPr>
        </w:pPrChange>
      </w:pPr>
      <w:bookmarkStart w:id="2098" w:name="3fwokq0" w:colFirst="0" w:colLast="0"/>
      <w:bookmarkEnd w:id="2098"/>
      <w:r w:rsidRPr="00942891">
        <w:rPr>
          <w:rFonts w:ascii="Arial" w:hAnsi="Arial" w:cs="Arial"/>
          <w:sz w:val="22"/>
          <w:szCs w:val="22"/>
          <w:lang w:val="en-GB"/>
          <w:rPrChange w:id="2099" w:author="Nigel Rossiter" w:date="2024-02-04T18:22:00Z">
            <w:rPr/>
          </w:rPrChange>
        </w:rPr>
        <w:lastRenderedPageBreak/>
        <w:t>Discussion</w:t>
      </w:r>
    </w:p>
    <w:p w14:paraId="53E0EF44"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00" w:author="Nigel Rossiter" w:date="2024-02-04T18:22:00Z">
            <w:rPr>
              <w:color w:val="000000"/>
            </w:rPr>
          </w:rPrChange>
        </w:rPr>
        <w:pPrChange w:id="210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102" w:author="Nigel Rossiter" w:date="2024-02-04T18:22:00Z">
            <w:rPr>
              <w:color w:val="000000"/>
            </w:rPr>
          </w:rPrChange>
        </w:rPr>
        <w:t>We show that conducting a cluster randomized controlled trial comparing ATLS</w:t>
      </w:r>
      <w:r w:rsidRPr="00942891">
        <w:rPr>
          <w:rFonts w:ascii="Arial" w:hAnsi="Arial" w:cs="Arial"/>
          <w:color w:val="000000"/>
          <w:sz w:val="22"/>
          <w:szCs w:val="22"/>
          <w:vertAlign w:val="superscript"/>
          <w:lang w:val="en-GB"/>
          <w:rPrChange w:id="2103" w:author="Nigel Rossiter" w:date="2024-02-04T18:22:00Z">
            <w:rPr>
              <w:color w:val="000000"/>
              <w:vertAlign w:val="superscript"/>
            </w:rPr>
          </w:rPrChange>
        </w:rPr>
        <w:t>®</w:t>
      </w:r>
      <w:r w:rsidRPr="00942891">
        <w:rPr>
          <w:rFonts w:ascii="Arial" w:hAnsi="Arial" w:cs="Arial"/>
          <w:color w:val="000000"/>
          <w:sz w:val="22"/>
          <w:szCs w:val="22"/>
          <w:lang w:val="en-GB"/>
          <w:rPrChange w:id="2104" w:author="Nigel Rossiter" w:date="2024-02-04T18:22:00Z">
            <w:rPr>
              <w:color w:val="000000"/>
            </w:rPr>
          </w:rPrChange>
        </w:rPr>
        <w:t xml:space="preserve"> with PTC and standard care is </w:t>
      </w:r>
      <w:commentRangeStart w:id="2105"/>
      <w:r w:rsidRPr="00942891">
        <w:rPr>
          <w:rFonts w:ascii="Arial" w:hAnsi="Arial" w:cs="Arial"/>
          <w:color w:val="000000"/>
          <w:sz w:val="22"/>
          <w:szCs w:val="22"/>
          <w:lang w:val="en-GB"/>
          <w:rPrChange w:id="2106" w:author="Nigel Rossiter" w:date="2024-02-04T18:22:00Z">
            <w:rPr>
              <w:color w:val="000000"/>
            </w:rPr>
          </w:rPrChange>
        </w:rPr>
        <w:t>feasible in this setting</w:t>
      </w:r>
      <w:commentRangeEnd w:id="2105"/>
      <w:r w:rsidR="007F6855">
        <w:rPr>
          <w:rStyle w:val="CommentReference"/>
        </w:rPr>
        <w:commentReference w:id="2105"/>
      </w:r>
      <w:r w:rsidRPr="00942891">
        <w:rPr>
          <w:rFonts w:ascii="Arial" w:hAnsi="Arial" w:cs="Arial"/>
          <w:color w:val="000000"/>
          <w:sz w:val="22"/>
          <w:szCs w:val="22"/>
          <w:lang w:val="en-GB"/>
          <w:rPrChange w:id="2107" w:author="Nigel Rossiter" w:date="2024-02-04T18:22:00Z">
            <w:rPr>
              <w:color w:val="000000"/>
            </w:rPr>
          </w:rPrChange>
        </w:rPr>
        <w:t xml:space="preserve">. </w:t>
      </w:r>
      <w:commentRangeStart w:id="2108"/>
      <w:r w:rsidRPr="00942891">
        <w:rPr>
          <w:rFonts w:ascii="Arial" w:hAnsi="Arial" w:cs="Arial"/>
          <w:color w:val="000000"/>
          <w:sz w:val="22"/>
          <w:szCs w:val="22"/>
          <w:lang w:val="en-GB"/>
          <w:rPrChange w:id="2109" w:author="Nigel Rossiter" w:date="2024-02-04T18:22:00Z">
            <w:rPr>
              <w:color w:val="000000"/>
            </w:rPr>
          </w:rPrChange>
        </w:rPr>
        <w:t>Missing data were low for key variables, including the primary outcome and many secondary outcomes</w:t>
      </w:r>
      <w:commentRangeEnd w:id="2108"/>
      <w:r w:rsidR="007F6855">
        <w:rPr>
          <w:rStyle w:val="CommentReference"/>
        </w:rPr>
        <w:commentReference w:id="2108"/>
      </w:r>
      <w:r w:rsidRPr="00942891">
        <w:rPr>
          <w:rFonts w:ascii="Arial" w:hAnsi="Arial" w:cs="Arial"/>
          <w:color w:val="000000"/>
          <w:sz w:val="22"/>
          <w:szCs w:val="22"/>
          <w:lang w:val="en-GB"/>
          <w:rPrChange w:id="2110" w:author="Nigel Rossiter" w:date="2024-02-04T18:22:00Z">
            <w:rPr>
              <w:color w:val="000000"/>
            </w:rPr>
          </w:rPrChange>
        </w:rPr>
        <w:t xml:space="preserve">. </w:t>
      </w:r>
      <w:commentRangeStart w:id="2111"/>
      <w:r w:rsidRPr="00942891">
        <w:rPr>
          <w:rFonts w:ascii="Arial" w:hAnsi="Arial" w:cs="Arial"/>
          <w:color w:val="000000"/>
          <w:sz w:val="22"/>
          <w:szCs w:val="22"/>
          <w:lang w:val="en-GB"/>
          <w:rPrChange w:id="2112" w:author="Nigel Rossiter" w:date="2024-02-04T18:22:00Z">
            <w:rPr>
              <w:color w:val="000000"/>
            </w:rPr>
          </w:rPrChange>
        </w:rPr>
        <w:t>Some variables had very high missing data rates and may not be feasible to include in a full-scale trial</w:t>
      </w:r>
      <w:commentRangeEnd w:id="2111"/>
      <w:r w:rsidR="000300B0">
        <w:rPr>
          <w:rStyle w:val="CommentReference"/>
        </w:rPr>
        <w:commentReference w:id="2111"/>
      </w:r>
      <w:r w:rsidRPr="00942891">
        <w:rPr>
          <w:rFonts w:ascii="Arial" w:hAnsi="Arial" w:cs="Arial"/>
          <w:color w:val="000000"/>
          <w:sz w:val="22"/>
          <w:szCs w:val="22"/>
          <w:lang w:val="en-GB"/>
          <w:rPrChange w:id="2113" w:author="Nigel Rossiter" w:date="2024-02-04T18:22:00Z">
            <w:rPr>
              <w:color w:val="000000"/>
            </w:rPr>
          </w:rPrChange>
        </w:rPr>
        <w:t>.</w:t>
      </w:r>
    </w:p>
    <w:p w14:paraId="7747E3E8" w14:textId="375DD57B"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14" w:author="Nigel Rossiter" w:date="2024-02-04T18:22:00Z">
            <w:rPr>
              <w:color w:val="000000"/>
            </w:rPr>
          </w:rPrChange>
        </w:rPr>
        <w:pPrChange w:id="2115" w:author="Nigel Rossiter" w:date="2024-02-04T18:19:00Z">
          <w:pPr>
            <w:pBdr>
              <w:top w:val="nil"/>
              <w:left w:val="nil"/>
              <w:bottom w:val="nil"/>
              <w:right w:val="nil"/>
              <w:between w:val="nil"/>
            </w:pBdr>
            <w:spacing w:before="180" w:after="180"/>
          </w:pPr>
        </w:pPrChange>
      </w:pPr>
      <w:commentRangeStart w:id="2116"/>
      <w:r w:rsidRPr="00942891">
        <w:rPr>
          <w:rFonts w:ascii="Arial" w:hAnsi="Arial" w:cs="Arial"/>
          <w:color w:val="000000"/>
          <w:sz w:val="22"/>
          <w:szCs w:val="22"/>
          <w:lang w:val="en-GB"/>
          <w:rPrChange w:id="2117" w:author="Nigel Rossiter" w:date="2024-02-04T18:22:00Z">
            <w:rPr>
              <w:color w:val="000000"/>
            </w:rPr>
          </w:rPrChange>
        </w:rPr>
        <w:t>We found that the ATLS</w:t>
      </w:r>
      <w:r w:rsidRPr="00942891">
        <w:rPr>
          <w:rFonts w:ascii="Arial" w:hAnsi="Arial" w:cs="Arial"/>
          <w:color w:val="000000"/>
          <w:sz w:val="22"/>
          <w:szCs w:val="22"/>
          <w:vertAlign w:val="superscript"/>
          <w:lang w:val="en-GB"/>
          <w:rPrChange w:id="2118" w:author="Nigel Rossiter" w:date="2024-02-04T18:22:00Z">
            <w:rPr>
              <w:color w:val="000000"/>
              <w:vertAlign w:val="superscript"/>
            </w:rPr>
          </w:rPrChange>
        </w:rPr>
        <w:t>®</w:t>
      </w:r>
      <w:r w:rsidRPr="00942891">
        <w:rPr>
          <w:rFonts w:ascii="Arial" w:hAnsi="Arial" w:cs="Arial"/>
          <w:color w:val="000000"/>
          <w:sz w:val="22"/>
          <w:szCs w:val="22"/>
          <w:lang w:val="en-GB"/>
          <w:rPrChange w:id="2119" w:author="Nigel Rossiter" w:date="2024-02-04T18:22:00Z">
            <w:rPr>
              <w:color w:val="000000"/>
            </w:rPr>
          </w:rPrChange>
        </w:rPr>
        <w:t xml:space="preserve"> arm had lower 30-day mortality compared to the PTC and standard care arms</w:t>
      </w:r>
      <w:commentRangeEnd w:id="2116"/>
      <w:r w:rsidR="000300B0">
        <w:rPr>
          <w:rStyle w:val="CommentReference"/>
        </w:rPr>
        <w:commentReference w:id="2116"/>
      </w:r>
      <w:r w:rsidRPr="00942891">
        <w:rPr>
          <w:rFonts w:ascii="Arial" w:hAnsi="Arial" w:cs="Arial"/>
          <w:color w:val="000000"/>
          <w:sz w:val="22"/>
          <w:szCs w:val="22"/>
          <w:lang w:val="en-GB"/>
          <w:rPrChange w:id="2120" w:author="Nigel Rossiter" w:date="2024-02-04T18:22:00Z">
            <w:rPr>
              <w:color w:val="000000"/>
            </w:rPr>
          </w:rPrChange>
        </w:rPr>
        <w:t xml:space="preserve">. We also found that the PTC arm had lower mortality than the standard care arm. These findings </w:t>
      </w:r>
      <w:commentRangeStart w:id="2121"/>
      <w:del w:id="2122" w:author="Juillard, Catherine" w:date="2024-02-08T17:57:00Z">
        <w:r w:rsidRPr="00942891" w:rsidDel="007F6855">
          <w:rPr>
            <w:rFonts w:ascii="Arial" w:hAnsi="Arial" w:cs="Arial"/>
            <w:color w:val="000000"/>
            <w:sz w:val="22"/>
            <w:szCs w:val="22"/>
            <w:lang w:val="en-GB"/>
            <w:rPrChange w:id="2123" w:author="Nigel Rossiter" w:date="2024-02-04T18:22:00Z">
              <w:rPr>
                <w:color w:val="000000"/>
              </w:rPr>
            </w:rPrChange>
          </w:rPr>
          <w:delText xml:space="preserve">indicate </w:delText>
        </w:r>
      </w:del>
      <w:ins w:id="2124" w:author="Juillard, Catherine" w:date="2024-02-08T17:57:00Z">
        <w:r w:rsidR="007F6855">
          <w:rPr>
            <w:rFonts w:ascii="Arial" w:hAnsi="Arial" w:cs="Arial"/>
            <w:color w:val="000000"/>
            <w:sz w:val="22"/>
            <w:szCs w:val="22"/>
            <w:lang w:val="en-GB"/>
          </w:rPr>
          <w:t>suggest</w:t>
        </w:r>
        <w:r w:rsidR="007F6855" w:rsidRPr="00942891">
          <w:rPr>
            <w:rFonts w:ascii="Arial" w:hAnsi="Arial" w:cs="Arial"/>
            <w:color w:val="000000"/>
            <w:sz w:val="22"/>
            <w:szCs w:val="22"/>
            <w:lang w:val="en-GB"/>
            <w:rPrChange w:id="2125" w:author="Nigel Rossiter" w:date="2024-02-04T18:22:00Z">
              <w:rPr>
                <w:color w:val="000000"/>
              </w:rPr>
            </w:rPrChange>
          </w:rPr>
          <w:t xml:space="preserve"> </w:t>
        </w:r>
      </w:ins>
      <w:commentRangeEnd w:id="2121"/>
      <w:ins w:id="2126" w:author="Juillard, Catherine" w:date="2024-02-08T17:58:00Z">
        <w:r w:rsidR="007F6855">
          <w:rPr>
            <w:rStyle w:val="CommentReference"/>
          </w:rPr>
          <w:commentReference w:id="2121"/>
        </w:r>
      </w:ins>
      <w:r w:rsidRPr="00942891">
        <w:rPr>
          <w:rFonts w:ascii="Arial" w:hAnsi="Arial" w:cs="Arial"/>
          <w:color w:val="000000"/>
          <w:sz w:val="22"/>
          <w:szCs w:val="22"/>
          <w:lang w:val="en-GB"/>
          <w:rPrChange w:id="2127" w:author="Nigel Rossiter" w:date="2024-02-04T18:22:00Z">
            <w:rPr>
              <w:color w:val="000000"/>
            </w:rPr>
          </w:rPrChange>
        </w:rPr>
        <w:t xml:space="preserve">a </w:t>
      </w:r>
      <w:del w:id="2128" w:author="Juillard, Catherine" w:date="2024-02-08T17:58:00Z">
        <w:r w:rsidRPr="00942891" w:rsidDel="007F6855">
          <w:rPr>
            <w:rFonts w:ascii="Arial" w:hAnsi="Arial" w:cs="Arial"/>
            <w:color w:val="000000"/>
            <w:sz w:val="22"/>
            <w:szCs w:val="22"/>
            <w:lang w:val="en-GB"/>
            <w:rPrChange w:id="2129" w:author="Nigel Rossiter" w:date="2024-02-04T18:22:00Z">
              <w:rPr>
                <w:color w:val="000000"/>
              </w:rPr>
            </w:rPrChange>
          </w:rPr>
          <w:delText xml:space="preserve">large </w:delText>
        </w:r>
      </w:del>
      <w:r w:rsidRPr="00942891">
        <w:rPr>
          <w:rFonts w:ascii="Arial" w:hAnsi="Arial" w:cs="Arial"/>
          <w:color w:val="000000"/>
          <w:sz w:val="22"/>
          <w:szCs w:val="22"/>
          <w:lang w:val="en-GB"/>
          <w:rPrChange w:id="2130" w:author="Nigel Rossiter" w:date="2024-02-04T18:22:00Z">
            <w:rPr>
              <w:color w:val="000000"/>
            </w:rPr>
          </w:rPrChange>
        </w:rPr>
        <w:t xml:space="preserve">potential effect of training physicians in trauma life support, but it is important to note that </w:t>
      </w:r>
      <w:commentRangeStart w:id="2131"/>
      <w:r w:rsidRPr="00942891">
        <w:rPr>
          <w:rFonts w:ascii="Arial" w:hAnsi="Arial" w:cs="Arial"/>
          <w:color w:val="000000"/>
          <w:sz w:val="22"/>
          <w:szCs w:val="22"/>
          <w:lang w:val="en-GB"/>
          <w:rPrChange w:id="2132" w:author="Nigel Rossiter" w:date="2024-02-04T18:22:00Z">
            <w:rPr>
              <w:color w:val="000000"/>
            </w:rPr>
          </w:rPrChange>
        </w:rPr>
        <w:t>this pilot study was not powered to detect any differences in outcomes</w:t>
      </w:r>
      <w:commentRangeEnd w:id="2131"/>
      <w:r w:rsidR="000300B0">
        <w:rPr>
          <w:rStyle w:val="CommentReference"/>
        </w:rPr>
        <w:commentReference w:id="2131"/>
      </w:r>
      <w:r w:rsidRPr="00942891">
        <w:rPr>
          <w:rFonts w:ascii="Arial" w:hAnsi="Arial" w:cs="Arial"/>
          <w:color w:val="000000"/>
          <w:sz w:val="22"/>
          <w:szCs w:val="22"/>
          <w:lang w:val="en-GB"/>
          <w:rPrChange w:id="2133" w:author="Nigel Rossiter" w:date="2024-02-04T18:22:00Z">
            <w:rPr>
              <w:color w:val="000000"/>
            </w:rPr>
          </w:rPrChange>
        </w:rPr>
        <w:t>. The arms differed considerably in sample size, with the ATLS</w:t>
      </w:r>
      <w:r w:rsidRPr="00942891">
        <w:rPr>
          <w:rFonts w:ascii="Arial" w:hAnsi="Arial" w:cs="Arial"/>
          <w:color w:val="000000"/>
          <w:sz w:val="22"/>
          <w:szCs w:val="22"/>
          <w:vertAlign w:val="superscript"/>
          <w:lang w:val="en-GB"/>
          <w:rPrChange w:id="2134" w:author="Nigel Rossiter" w:date="2024-02-04T18:22:00Z">
            <w:rPr>
              <w:color w:val="000000"/>
              <w:vertAlign w:val="superscript"/>
            </w:rPr>
          </w:rPrChange>
        </w:rPr>
        <w:t>®</w:t>
      </w:r>
      <w:r w:rsidRPr="00942891">
        <w:rPr>
          <w:rFonts w:ascii="Arial" w:hAnsi="Arial" w:cs="Arial"/>
          <w:color w:val="000000"/>
          <w:sz w:val="22"/>
          <w:szCs w:val="22"/>
          <w:lang w:val="en-GB"/>
          <w:rPrChange w:id="2135" w:author="Nigel Rossiter" w:date="2024-02-04T18:22:00Z">
            <w:rPr>
              <w:color w:val="000000"/>
            </w:rPr>
          </w:rPrChange>
        </w:rPr>
        <w:t xml:space="preserve"> arm having the smallest sample size. This difference resulted from the randomisation process with a small number of heterogeneous clusters.</w:t>
      </w:r>
    </w:p>
    <w:p w14:paraId="1BFF442E"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36" w:author="Nigel Rossiter" w:date="2024-02-04T18:22:00Z">
            <w:rPr>
              <w:color w:val="000000"/>
            </w:rPr>
          </w:rPrChange>
        </w:rPr>
        <w:pPrChange w:id="213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138" w:author="Nigel Rossiter" w:date="2024-02-04T18:22:00Z">
            <w:rPr>
              <w:color w:val="000000"/>
            </w:rPr>
          </w:rPrChange>
        </w:rPr>
        <w:t>The primary patient participant outcome, all-cause 30-day mortality, was missing in 14% of patients. This may appear high, especially compared to for example the CRASH-2 and REACT-2 trials, which report missing primary outcome in less than 0.01% of patients</w:t>
      </w:r>
      <w:r w:rsidRPr="00942891">
        <w:rPr>
          <w:rFonts w:ascii="Arial" w:hAnsi="Arial" w:cs="Arial"/>
          <w:color w:val="000000"/>
          <w:sz w:val="22"/>
          <w:szCs w:val="22"/>
          <w:vertAlign w:val="superscript"/>
          <w:lang w:val="en-GB"/>
          <w:rPrChange w:id="2139" w:author="Nigel Rossiter" w:date="2024-02-04T18:22:00Z">
            <w:rPr>
              <w:color w:val="000000"/>
              <w:vertAlign w:val="superscript"/>
            </w:rPr>
          </w:rPrChange>
        </w:rPr>
        <w:t>15,16</w:t>
      </w:r>
      <w:r w:rsidRPr="00942891">
        <w:rPr>
          <w:rFonts w:ascii="Arial" w:hAnsi="Arial" w:cs="Arial"/>
          <w:color w:val="000000"/>
          <w:sz w:val="22"/>
          <w:szCs w:val="22"/>
          <w:lang w:val="en-GB"/>
          <w:rPrChange w:id="2140" w:author="Nigel Rossiter" w:date="2024-02-04T18:22:00Z">
            <w:rPr>
              <w:color w:val="000000"/>
            </w:rPr>
          </w:rPrChange>
        </w:rPr>
        <w:t xml:space="preserve">. Like many other trauma trials, both CRASH-2 and REACT-2 used in-hospital mortality as their primary outcome measure, whereas we attempted to follow up patients after discharge. Our missing data rate for in-hospital mortality was only </w:t>
      </w:r>
      <w:commentRangeStart w:id="2141"/>
      <w:r w:rsidRPr="00942891">
        <w:rPr>
          <w:rFonts w:ascii="Arial" w:hAnsi="Arial" w:cs="Arial"/>
          <w:color w:val="000000"/>
          <w:sz w:val="22"/>
          <w:szCs w:val="22"/>
          <w:lang w:val="en-GB"/>
          <w:rPrChange w:id="2142" w:author="Nigel Rossiter" w:date="2024-02-04T18:22:00Z">
            <w:rPr>
              <w:color w:val="000000"/>
            </w:rPr>
          </w:rPrChange>
        </w:rPr>
        <w:t>1%, comparable to previous trials</w:t>
      </w:r>
      <w:commentRangeEnd w:id="2141"/>
      <w:r w:rsidR="007F6855">
        <w:rPr>
          <w:rStyle w:val="CommentReference"/>
        </w:rPr>
        <w:commentReference w:id="2141"/>
      </w:r>
      <w:r w:rsidRPr="00942891">
        <w:rPr>
          <w:rFonts w:ascii="Arial" w:hAnsi="Arial" w:cs="Arial"/>
          <w:color w:val="000000"/>
          <w:sz w:val="22"/>
          <w:szCs w:val="22"/>
          <w:lang w:val="en-GB"/>
          <w:rPrChange w:id="2143" w:author="Nigel Rossiter" w:date="2024-02-04T18:22:00Z">
            <w:rPr>
              <w:color w:val="000000"/>
            </w:rPr>
          </w:rPrChange>
        </w:rPr>
        <w:t>.</w:t>
      </w:r>
    </w:p>
    <w:p w14:paraId="2AE746CB" w14:textId="3CE0BCAE"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44" w:author="Nigel Rossiter" w:date="2024-02-04T18:22:00Z">
            <w:rPr>
              <w:color w:val="000000"/>
            </w:rPr>
          </w:rPrChange>
        </w:rPr>
        <w:pPrChange w:id="2145"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146" w:author="Nigel Rossiter" w:date="2024-02-04T18:22:00Z">
            <w:rPr>
              <w:color w:val="000000"/>
            </w:rPr>
          </w:rPrChange>
        </w:rPr>
        <w:t xml:space="preserve">During the course of this </w:t>
      </w:r>
      <w:proofErr w:type="gramStart"/>
      <w:r w:rsidRPr="00942891">
        <w:rPr>
          <w:rFonts w:ascii="Arial" w:hAnsi="Arial" w:cs="Arial"/>
          <w:color w:val="000000"/>
          <w:sz w:val="22"/>
          <w:szCs w:val="22"/>
          <w:lang w:val="en-GB"/>
          <w:rPrChange w:id="2147" w:author="Nigel Rossiter" w:date="2024-02-04T18:22:00Z">
            <w:rPr>
              <w:color w:val="000000"/>
            </w:rPr>
          </w:rPrChange>
        </w:rPr>
        <w:t>pilot</w:t>
      </w:r>
      <w:proofErr w:type="gramEnd"/>
      <w:r w:rsidRPr="00942891">
        <w:rPr>
          <w:rFonts w:ascii="Arial" w:hAnsi="Arial" w:cs="Arial"/>
          <w:color w:val="000000"/>
          <w:sz w:val="22"/>
          <w:szCs w:val="22"/>
          <w:lang w:val="en-GB"/>
          <w:rPrChange w:id="2148" w:author="Nigel Rossiter" w:date="2024-02-04T18:22:00Z">
            <w:rPr>
              <w:color w:val="000000"/>
            </w:rPr>
          </w:rPrChange>
        </w:rPr>
        <w:t xml:space="preserve"> we deviated from the protocol in multiple ways, and provide a detailed list as Supplementary material. Some key limitations of this pilot and therefore lessons to be learned and factored into the design of the full-scale trial include</w:t>
      </w:r>
      <w:ins w:id="2149" w:author="Juillard, Catherine" w:date="2024-02-08T18:00:00Z">
        <w:r w:rsidR="007F6855">
          <w:rPr>
            <w:rFonts w:ascii="Arial" w:hAnsi="Arial" w:cs="Arial"/>
            <w:color w:val="000000"/>
            <w:sz w:val="22"/>
            <w:szCs w:val="22"/>
            <w:lang w:val="en-GB"/>
          </w:rPr>
          <w:t>:</w:t>
        </w:r>
      </w:ins>
      <w:r w:rsidRPr="00942891">
        <w:rPr>
          <w:rFonts w:ascii="Arial" w:hAnsi="Arial" w:cs="Arial"/>
          <w:color w:val="000000"/>
          <w:sz w:val="22"/>
          <w:szCs w:val="22"/>
          <w:lang w:val="en-GB"/>
          <w:rPrChange w:id="2150" w:author="Nigel Rossiter" w:date="2024-02-04T18:22:00Z">
            <w:rPr>
              <w:color w:val="000000"/>
            </w:rPr>
          </w:rPrChange>
        </w:rPr>
        <w:t xml:space="preserve"> the </w:t>
      </w:r>
      <w:proofErr w:type="gramStart"/>
      <w:r w:rsidRPr="00942891">
        <w:rPr>
          <w:rFonts w:ascii="Arial" w:hAnsi="Arial" w:cs="Arial"/>
          <w:color w:val="000000"/>
          <w:sz w:val="22"/>
          <w:szCs w:val="22"/>
          <w:lang w:val="en-GB"/>
          <w:rPrChange w:id="2151" w:author="Nigel Rossiter" w:date="2024-02-04T18:22:00Z">
            <w:rPr>
              <w:color w:val="000000"/>
            </w:rPr>
          </w:rPrChange>
        </w:rPr>
        <w:t>lower than expected</w:t>
      </w:r>
      <w:proofErr w:type="gramEnd"/>
      <w:r w:rsidRPr="00942891">
        <w:rPr>
          <w:rFonts w:ascii="Arial" w:hAnsi="Arial" w:cs="Arial"/>
          <w:color w:val="000000"/>
          <w:sz w:val="22"/>
          <w:szCs w:val="22"/>
          <w:lang w:val="en-GB"/>
          <w:rPrChange w:id="2152" w:author="Nigel Rossiter" w:date="2024-02-04T18:22:00Z">
            <w:rPr>
              <w:color w:val="000000"/>
            </w:rPr>
          </w:rPrChange>
        </w:rPr>
        <w:t xml:space="preserve"> enrolment rates of some centres</w:t>
      </w:r>
      <w:ins w:id="2153" w:author="Juillard, Catherine" w:date="2024-02-08T18:00:00Z">
        <w:r w:rsidR="007F6855">
          <w:rPr>
            <w:rFonts w:ascii="Arial" w:hAnsi="Arial" w:cs="Arial"/>
            <w:color w:val="000000"/>
            <w:sz w:val="22"/>
            <w:szCs w:val="22"/>
            <w:lang w:val="en-GB"/>
          </w:rPr>
          <w:t>;</w:t>
        </w:r>
      </w:ins>
      <w:del w:id="2154" w:author="Juillard, Catherine" w:date="2024-02-08T18:00:00Z">
        <w:r w:rsidRPr="00942891" w:rsidDel="007F6855">
          <w:rPr>
            <w:rFonts w:ascii="Arial" w:hAnsi="Arial" w:cs="Arial"/>
            <w:color w:val="000000"/>
            <w:sz w:val="22"/>
            <w:szCs w:val="22"/>
            <w:lang w:val="en-GB"/>
            <w:rPrChange w:id="2155" w:author="Nigel Rossiter" w:date="2024-02-04T18:22:00Z">
              <w:rPr>
                <w:color w:val="000000"/>
              </w:rPr>
            </w:rPrChange>
          </w:rPr>
          <w:delText>,</w:delText>
        </w:r>
      </w:del>
      <w:r w:rsidRPr="00942891">
        <w:rPr>
          <w:rFonts w:ascii="Arial" w:hAnsi="Arial" w:cs="Arial"/>
          <w:color w:val="000000"/>
          <w:sz w:val="22"/>
          <w:szCs w:val="22"/>
          <w:lang w:val="en-GB"/>
          <w:rPrChange w:id="2156" w:author="Nigel Rossiter" w:date="2024-02-04T18:22:00Z">
            <w:rPr>
              <w:color w:val="000000"/>
            </w:rPr>
          </w:rPrChange>
        </w:rPr>
        <w:t xml:space="preserve"> centre</w:t>
      </w:r>
      <w:ins w:id="2157" w:author="Juillard, Catherine" w:date="2024-02-08T18:00:00Z">
        <w:r w:rsidR="007F6855">
          <w:rPr>
            <w:rFonts w:ascii="Arial" w:hAnsi="Arial" w:cs="Arial"/>
            <w:color w:val="000000"/>
            <w:sz w:val="22"/>
            <w:szCs w:val="22"/>
            <w:lang w:val="en-GB"/>
          </w:rPr>
          <w:t>-</w:t>
        </w:r>
      </w:ins>
      <w:del w:id="2158" w:author="Juillard, Catherine" w:date="2024-02-08T18:00:00Z">
        <w:r w:rsidRPr="00942891" w:rsidDel="007F6855">
          <w:rPr>
            <w:rFonts w:ascii="Arial" w:hAnsi="Arial" w:cs="Arial"/>
            <w:color w:val="000000"/>
            <w:sz w:val="22"/>
            <w:szCs w:val="22"/>
            <w:lang w:val="en-GB"/>
            <w:rPrChange w:id="2159" w:author="Nigel Rossiter" w:date="2024-02-04T18:22:00Z">
              <w:rPr>
                <w:color w:val="000000"/>
              </w:rPr>
            </w:rPrChange>
          </w:rPr>
          <w:delText xml:space="preserve"> </w:delText>
        </w:r>
      </w:del>
      <w:r w:rsidRPr="00942891">
        <w:rPr>
          <w:rFonts w:ascii="Arial" w:hAnsi="Arial" w:cs="Arial"/>
          <w:color w:val="000000"/>
          <w:sz w:val="22"/>
          <w:szCs w:val="22"/>
          <w:lang w:val="en-GB"/>
          <w:rPrChange w:id="2160" w:author="Nigel Rossiter" w:date="2024-02-04T18:22:00Z">
            <w:rPr>
              <w:color w:val="000000"/>
            </w:rPr>
          </w:rPrChange>
        </w:rPr>
        <w:t>specific management routines</w:t>
      </w:r>
      <w:ins w:id="2161" w:author="Juillard, Catherine" w:date="2024-02-08T18:00:00Z">
        <w:r w:rsidR="007F6855">
          <w:rPr>
            <w:rFonts w:ascii="Arial" w:hAnsi="Arial" w:cs="Arial"/>
            <w:color w:val="000000"/>
            <w:sz w:val="22"/>
            <w:szCs w:val="22"/>
            <w:lang w:val="en-GB"/>
          </w:rPr>
          <w:t>;</w:t>
        </w:r>
      </w:ins>
      <w:del w:id="2162" w:author="Juillard, Catherine" w:date="2024-02-08T18:00:00Z">
        <w:r w:rsidRPr="00942891" w:rsidDel="007F6855">
          <w:rPr>
            <w:rFonts w:ascii="Arial" w:hAnsi="Arial" w:cs="Arial"/>
            <w:color w:val="000000"/>
            <w:sz w:val="22"/>
            <w:szCs w:val="22"/>
            <w:lang w:val="en-GB"/>
            <w:rPrChange w:id="2163" w:author="Nigel Rossiter" w:date="2024-02-04T18:22:00Z">
              <w:rPr>
                <w:color w:val="000000"/>
              </w:rPr>
            </w:rPrChange>
          </w:rPr>
          <w:delText>,</w:delText>
        </w:r>
      </w:del>
      <w:r w:rsidRPr="00942891">
        <w:rPr>
          <w:rFonts w:ascii="Arial" w:hAnsi="Arial" w:cs="Arial"/>
          <w:color w:val="000000"/>
          <w:sz w:val="22"/>
          <w:szCs w:val="22"/>
          <w:lang w:val="en-GB"/>
          <w:rPrChange w:id="2164" w:author="Nigel Rossiter" w:date="2024-02-04T18:22:00Z">
            <w:rPr>
              <w:color w:val="000000"/>
            </w:rPr>
          </w:rPrChange>
        </w:rPr>
        <w:t xml:space="preserve"> and difficulties in collecting data on complications and cause of death. We minimised the impact of the </w:t>
      </w:r>
      <w:del w:id="2165" w:author="Juillard, Catherine" w:date="2024-02-08T18:01:00Z">
        <w:r w:rsidRPr="00942891" w:rsidDel="007F6855">
          <w:rPr>
            <w:rFonts w:ascii="Arial" w:hAnsi="Arial" w:cs="Arial"/>
            <w:color w:val="000000"/>
            <w:sz w:val="22"/>
            <w:szCs w:val="22"/>
            <w:lang w:val="en-GB"/>
            <w:rPrChange w:id="2166" w:author="Nigel Rossiter" w:date="2024-02-04T18:22:00Z">
              <w:rPr>
                <w:color w:val="000000"/>
              </w:rPr>
            </w:rPrChange>
          </w:rPr>
          <w:delText>lower than expected</w:delText>
        </w:r>
      </w:del>
      <w:ins w:id="2167" w:author="Juillard, Catherine" w:date="2024-02-08T18:01:00Z">
        <w:r w:rsidR="007F6855" w:rsidRPr="007F6855">
          <w:rPr>
            <w:rFonts w:ascii="Arial" w:hAnsi="Arial" w:cs="Arial"/>
            <w:color w:val="000000"/>
            <w:sz w:val="22"/>
            <w:szCs w:val="22"/>
            <w:lang w:val="en-GB"/>
          </w:rPr>
          <w:t>lower-than-expected</w:t>
        </w:r>
      </w:ins>
      <w:r w:rsidRPr="00942891">
        <w:rPr>
          <w:rFonts w:ascii="Arial" w:hAnsi="Arial" w:cs="Arial"/>
          <w:color w:val="000000"/>
          <w:sz w:val="22"/>
          <w:szCs w:val="22"/>
          <w:lang w:val="en-GB"/>
          <w:rPrChange w:id="2168" w:author="Nigel Rossiter" w:date="2024-02-04T18:22:00Z">
            <w:rPr>
              <w:color w:val="000000"/>
            </w:rPr>
          </w:rPrChange>
        </w:rPr>
        <w:t xml:space="preserve"> enrolment rates by including a seventh centre, but on-site observations of patient </w:t>
      </w:r>
      <w:r w:rsidRPr="00942891">
        <w:rPr>
          <w:rFonts w:ascii="Arial" w:hAnsi="Arial" w:cs="Arial"/>
          <w:color w:val="000000"/>
          <w:sz w:val="22"/>
          <w:szCs w:val="22"/>
          <w:lang w:val="en-GB"/>
          <w:rPrChange w:id="2169" w:author="Nigel Rossiter" w:date="2024-02-04T18:22:00Z">
            <w:rPr>
              <w:color w:val="000000"/>
            </w:rPr>
          </w:rPrChange>
        </w:rPr>
        <w:lastRenderedPageBreak/>
        <w:t xml:space="preserve">volumes are likely to be needed for the full-scale trial. </w:t>
      </w:r>
      <w:commentRangeStart w:id="2170"/>
      <w:r w:rsidRPr="00942891">
        <w:rPr>
          <w:rFonts w:ascii="Arial" w:hAnsi="Arial" w:cs="Arial"/>
          <w:color w:val="000000"/>
          <w:sz w:val="22"/>
          <w:szCs w:val="22"/>
          <w:lang w:val="en-GB"/>
          <w:rPrChange w:id="2171" w:author="Nigel Rossiter" w:date="2024-02-04T18:22:00Z">
            <w:rPr>
              <w:color w:val="000000"/>
            </w:rPr>
          </w:rPrChange>
        </w:rPr>
        <w:t>We decided to be pragmatic in selecting which residents to train and how to structure the data collection depending on how and by whom patients were initially managed, but this flexibility will need to be built into the full-scale trial protocol.</w:t>
      </w:r>
      <w:commentRangeEnd w:id="2170"/>
      <w:r w:rsidR="007F6855">
        <w:rPr>
          <w:rStyle w:val="CommentReference"/>
        </w:rPr>
        <w:commentReference w:id="2170"/>
      </w:r>
      <w:r w:rsidRPr="00942891">
        <w:rPr>
          <w:rFonts w:ascii="Arial" w:hAnsi="Arial" w:cs="Arial"/>
          <w:color w:val="000000"/>
          <w:sz w:val="22"/>
          <w:szCs w:val="22"/>
          <w:lang w:val="en-GB"/>
          <w:rPrChange w:id="2172" w:author="Nigel Rossiter" w:date="2024-02-04T18:22:00Z">
            <w:rPr>
              <w:color w:val="000000"/>
            </w:rPr>
          </w:rPrChange>
        </w:rPr>
        <w:t xml:space="preserve"> Finally, we found that data on complications and cause of death were hard to identify and therefore the full-scale trial will need to include longer training of project officers.</w:t>
      </w:r>
    </w:p>
    <w:p w14:paraId="0593A86D"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73" w:author="Nigel Rossiter" w:date="2024-02-04T18:22:00Z">
            <w:rPr>
              <w:color w:val="000000"/>
            </w:rPr>
          </w:rPrChange>
        </w:rPr>
        <w:pPrChange w:id="217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175" w:author="Nigel Rossiter" w:date="2024-02-04T18:22:00Z">
            <w:rPr>
              <w:color w:val="000000"/>
            </w:rPr>
          </w:rPrChange>
        </w:rPr>
        <w:t>Previous studies on the effect of in-hospital trauma life support training on patient outcomes are observational or quasi-experimental without a control group, with heterogeneous results</w:t>
      </w:r>
      <w:r w:rsidRPr="00942891">
        <w:rPr>
          <w:rFonts w:ascii="Arial" w:hAnsi="Arial" w:cs="Arial"/>
          <w:color w:val="000000"/>
          <w:sz w:val="22"/>
          <w:szCs w:val="22"/>
          <w:vertAlign w:val="superscript"/>
          <w:lang w:val="en-GB"/>
          <w:rPrChange w:id="2176" w:author="Nigel Rossiter" w:date="2024-02-04T18:22:00Z">
            <w:rPr>
              <w:color w:val="000000"/>
              <w:vertAlign w:val="superscript"/>
            </w:rPr>
          </w:rPrChange>
        </w:rPr>
        <w:t>17–21</w:t>
      </w:r>
      <w:r w:rsidRPr="00942891">
        <w:rPr>
          <w:rFonts w:ascii="Arial" w:hAnsi="Arial" w:cs="Arial"/>
          <w:color w:val="000000"/>
          <w:sz w:val="22"/>
          <w:szCs w:val="22"/>
          <w:lang w:val="en-GB"/>
          <w:rPrChange w:id="2177" w:author="Nigel Rossiter" w:date="2024-02-04T18:22:00Z">
            <w:rPr>
              <w:color w:val="000000"/>
            </w:rPr>
          </w:rPrChange>
        </w:rPr>
        <w:t>. Studies from Trinidad and Tobago, El Salvador, Rwanda, and Cambodia found no significant effect on patient mortality after implementing in-hospital trauma life support training</w:t>
      </w:r>
      <w:r w:rsidRPr="00942891">
        <w:rPr>
          <w:rFonts w:ascii="Arial" w:hAnsi="Arial" w:cs="Arial"/>
          <w:color w:val="000000"/>
          <w:sz w:val="22"/>
          <w:szCs w:val="22"/>
          <w:vertAlign w:val="superscript"/>
          <w:lang w:val="en-GB"/>
          <w:rPrChange w:id="2178" w:author="Nigel Rossiter" w:date="2024-02-04T18:22:00Z">
            <w:rPr>
              <w:color w:val="000000"/>
              <w:vertAlign w:val="superscript"/>
            </w:rPr>
          </w:rPrChange>
        </w:rPr>
        <w:t>17–20</w:t>
      </w:r>
      <w:r w:rsidRPr="00942891">
        <w:rPr>
          <w:rFonts w:ascii="Arial" w:hAnsi="Arial" w:cs="Arial"/>
          <w:color w:val="000000"/>
          <w:sz w:val="22"/>
          <w:szCs w:val="22"/>
          <w:lang w:val="en-GB"/>
          <w:rPrChange w:id="2179" w:author="Nigel Rossiter" w:date="2024-02-04T18:22:00Z">
            <w:rPr>
              <w:color w:val="000000"/>
            </w:rPr>
          </w:rPrChange>
        </w:rPr>
        <w:t>, whereas one study from China that included 820 patients found a significant reduction in mortality, from 20 to 15%, after implementing ATLS</w:t>
      </w:r>
      <w:r w:rsidRPr="00942891">
        <w:rPr>
          <w:rFonts w:ascii="Arial" w:hAnsi="Arial" w:cs="Arial"/>
          <w:color w:val="000000"/>
          <w:sz w:val="22"/>
          <w:szCs w:val="22"/>
          <w:vertAlign w:val="superscript"/>
          <w:lang w:val="en-GB"/>
          <w:rPrChange w:id="2180" w:author="Nigel Rossiter" w:date="2024-02-04T18:22:00Z">
            <w:rPr>
              <w:color w:val="000000"/>
              <w:vertAlign w:val="superscript"/>
            </w:rPr>
          </w:rPrChange>
        </w:rPr>
        <w:t>®21</w:t>
      </w:r>
      <w:r w:rsidRPr="00942891">
        <w:rPr>
          <w:rFonts w:ascii="Arial" w:hAnsi="Arial" w:cs="Arial"/>
          <w:color w:val="000000"/>
          <w:sz w:val="22"/>
          <w:szCs w:val="22"/>
          <w:lang w:val="en-GB"/>
          <w:rPrChange w:id="2181" w:author="Nigel Rossiter" w:date="2024-02-04T18:22:00Z">
            <w:rPr>
              <w:color w:val="000000"/>
            </w:rPr>
          </w:rPrChange>
        </w:rPr>
        <w:t>.</w:t>
      </w:r>
    </w:p>
    <w:p w14:paraId="0CB10670" w14:textId="5FDBE33A"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182" w:author="Nigel Rossiter" w:date="2024-02-04T18:22:00Z">
            <w:rPr>
              <w:color w:val="000000"/>
            </w:rPr>
          </w:rPrChange>
        </w:rPr>
        <w:pPrChange w:id="218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184" w:author="Nigel Rossiter" w:date="2024-02-04T18:22:00Z">
            <w:rPr>
              <w:color w:val="000000"/>
            </w:rPr>
          </w:rPrChange>
        </w:rPr>
        <w:t>Several controlled trials, including at least two randomi</w:t>
      </w:r>
      <w:ins w:id="2185" w:author="Nigel Rossiter" w:date="2024-02-04T18:47:00Z">
        <w:r w:rsidR="000300B0">
          <w:rPr>
            <w:rFonts w:ascii="Arial" w:hAnsi="Arial" w:cs="Arial"/>
            <w:color w:val="000000"/>
            <w:sz w:val="22"/>
            <w:szCs w:val="22"/>
            <w:lang w:val="en-GB"/>
          </w:rPr>
          <w:t>s</w:t>
        </w:r>
      </w:ins>
      <w:del w:id="2186" w:author="Nigel Rossiter" w:date="2024-02-04T18:47:00Z">
        <w:r w:rsidRPr="00942891" w:rsidDel="000300B0">
          <w:rPr>
            <w:rFonts w:ascii="Arial" w:hAnsi="Arial" w:cs="Arial"/>
            <w:color w:val="000000"/>
            <w:sz w:val="22"/>
            <w:szCs w:val="22"/>
            <w:lang w:val="en-GB"/>
            <w:rPrChange w:id="2187" w:author="Nigel Rossiter" w:date="2024-02-04T18:22:00Z">
              <w:rPr>
                <w:color w:val="000000"/>
              </w:rPr>
            </w:rPrChange>
          </w:rPr>
          <w:delText>z</w:delText>
        </w:r>
      </w:del>
      <w:r w:rsidRPr="00942891">
        <w:rPr>
          <w:rFonts w:ascii="Arial" w:hAnsi="Arial" w:cs="Arial"/>
          <w:color w:val="000000"/>
          <w:sz w:val="22"/>
          <w:szCs w:val="22"/>
          <w:lang w:val="en-GB"/>
          <w:rPrChange w:id="2188" w:author="Nigel Rossiter" w:date="2024-02-04T18:22:00Z">
            <w:rPr>
              <w:color w:val="000000"/>
            </w:rPr>
          </w:rPrChange>
        </w:rPr>
        <w:t>ed controlled trials</w:t>
      </w:r>
      <w:r w:rsidRPr="00942891">
        <w:rPr>
          <w:rFonts w:ascii="Arial" w:hAnsi="Arial" w:cs="Arial"/>
          <w:color w:val="000000"/>
          <w:sz w:val="22"/>
          <w:szCs w:val="22"/>
          <w:vertAlign w:val="superscript"/>
          <w:lang w:val="en-GB"/>
          <w:rPrChange w:id="2189" w:author="Nigel Rossiter" w:date="2024-02-04T18:22:00Z">
            <w:rPr>
              <w:color w:val="000000"/>
              <w:vertAlign w:val="superscript"/>
            </w:rPr>
          </w:rPrChange>
        </w:rPr>
        <w:t>22,23</w:t>
      </w:r>
      <w:r w:rsidRPr="00942891">
        <w:rPr>
          <w:rFonts w:ascii="Arial" w:hAnsi="Arial" w:cs="Arial"/>
          <w:color w:val="000000"/>
          <w:sz w:val="22"/>
          <w:szCs w:val="22"/>
          <w:lang w:val="en-GB"/>
          <w:rPrChange w:id="2190" w:author="Nigel Rossiter" w:date="2024-02-04T18:22:00Z">
            <w:rPr>
              <w:color w:val="000000"/>
            </w:rPr>
          </w:rPrChange>
        </w:rPr>
        <w:t>, show that ATLS</w:t>
      </w:r>
      <w:r w:rsidRPr="00942891">
        <w:rPr>
          <w:rFonts w:ascii="Arial" w:hAnsi="Arial" w:cs="Arial"/>
          <w:color w:val="000000"/>
          <w:sz w:val="22"/>
          <w:szCs w:val="22"/>
          <w:vertAlign w:val="superscript"/>
          <w:lang w:val="en-GB"/>
          <w:rPrChange w:id="2191" w:author="Nigel Rossiter" w:date="2024-02-04T18:22:00Z">
            <w:rPr>
              <w:color w:val="000000"/>
              <w:vertAlign w:val="superscript"/>
            </w:rPr>
          </w:rPrChange>
        </w:rPr>
        <w:t>®</w:t>
      </w:r>
      <w:r w:rsidRPr="00942891">
        <w:rPr>
          <w:rFonts w:ascii="Arial" w:hAnsi="Arial" w:cs="Arial"/>
          <w:color w:val="000000"/>
          <w:sz w:val="22"/>
          <w:szCs w:val="22"/>
          <w:lang w:val="en-GB"/>
          <w:rPrChange w:id="2192" w:author="Nigel Rossiter" w:date="2024-02-04T18:22:00Z">
            <w:rPr>
              <w:color w:val="000000"/>
            </w:rPr>
          </w:rPrChange>
        </w:rPr>
        <w:t xml:space="preserve"> is associated with improved provider skills</w:t>
      </w:r>
      <w:r w:rsidRPr="00942891">
        <w:rPr>
          <w:rFonts w:ascii="Arial" w:hAnsi="Arial" w:cs="Arial"/>
          <w:color w:val="000000"/>
          <w:sz w:val="22"/>
          <w:szCs w:val="22"/>
          <w:vertAlign w:val="superscript"/>
          <w:lang w:val="en-GB"/>
          <w:rPrChange w:id="2193" w:author="Nigel Rossiter" w:date="2024-02-04T18:22:00Z">
            <w:rPr>
              <w:color w:val="000000"/>
              <w:vertAlign w:val="superscript"/>
            </w:rPr>
          </w:rPrChange>
        </w:rPr>
        <w:t>3</w:t>
      </w:r>
      <w:commentRangeStart w:id="2194"/>
      <w:r w:rsidRPr="00942891">
        <w:rPr>
          <w:rFonts w:ascii="Arial" w:hAnsi="Arial" w:cs="Arial"/>
          <w:color w:val="000000"/>
          <w:sz w:val="22"/>
          <w:szCs w:val="22"/>
          <w:lang w:val="en-GB"/>
          <w:rPrChange w:id="2195" w:author="Nigel Rossiter" w:date="2024-02-04T18:22:00Z">
            <w:rPr>
              <w:color w:val="000000"/>
            </w:rPr>
          </w:rPrChange>
        </w:rPr>
        <w:t>. Observational evidence indicates that PTC also leads to improved provider skills</w:t>
      </w:r>
      <w:r w:rsidRPr="00942891">
        <w:rPr>
          <w:rFonts w:ascii="Arial" w:hAnsi="Arial" w:cs="Arial"/>
          <w:color w:val="000000"/>
          <w:sz w:val="22"/>
          <w:szCs w:val="22"/>
          <w:vertAlign w:val="superscript"/>
          <w:lang w:val="en-GB"/>
          <w:rPrChange w:id="2196" w:author="Nigel Rossiter" w:date="2024-02-04T18:22:00Z">
            <w:rPr>
              <w:color w:val="000000"/>
              <w:vertAlign w:val="superscript"/>
            </w:rPr>
          </w:rPrChange>
        </w:rPr>
        <w:t>5</w:t>
      </w:r>
      <w:r w:rsidRPr="00942891">
        <w:rPr>
          <w:rFonts w:ascii="Arial" w:hAnsi="Arial" w:cs="Arial"/>
          <w:color w:val="000000"/>
          <w:sz w:val="22"/>
          <w:szCs w:val="22"/>
          <w:lang w:val="en-GB"/>
          <w:rPrChange w:id="2197" w:author="Nigel Rossiter" w:date="2024-02-04T18:22:00Z">
            <w:rPr>
              <w:color w:val="000000"/>
            </w:rPr>
          </w:rPrChange>
        </w:rPr>
        <w:t xml:space="preserve">. The missing link </w:t>
      </w:r>
      <w:del w:id="2198" w:author="Nigel Rossiter" w:date="2024-02-04T18:47:00Z">
        <w:r w:rsidRPr="00942891" w:rsidDel="000300B0">
          <w:rPr>
            <w:rFonts w:ascii="Arial" w:hAnsi="Arial" w:cs="Arial"/>
            <w:color w:val="000000"/>
            <w:sz w:val="22"/>
            <w:szCs w:val="22"/>
            <w:lang w:val="en-GB"/>
            <w:rPrChange w:id="2199" w:author="Nigel Rossiter" w:date="2024-02-04T18:22:00Z">
              <w:rPr>
                <w:color w:val="000000"/>
              </w:rPr>
            </w:rPrChange>
          </w:rPr>
          <w:delText xml:space="preserve">is </w:delText>
        </w:r>
      </w:del>
      <w:r w:rsidRPr="00942891">
        <w:rPr>
          <w:rFonts w:ascii="Arial" w:hAnsi="Arial" w:cs="Arial"/>
          <w:color w:val="000000"/>
          <w:sz w:val="22"/>
          <w:szCs w:val="22"/>
          <w:lang w:val="en-GB"/>
          <w:rPrChange w:id="2200" w:author="Nigel Rossiter" w:date="2024-02-04T18:22:00Z">
            <w:rPr>
              <w:color w:val="000000"/>
            </w:rPr>
          </w:rPrChange>
        </w:rPr>
        <w:t>then</w:t>
      </w:r>
      <w:ins w:id="2201" w:author="Nigel Rossiter" w:date="2024-02-04T18:47:00Z">
        <w:r w:rsidR="000300B0">
          <w:rPr>
            <w:rFonts w:ascii="Arial" w:hAnsi="Arial" w:cs="Arial"/>
            <w:color w:val="000000"/>
            <w:sz w:val="22"/>
            <w:szCs w:val="22"/>
            <w:lang w:val="en-GB"/>
          </w:rPr>
          <w:t xml:space="preserve"> is</w:t>
        </w:r>
      </w:ins>
      <w:r w:rsidRPr="00942891">
        <w:rPr>
          <w:rFonts w:ascii="Arial" w:hAnsi="Arial" w:cs="Arial"/>
          <w:color w:val="000000"/>
          <w:sz w:val="22"/>
          <w:szCs w:val="22"/>
          <w:lang w:val="en-GB"/>
          <w:rPrChange w:id="2202" w:author="Nigel Rossiter" w:date="2024-02-04T18:22:00Z">
            <w:rPr>
              <w:color w:val="000000"/>
            </w:rPr>
          </w:rPrChange>
        </w:rPr>
        <w:t xml:space="preserve"> how, and if, these improved skills translate into improved patient outcomes. As trauma care providers we assume, and probably rightly so, that we deliver better care if we train. The question is then how we should train, especially </w:t>
      </w:r>
      <w:commentRangeStart w:id="2203"/>
      <w:commentRangeStart w:id="2204"/>
      <w:r w:rsidRPr="00942891">
        <w:rPr>
          <w:rFonts w:ascii="Arial" w:hAnsi="Arial" w:cs="Arial"/>
          <w:color w:val="000000"/>
          <w:sz w:val="22"/>
          <w:szCs w:val="22"/>
          <w:lang w:val="en-GB"/>
          <w:rPrChange w:id="2205" w:author="Nigel Rossiter" w:date="2024-02-04T18:22:00Z">
            <w:rPr>
              <w:color w:val="000000"/>
            </w:rPr>
          </w:rPrChange>
        </w:rPr>
        <w:t>considering the costs associated with some of the programs offered.</w:t>
      </w:r>
      <w:commentRangeEnd w:id="2203"/>
      <w:r w:rsidR="00754F42">
        <w:rPr>
          <w:rStyle w:val="CommentReference"/>
        </w:rPr>
        <w:commentReference w:id="2203"/>
      </w:r>
      <w:commentRangeEnd w:id="2194"/>
      <w:commentRangeEnd w:id="2204"/>
      <w:r w:rsidR="00632609">
        <w:rPr>
          <w:rStyle w:val="CommentReference"/>
        </w:rPr>
        <w:commentReference w:id="2204"/>
      </w:r>
      <w:r w:rsidR="00632609">
        <w:rPr>
          <w:rStyle w:val="CommentReference"/>
        </w:rPr>
        <w:commentReference w:id="2194"/>
      </w:r>
    </w:p>
    <w:p w14:paraId="7E50A9EF"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06" w:author="Nigel Rossiter" w:date="2024-02-04T18:22:00Z">
            <w:rPr>
              <w:color w:val="000000"/>
            </w:rPr>
          </w:rPrChange>
        </w:rPr>
        <w:pPrChange w:id="220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08" w:author="Nigel Rossiter" w:date="2024-02-04T18:22:00Z">
            <w:rPr>
              <w:color w:val="000000"/>
            </w:rPr>
          </w:rPrChange>
        </w:rPr>
        <w:t xml:space="preserve">We conclude that a full-scale cluster randomised trial should be feasible after incorporating the lessons of this pilot, and that this full-scale trial should, regardless of its outcome, </w:t>
      </w:r>
      <w:commentRangeStart w:id="2209"/>
      <w:r w:rsidRPr="00942891">
        <w:rPr>
          <w:rFonts w:ascii="Arial" w:hAnsi="Arial" w:cs="Arial"/>
          <w:color w:val="000000"/>
          <w:sz w:val="22"/>
          <w:szCs w:val="22"/>
          <w:lang w:val="en-GB"/>
          <w:rPrChange w:id="2210" w:author="Nigel Rossiter" w:date="2024-02-04T18:22:00Z">
            <w:rPr>
              <w:color w:val="000000"/>
            </w:rPr>
          </w:rPrChange>
        </w:rPr>
        <w:t>influence how we train trauma care providers in the future.</w:t>
      </w:r>
      <w:commentRangeEnd w:id="2209"/>
      <w:r w:rsidR="00632609">
        <w:rPr>
          <w:rStyle w:val="CommentReference"/>
        </w:rPr>
        <w:commentReference w:id="2209"/>
      </w:r>
    </w:p>
    <w:p w14:paraId="77943F51" w14:textId="77777777" w:rsidR="00926479" w:rsidRPr="00942891" w:rsidRDefault="00000000">
      <w:pPr>
        <w:pStyle w:val="Heading1"/>
        <w:spacing w:line="480" w:lineRule="auto"/>
        <w:rPr>
          <w:rFonts w:ascii="Arial" w:hAnsi="Arial" w:cs="Arial"/>
          <w:sz w:val="22"/>
          <w:szCs w:val="22"/>
          <w:lang w:val="en-GB"/>
          <w:rPrChange w:id="2211" w:author="Nigel Rossiter" w:date="2024-02-04T18:22:00Z">
            <w:rPr/>
          </w:rPrChange>
        </w:rPr>
        <w:pPrChange w:id="2212" w:author="Nigel Rossiter" w:date="2024-02-04T18:19:00Z">
          <w:pPr>
            <w:pStyle w:val="Heading1"/>
          </w:pPr>
        </w:pPrChange>
      </w:pPr>
      <w:bookmarkStart w:id="2213" w:name="1v1yuxt" w:colFirst="0" w:colLast="0"/>
      <w:bookmarkEnd w:id="2213"/>
      <w:proofErr w:type="spellStart"/>
      <w:r w:rsidRPr="00942891">
        <w:rPr>
          <w:rFonts w:ascii="Arial" w:hAnsi="Arial" w:cs="Arial"/>
          <w:sz w:val="22"/>
          <w:szCs w:val="22"/>
          <w:lang w:val="en-GB"/>
          <w:rPrChange w:id="2214" w:author="Nigel Rossiter" w:date="2024-02-04T18:22:00Z">
            <w:rPr/>
          </w:rPrChange>
        </w:rPr>
        <w:lastRenderedPageBreak/>
        <w:t>Contributorship</w:t>
      </w:r>
      <w:proofErr w:type="spellEnd"/>
      <w:r w:rsidRPr="00942891">
        <w:rPr>
          <w:rFonts w:ascii="Arial" w:hAnsi="Arial" w:cs="Arial"/>
          <w:sz w:val="22"/>
          <w:szCs w:val="22"/>
          <w:lang w:val="en-GB"/>
          <w:rPrChange w:id="2215" w:author="Nigel Rossiter" w:date="2024-02-04T18:22:00Z">
            <w:rPr/>
          </w:rPrChange>
        </w:rPr>
        <w:t xml:space="preserve"> statement</w:t>
      </w:r>
    </w:p>
    <w:p w14:paraId="0D4DEC42" w14:textId="77777777" w:rsidR="00926479" w:rsidRPr="00942891" w:rsidRDefault="00000000">
      <w:pPr>
        <w:pStyle w:val="Heading1"/>
        <w:spacing w:line="480" w:lineRule="auto"/>
        <w:rPr>
          <w:rFonts w:ascii="Arial" w:hAnsi="Arial" w:cs="Arial"/>
          <w:sz w:val="22"/>
          <w:szCs w:val="22"/>
          <w:lang w:val="en-GB"/>
          <w:rPrChange w:id="2216" w:author="Nigel Rossiter" w:date="2024-02-04T18:22:00Z">
            <w:rPr/>
          </w:rPrChange>
        </w:rPr>
        <w:pPrChange w:id="2217" w:author="Nigel Rossiter" w:date="2024-02-04T18:19:00Z">
          <w:pPr>
            <w:pStyle w:val="Heading1"/>
          </w:pPr>
        </w:pPrChange>
      </w:pPr>
      <w:bookmarkStart w:id="2218" w:name="4f1mdlm" w:colFirst="0" w:colLast="0"/>
      <w:bookmarkEnd w:id="2218"/>
      <w:r w:rsidRPr="00942891">
        <w:rPr>
          <w:rFonts w:ascii="Arial" w:hAnsi="Arial" w:cs="Arial"/>
          <w:sz w:val="22"/>
          <w:szCs w:val="22"/>
          <w:lang w:val="en-GB"/>
          <w:rPrChange w:id="2219" w:author="Nigel Rossiter" w:date="2024-02-04T18:22:00Z">
            <w:rPr/>
          </w:rPrChange>
        </w:rPr>
        <w:t>Competing Interests</w:t>
      </w:r>
    </w:p>
    <w:p w14:paraId="016D4DC3"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20" w:author="Nigel Rossiter" w:date="2024-02-04T18:22:00Z">
            <w:rPr>
              <w:color w:val="000000"/>
            </w:rPr>
          </w:rPrChange>
        </w:rPr>
        <w:pPrChange w:id="222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22" w:author="Nigel Rossiter" w:date="2024-02-04T18:22:00Z">
            <w:rPr>
              <w:color w:val="000000"/>
            </w:rPr>
          </w:rPrChange>
        </w:rPr>
        <w:t>Several authors are ATLS</w:t>
      </w:r>
      <w:r w:rsidRPr="00942891">
        <w:rPr>
          <w:rFonts w:ascii="Arial" w:hAnsi="Arial" w:cs="Arial"/>
          <w:color w:val="000000"/>
          <w:sz w:val="22"/>
          <w:szCs w:val="22"/>
          <w:vertAlign w:val="superscript"/>
          <w:lang w:val="en-GB"/>
          <w:rPrChange w:id="2223" w:author="Nigel Rossiter" w:date="2024-02-04T18:22:00Z">
            <w:rPr>
              <w:color w:val="000000"/>
              <w:vertAlign w:val="superscript"/>
            </w:rPr>
          </w:rPrChange>
        </w:rPr>
        <w:t>®</w:t>
      </w:r>
      <w:r w:rsidRPr="00942891">
        <w:rPr>
          <w:rFonts w:ascii="Arial" w:hAnsi="Arial" w:cs="Arial"/>
          <w:color w:val="000000"/>
          <w:sz w:val="22"/>
          <w:szCs w:val="22"/>
          <w:lang w:val="en-GB"/>
          <w:rPrChange w:id="2224" w:author="Nigel Rossiter" w:date="2024-02-04T18:22:00Z">
            <w:rPr>
              <w:color w:val="000000"/>
            </w:rPr>
          </w:rPrChange>
        </w:rPr>
        <w:t xml:space="preserve"> and/or PTC instructors.</w:t>
      </w:r>
    </w:p>
    <w:p w14:paraId="594CE4A4" w14:textId="77777777" w:rsidR="00926479" w:rsidRPr="00942891" w:rsidRDefault="00000000">
      <w:pPr>
        <w:pStyle w:val="Heading1"/>
        <w:spacing w:line="480" w:lineRule="auto"/>
        <w:rPr>
          <w:rFonts w:ascii="Arial" w:hAnsi="Arial" w:cs="Arial"/>
          <w:sz w:val="22"/>
          <w:szCs w:val="22"/>
          <w:lang w:val="en-GB"/>
          <w:rPrChange w:id="2225" w:author="Nigel Rossiter" w:date="2024-02-04T18:22:00Z">
            <w:rPr/>
          </w:rPrChange>
        </w:rPr>
        <w:pPrChange w:id="2226" w:author="Nigel Rossiter" w:date="2024-02-04T18:19:00Z">
          <w:pPr>
            <w:pStyle w:val="Heading1"/>
          </w:pPr>
        </w:pPrChange>
      </w:pPr>
      <w:bookmarkStart w:id="2227" w:name="2u6wntf" w:colFirst="0" w:colLast="0"/>
      <w:bookmarkEnd w:id="2227"/>
      <w:r w:rsidRPr="00942891">
        <w:rPr>
          <w:rFonts w:ascii="Arial" w:hAnsi="Arial" w:cs="Arial"/>
          <w:sz w:val="22"/>
          <w:szCs w:val="22"/>
          <w:lang w:val="en-GB"/>
          <w:rPrChange w:id="2228" w:author="Nigel Rossiter" w:date="2024-02-04T18:22:00Z">
            <w:rPr/>
          </w:rPrChange>
        </w:rPr>
        <w:t>Funding</w:t>
      </w:r>
    </w:p>
    <w:p w14:paraId="75EC4742"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29" w:author="Nigel Rossiter" w:date="2024-02-04T18:22:00Z">
            <w:rPr>
              <w:color w:val="000000"/>
            </w:rPr>
          </w:rPrChange>
        </w:rPr>
        <w:pPrChange w:id="223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31" w:author="Nigel Rossiter" w:date="2024-02-04T18:22:00Z">
            <w:rPr>
              <w:color w:val="000000"/>
            </w:rPr>
          </w:rPrChange>
        </w:rPr>
        <w:t xml:space="preserve">Doctors for You through grants awarded to Karolinska </w:t>
      </w:r>
      <w:proofErr w:type="spellStart"/>
      <w:r w:rsidRPr="00942891">
        <w:rPr>
          <w:rFonts w:ascii="Arial" w:hAnsi="Arial" w:cs="Arial"/>
          <w:color w:val="000000"/>
          <w:sz w:val="22"/>
          <w:szCs w:val="22"/>
          <w:lang w:val="en-GB"/>
          <w:rPrChange w:id="2232" w:author="Nigel Rossiter" w:date="2024-02-04T18:22:00Z">
            <w:rPr>
              <w:color w:val="000000"/>
            </w:rPr>
          </w:rPrChange>
        </w:rPr>
        <w:t>Institutet</w:t>
      </w:r>
      <w:proofErr w:type="spellEnd"/>
      <w:r w:rsidRPr="00942891">
        <w:rPr>
          <w:rFonts w:ascii="Arial" w:hAnsi="Arial" w:cs="Arial"/>
          <w:color w:val="000000"/>
          <w:sz w:val="22"/>
          <w:szCs w:val="22"/>
          <w:lang w:val="en-GB"/>
          <w:rPrChange w:id="2233" w:author="Nigel Rossiter" w:date="2024-02-04T18:22:00Z">
            <w:rPr>
              <w:color w:val="000000"/>
            </w:rPr>
          </w:rPrChange>
        </w:rPr>
        <w:t xml:space="preserve"> by the Swedish Research Council (grant number 2020-03779) and the Laerdal Foundation (grant number 2021-0048).</w:t>
      </w:r>
    </w:p>
    <w:p w14:paraId="0476B8EC" w14:textId="77777777" w:rsidR="00926479" w:rsidRPr="00942891" w:rsidRDefault="00000000">
      <w:pPr>
        <w:pStyle w:val="Heading1"/>
        <w:spacing w:line="480" w:lineRule="auto"/>
        <w:rPr>
          <w:rFonts w:ascii="Arial" w:hAnsi="Arial" w:cs="Arial"/>
          <w:sz w:val="22"/>
          <w:szCs w:val="22"/>
          <w:lang w:val="en-GB"/>
          <w:rPrChange w:id="2234" w:author="Nigel Rossiter" w:date="2024-02-04T18:22:00Z">
            <w:rPr/>
          </w:rPrChange>
        </w:rPr>
        <w:pPrChange w:id="2235" w:author="Nigel Rossiter" w:date="2024-02-04T18:19:00Z">
          <w:pPr>
            <w:pStyle w:val="Heading1"/>
          </w:pPr>
        </w:pPrChange>
      </w:pPr>
      <w:bookmarkStart w:id="2236" w:name="19c6y18" w:colFirst="0" w:colLast="0"/>
      <w:bookmarkEnd w:id="2236"/>
      <w:r w:rsidRPr="00942891">
        <w:rPr>
          <w:rFonts w:ascii="Arial" w:hAnsi="Arial" w:cs="Arial"/>
          <w:sz w:val="22"/>
          <w:szCs w:val="22"/>
          <w:lang w:val="en-GB"/>
          <w:rPrChange w:id="2237" w:author="Nigel Rossiter" w:date="2024-02-04T18:22:00Z">
            <w:rPr/>
          </w:rPrChange>
        </w:rPr>
        <w:t>Data Sharing Statement</w:t>
      </w:r>
    </w:p>
    <w:p w14:paraId="59A0F8A5" w14:textId="29157BFC"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38" w:author="Nigel Rossiter" w:date="2024-02-04T18:22:00Z">
            <w:rPr>
              <w:color w:val="000000"/>
            </w:rPr>
          </w:rPrChange>
        </w:rPr>
        <w:pPrChange w:id="2239"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40" w:author="Nigel Rossiter" w:date="2024-02-04T18:22:00Z">
            <w:rPr>
              <w:color w:val="000000"/>
            </w:rPr>
          </w:rPrChange>
        </w:rPr>
        <w:t>The final anonymi</w:t>
      </w:r>
      <w:ins w:id="2241" w:author="Nigel Rossiter" w:date="2024-02-04T18:48:00Z">
        <w:r w:rsidR="00754F42">
          <w:rPr>
            <w:rFonts w:ascii="Arial" w:hAnsi="Arial" w:cs="Arial"/>
            <w:color w:val="000000"/>
            <w:sz w:val="22"/>
            <w:szCs w:val="22"/>
            <w:lang w:val="en-GB"/>
          </w:rPr>
          <w:t>s</w:t>
        </w:r>
      </w:ins>
      <w:del w:id="2242" w:author="Nigel Rossiter" w:date="2024-02-04T18:48:00Z">
        <w:r w:rsidRPr="00942891" w:rsidDel="00754F42">
          <w:rPr>
            <w:rFonts w:ascii="Arial" w:hAnsi="Arial" w:cs="Arial"/>
            <w:color w:val="000000"/>
            <w:sz w:val="22"/>
            <w:szCs w:val="22"/>
            <w:lang w:val="en-GB"/>
            <w:rPrChange w:id="2243" w:author="Nigel Rossiter" w:date="2024-02-04T18:22:00Z">
              <w:rPr>
                <w:color w:val="000000"/>
              </w:rPr>
            </w:rPrChange>
          </w:rPr>
          <w:delText>z</w:delText>
        </w:r>
      </w:del>
      <w:r w:rsidRPr="00942891">
        <w:rPr>
          <w:rFonts w:ascii="Arial" w:hAnsi="Arial" w:cs="Arial"/>
          <w:color w:val="000000"/>
          <w:sz w:val="22"/>
          <w:szCs w:val="22"/>
          <w:lang w:val="en-GB"/>
          <w:rPrChange w:id="2244" w:author="Nigel Rossiter" w:date="2024-02-04T18:22:00Z">
            <w:rPr>
              <w:color w:val="000000"/>
            </w:rPr>
          </w:rPrChange>
        </w:rPr>
        <w:t>ed dataset and code for analysis are released publicly.</w:t>
      </w:r>
    </w:p>
    <w:p w14:paraId="0F6FB3A7" w14:textId="77777777" w:rsidR="00926479" w:rsidRPr="00942891" w:rsidRDefault="00000000">
      <w:pPr>
        <w:pStyle w:val="Heading1"/>
        <w:spacing w:line="480" w:lineRule="auto"/>
        <w:rPr>
          <w:rFonts w:ascii="Arial" w:hAnsi="Arial" w:cs="Arial"/>
          <w:sz w:val="22"/>
          <w:szCs w:val="22"/>
          <w:lang w:val="en-GB"/>
          <w:rPrChange w:id="2245" w:author="Nigel Rossiter" w:date="2024-02-04T18:22:00Z">
            <w:rPr/>
          </w:rPrChange>
        </w:rPr>
        <w:pPrChange w:id="2246" w:author="Nigel Rossiter" w:date="2024-02-04T18:19:00Z">
          <w:pPr>
            <w:pStyle w:val="Heading1"/>
          </w:pPr>
        </w:pPrChange>
      </w:pPr>
      <w:bookmarkStart w:id="2247" w:name="3tbugp1" w:colFirst="0" w:colLast="0"/>
      <w:bookmarkEnd w:id="2247"/>
      <w:r w:rsidRPr="00942891">
        <w:rPr>
          <w:rFonts w:ascii="Arial" w:hAnsi="Arial" w:cs="Arial"/>
          <w:sz w:val="22"/>
          <w:szCs w:val="22"/>
          <w:lang w:val="en-GB"/>
          <w:rPrChange w:id="2248" w:author="Nigel Rossiter" w:date="2024-02-04T18:22:00Z">
            <w:rPr/>
          </w:rPrChange>
        </w:rPr>
        <w:t>Protocol Deviations</w:t>
      </w:r>
    </w:p>
    <w:p w14:paraId="4B4BBBC0" w14:textId="77777777" w:rsidR="00926479" w:rsidRPr="00942891" w:rsidRDefault="00000000">
      <w:pPr>
        <w:pStyle w:val="Heading2"/>
        <w:spacing w:line="480" w:lineRule="auto"/>
        <w:rPr>
          <w:rFonts w:ascii="Arial" w:hAnsi="Arial" w:cs="Arial"/>
          <w:sz w:val="22"/>
          <w:szCs w:val="22"/>
          <w:lang w:val="en-GB"/>
          <w:rPrChange w:id="2249" w:author="Nigel Rossiter" w:date="2024-02-04T18:22:00Z">
            <w:rPr/>
          </w:rPrChange>
        </w:rPr>
        <w:pPrChange w:id="2250" w:author="Nigel Rossiter" w:date="2024-02-04T18:19:00Z">
          <w:pPr>
            <w:pStyle w:val="Heading2"/>
          </w:pPr>
        </w:pPrChange>
      </w:pPr>
      <w:bookmarkStart w:id="2251" w:name="28h4qwu" w:colFirst="0" w:colLast="0"/>
      <w:bookmarkEnd w:id="2251"/>
      <w:r w:rsidRPr="00942891">
        <w:rPr>
          <w:rFonts w:ascii="Arial" w:hAnsi="Arial" w:cs="Arial"/>
          <w:sz w:val="22"/>
          <w:szCs w:val="22"/>
          <w:lang w:val="en-GB"/>
          <w:rPrChange w:id="2252" w:author="Nigel Rossiter" w:date="2024-02-04T18:22:00Z">
            <w:rPr/>
          </w:rPrChange>
        </w:rPr>
        <w:t>Trial Registration</w:t>
      </w:r>
    </w:p>
    <w:p w14:paraId="336E836D"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53" w:author="Nigel Rossiter" w:date="2024-02-04T18:22:00Z">
            <w:rPr>
              <w:color w:val="000000"/>
            </w:rPr>
          </w:rPrChange>
        </w:rPr>
        <w:pPrChange w:id="225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55" w:author="Nigel Rossiter" w:date="2024-02-04T18:22:00Z">
            <w:rPr>
              <w:color w:val="000000"/>
            </w:rPr>
          </w:rPrChange>
        </w:rPr>
        <w:t>We intended to also register our trial with Clinical Trials Registry - India but because of time constrains we had to initiate the study before registration was finalised, and Clinical Trials Registry - India only allow prospective registration.</w:t>
      </w:r>
    </w:p>
    <w:p w14:paraId="31B4BBCC" w14:textId="77777777" w:rsidR="00926479" w:rsidRPr="00942891" w:rsidRDefault="00000000">
      <w:pPr>
        <w:pStyle w:val="Heading2"/>
        <w:spacing w:line="480" w:lineRule="auto"/>
        <w:rPr>
          <w:rFonts w:ascii="Arial" w:hAnsi="Arial" w:cs="Arial"/>
          <w:sz w:val="22"/>
          <w:szCs w:val="22"/>
          <w:lang w:val="en-GB"/>
          <w:rPrChange w:id="2256" w:author="Nigel Rossiter" w:date="2024-02-04T18:22:00Z">
            <w:rPr/>
          </w:rPrChange>
        </w:rPr>
        <w:pPrChange w:id="2257" w:author="Nigel Rossiter" w:date="2024-02-04T18:19:00Z">
          <w:pPr>
            <w:pStyle w:val="Heading2"/>
          </w:pPr>
        </w:pPrChange>
      </w:pPr>
      <w:bookmarkStart w:id="2258" w:name="nmf14n" w:colFirst="0" w:colLast="0"/>
      <w:bookmarkEnd w:id="2258"/>
      <w:r w:rsidRPr="00942891">
        <w:rPr>
          <w:rFonts w:ascii="Arial" w:hAnsi="Arial" w:cs="Arial"/>
          <w:sz w:val="22"/>
          <w:szCs w:val="22"/>
          <w:lang w:val="en-GB"/>
          <w:rPrChange w:id="2259" w:author="Nigel Rossiter" w:date="2024-02-04T18:22:00Z">
            <w:rPr/>
          </w:rPrChange>
        </w:rPr>
        <w:t>Outcomes across subgroups</w:t>
      </w:r>
    </w:p>
    <w:p w14:paraId="7D955AB8"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60" w:author="Nigel Rossiter" w:date="2024-02-04T18:22:00Z">
            <w:rPr>
              <w:color w:val="000000"/>
            </w:rPr>
          </w:rPrChange>
        </w:rPr>
        <w:pPrChange w:id="2261"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62" w:author="Nigel Rossiter" w:date="2024-02-04T18:22:00Z">
            <w:rPr>
              <w:color w:val="000000"/>
            </w:rPr>
          </w:rPrChange>
        </w:rPr>
        <w:t xml:space="preserve">Because of small numbers in the pre-specified </w:t>
      </w:r>
      <w:proofErr w:type="gramStart"/>
      <w:r w:rsidRPr="00942891">
        <w:rPr>
          <w:rFonts w:ascii="Arial" w:hAnsi="Arial" w:cs="Arial"/>
          <w:color w:val="000000"/>
          <w:sz w:val="22"/>
          <w:szCs w:val="22"/>
          <w:lang w:val="en-GB"/>
          <w:rPrChange w:id="2263" w:author="Nigel Rossiter" w:date="2024-02-04T18:22:00Z">
            <w:rPr>
              <w:color w:val="000000"/>
            </w:rPr>
          </w:rPrChange>
        </w:rPr>
        <w:t>subgroups</w:t>
      </w:r>
      <w:proofErr w:type="gramEnd"/>
      <w:r w:rsidRPr="00942891">
        <w:rPr>
          <w:rFonts w:ascii="Arial" w:hAnsi="Arial" w:cs="Arial"/>
          <w:color w:val="000000"/>
          <w:sz w:val="22"/>
          <w:szCs w:val="22"/>
          <w:lang w:val="en-GB"/>
          <w:rPrChange w:id="2264" w:author="Nigel Rossiter" w:date="2024-02-04T18:22:00Z">
            <w:rPr>
              <w:color w:val="000000"/>
            </w:rPr>
          </w:rPrChange>
        </w:rPr>
        <w:t xml:space="preserve"> we decided to report only descriptive data on these subgroups.</w:t>
      </w:r>
    </w:p>
    <w:p w14:paraId="65C64E56" w14:textId="77777777" w:rsidR="00926479" w:rsidRPr="00942891" w:rsidRDefault="00000000">
      <w:pPr>
        <w:pStyle w:val="Heading2"/>
        <w:spacing w:line="480" w:lineRule="auto"/>
        <w:rPr>
          <w:rFonts w:ascii="Arial" w:hAnsi="Arial" w:cs="Arial"/>
          <w:sz w:val="22"/>
          <w:szCs w:val="22"/>
          <w:lang w:val="en-GB"/>
          <w:rPrChange w:id="2265" w:author="Nigel Rossiter" w:date="2024-02-04T18:22:00Z">
            <w:rPr/>
          </w:rPrChange>
        </w:rPr>
        <w:pPrChange w:id="2266" w:author="Nigel Rossiter" w:date="2024-02-04T18:19:00Z">
          <w:pPr>
            <w:pStyle w:val="Heading2"/>
          </w:pPr>
        </w:pPrChange>
      </w:pPr>
      <w:bookmarkStart w:id="2267" w:name="37m2jsg" w:colFirst="0" w:colLast="0"/>
      <w:bookmarkEnd w:id="2267"/>
      <w:r w:rsidRPr="00942891">
        <w:rPr>
          <w:rFonts w:ascii="Arial" w:hAnsi="Arial" w:cs="Arial"/>
          <w:sz w:val="22"/>
          <w:szCs w:val="22"/>
          <w:lang w:val="en-GB"/>
          <w:rPrChange w:id="2268" w:author="Nigel Rossiter" w:date="2024-02-04T18:22:00Z">
            <w:rPr/>
          </w:rPrChange>
        </w:rPr>
        <w:lastRenderedPageBreak/>
        <w:t>Number of Participating Centres</w:t>
      </w:r>
    </w:p>
    <w:p w14:paraId="03B81F13"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69" w:author="Nigel Rossiter" w:date="2024-02-04T18:22:00Z">
            <w:rPr>
              <w:color w:val="000000"/>
            </w:rPr>
          </w:rPrChange>
        </w:rPr>
        <w:pPrChange w:id="227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71" w:author="Nigel Rossiter" w:date="2024-02-04T18:22:00Z">
            <w:rPr>
              <w:color w:val="000000"/>
            </w:rPr>
          </w:rPrChange>
        </w:rPr>
        <w:t>We ended up recruiting seven centres instead of six and therefore assigned two centres each to the intervention arms and three centres to the control arm.</w:t>
      </w:r>
    </w:p>
    <w:p w14:paraId="498CC99C" w14:textId="77777777" w:rsidR="00926479" w:rsidRPr="00942891" w:rsidRDefault="00000000">
      <w:pPr>
        <w:pStyle w:val="Heading2"/>
        <w:spacing w:line="480" w:lineRule="auto"/>
        <w:rPr>
          <w:rFonts w:ascii="Arial" w:hAnsi="Arial" w:cs="Arial"/>
          <w:sz w:val="22"/>
          <w:szCs w:val="22"/>
          <w:lang w:val="en-GB"/>
          <w:rPrChange w:id="2272" w:author="Nigel Rossiter" w:date="2024-02-04T18:22:00Z">
            <w:rPr/>
          </w:rPrChange>
        </w:rPr>
        <w:pPrChange w:id="2273" w:author="Nigel Rossiter" w:date="2024-02-04T18:19:00Z">
          <w:pPr>
            <w:pStyle w:val="Heading2"/>
          </w:pPr>
        </w:pPrChange>
      </w:pPr>
      <w:bookmarkStart w:id="2274" w:name="1mrcu09" w:colFirst="0" w:colLast="0"/>
      <w:bookmarkEnd w:id="2274"/>
      <w:r w:rsidRPr="00942891">
        <w:rPr>
          <w:rFonts w:ascii="Arial" w:hAnsi="Arial" w:cs="Arial"/>
          <w:sz w:val="22"/>
          <w:szCs w:val="22"/>
          <w:lang w:val="en-GB"/>
          <w:rPrChange w:id="2275" w:author="Nigel Rossiter" w:date="2024-02-04T18:22:00Z">
            <w:rPr/>
          </w:rPrChange>
        </w:rPr>
        <w:t>Resident Participants</w:t>
      </w:r>
    </w:p>
    <w:p w14:paraId="391F37DE"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76" w:author="Nigel Rossiter" w:date="2024-02-04T18:22:00Z">
            <w:rPr>
              <w:color w:val="000000"/>
            </w:rPr>
          </w:rPrChange>
        </w:rPr>
        <w:pPrChange w:id="227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78" w:author="Nigel Rossiter" w:date="2024-02-04T18:22:00Z">
            <w:rPr>
              <w:color w:val="000000"/>
            </w:rPr>
          </w:rPrChange>
        </w:rPr>
        <w:t>Emergency medicine in addition to surgery.</w:t>
      </w:r>
    </w:p>
    <w:p w14:paraId="7DAF2373" w14:textId="77777777" w:rsidR="00926479" w:rsidRPr="00942891" w:rsidRDefault="00000000">
      <w:pPr>
        <w:pStyle w:val="Heading2"/>
        <w:spacing w:line="480" w:lineRule="auto"/>
        <w:rPr>
          <w:rFonts w:ascii="Arial" w:hAnsi="Arial" w:cs="Arial"/>
          <w:sz w:val="22"/>
          <w:szCs w:val="22"/>
          <w:lang w:val="en-GB"/>
          <w:rPrChange w:id="2279" w:author="Nigel Rossiter" w:date="2024-02-04T18:22:00Z">
            <w:rPr/>
          </w:rPrChange>
        </w:rPr>
        <w:pPrChange w:id="2280" w:author="Nigel Rossiter" w:date="2024-02-04T18:19:00Z">
          <w:pPr>
            <w:pStyle w:val="Heading2"/>
          </w:pPr>
        </w:pPrChange>
      </w:pPr>
      <w:bookmarkStart w:id="2281" w:name="46r0co2" w:colFirst="0" w:colLast="0"/>
      <w:bookmarkEnd w:id="2281"/>
      <w:r w:rsidRPr="00942891">
        <w:rPr>
          <w:rFonts w:ascii="Arial" w:hAnsi="Arial" w:cs="Arial"/>
          <w:sz w:val="22"/>
          <w:szCs w:val="22"/>
          <w:lang w:val="en-GB"/>
          <w:rPrChange w:id="2282" w:author="Nigel Rossiter" w:date="2024-02-04T18:22:00Z">
            <w:rPr/>
          </w:rPrChange>
        </w:rPr>
        <w:t xml:space="preserve">Periodic </w:t>
      </w:r>
      <w:proofErr w:type="spellStart"/>
      <w:r w:rsidRPr="00942891">
        <w:rPr>
          <w:rFonts w:ascii="Arial" w:hAnsi="Arial" w:cs="Arial"/>
          <w:sz w:val="22"/>
          <w:szCs w:val="22"/>
          <w:lang w:val="en-GB"/>
          <w:rPrChange w:id="2283" w:author="Nigel Rossiter" w:date="2024-02-04T18:22:00Z">
            <w:rPr/>
          </w:rPrChange>
        </w:rPr>
        <w:t>suverys</w:t>
      </w:r>
      <w:proofErr w:type="spellEnd"/>
      <w:r w:rsidRPr="00942891">
        <w:rPr>
          <w:rFonts w:ascii="Arial" w:hAnsi="Arial" w:cs="Arial"/>
          <w:sz w:val="22"/>
          <w:szCs w:val="22"/>
          <w:lang w:val="en-GB"/>
          <w:rPrChange w:id="2284" w:author="Nigel Rossiter" w:date="2024-02-04T18:22:00Z">
            <w:rPr/>
          </w:rPrChange>
        </w:rPr>
        <w:t xml:space="preserve"> to residents</w:t>
      </w:r>
    </w:p>
    <w:p w14:paraId="42EFF0E2"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85" w:author="Nigel Rossiter" w:date="2024-02-04T18:22:00Z">
            <w:rPr>
              <w:color w:val="000000"/>
            </w:rPr>
          </w:rPrChange>
        </w:rPr>
        <w:pPrChange w:id="2286"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87" w:author="Nigel Rossiter" w:date="2024-02-04T18:22:00Z">
            <w:rPr>
              <w:color w:val="000000"/>
            </w:rPr>
          </w:rPrChange>
        </w:rPr>
        <w:t>We did not distribute periodic surveys to the participating residents but discussed challenges and suggestions that they had regarding the scheduling or implementation of the training programs.</w:t>
      </w:r>
    </w:p>
    <w:p w14:paraId="09F8DC8E" w14:textId="77777777" w:rsidR="00926479" w:rsidRPr="00942891" w:rsidRDefault="00000000">
      <w:pPr>
        <w:pStyle w:val="Heading2"/>
        <w:spacing w:line="480" w:lineRule="auto"/>
        <w:rPr>
          <w:rFonts w:ascii="Arial" w:hAnsi="Arial" w:cs="Arial"/>
          <w:sz w:val="22"/>
          <w:szCs w:val="22"/>
          <w:lang w:val="en-GB"/>
          <w:rPrChange w:id="2288" w:author="Nigel Rossiter" w:date="2024-02-04T18:22:00Z">
            <w:rPr/>
          </w:rPrChange>
        </w:rPr>
        <w:pPrChange w:id="2289" w:author="Nigel Rossiter" w:date="2024-02-04T18:19:00Z">
          <w:pPr>
            <w:pStyle w:val="Heading2"/>
          </w:pPr>
        </w:pPrChange>
      </w:pPr>
      <w:bookmarkStart w:id="2290" w:name="2lwamvv" w:colFirst="0" w:colLast="0"/>
      <w:bookmarkEnd w:id="2290"/>
      <w:r w:rsidRPr="00942891">
        <w:rPr>
          <w:rFonts w:ascii="Arial" w:hAnsi="Arial" w:cs="Arial"/>
          <w:sz w:val="22"/>
          <w:szCs w:val="22"/>
          <w:lang w:val="en-GB"/>
          <w:rPrChange w:id="2291" w:author="Nigel Rossiter" w:date="2024-02-04T18:22:00Z">
            <w:rPr/>
          </w:rPrChange>
        </w:rPr>
        <w:t>Follow up of residents</w:t>
      </w:r>
    </w:p>
    <w:p w14:paraId="2B31EDE2"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92" w:author="Nigel Rossiter" w:date="2024-02-04T18:22:00Z">
            <w:rPr>
              <w:color w:val="000000"/>
            </w:rPr>
          </w:rPrChange>
        </w:rPr>
        <w:pPrChange w:id="2293"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294" w:author="Nigel Rossiter" w:date="2024-02-04T18:22:00Z">
            <w:rPr>
              <w:color w:val="000000"/>
            </w:rPr>
          </w:rPrChange>
        </w:rPr>
        <w:t>We stated that resident participants would be followed up 30 days after training, if they are in the intervention arms, or 30 days after the study started, if they are in the control arm, but the intervention period was three months.</w:t>
      </w:r>
    </w:p>
    <w:p w14:paraId="357FB6B7" w14:textId="77777777" w:rsidR="00926479" w:rsidRPr="00942891" w:rsidRDefault="00000000">
      <w:pPr>
        <w:pStyle w:val="Heading2"/>
        <w:spacing w:line="480" w:lineRule="auto"/>
        <w:rPr>
          <w:rFonts w:ascii="Arial" w:hAnsi="Arial" w:cs="Arial"/>
          <w:sz w:val="22"/>
          <w:szCs w:val="22"/>
          <w:lang w:val="en-GB"/>
          <w:rPrChange w:id="2295" w:author="Nigel Rossiter" w:date="2024-02-04T18:22:00Z">
            <w:rPr/>
          </w:rPrChange>
        </w:rPr>
        <w:pPrChange w:id="2296" w:author="Nigel Rossiter" w:date="2024-02-04T18:19:00Z">
          <w:pPr>
            <w:pStyle w:val="Heading2"/>
          </w:pPr>
        </w:pPrChange>
      </w:pPr>
      <w:bookmarkStart w:id="2297" w:name="111kx3o" w:colFirst="0" w:colLast="0"/>
      <w:bookmarkEnd w:id="2297"/>
      <w:r w:rsidRPr="00942891">
        <w:rPr>
          <w:rFonts w:ascii="Arial" w:hAnsi="Arial" w:cs="Arial"/>
          <w:sz w:val="22"/>
          <w:szCs w:val="22"/>
          <w:lang w:val="en-GB"/>
          <w:rPrChange w:id="2298" w:author="Nigel Rossiter" w:date="2024-02-04T18:22:00Z">
            <w:rPr/>
          </w:rPrChange>
        </w:rPr>
        <w:t>Data collection from records</w:t>
      </w:r>
    </w:p>
    <w:p w14:paraId="7F916C7C"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299" w:author="Nigel Rossiter" w:date="2024-02-04T18:22:00Z">
            <w:rPr>
              <w:color w:val="000000"/>
            </w:rPr>
          </w:rPrChange>
        </w:rPr>
        <w:pPrChange w:id="2300"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301" w:author="Nigel Rossiter" w:date="2024-02-04T18:22:00Z">
            <w:rPr>
              <w:color w:val="000000"/>
            </w:rPr>
          </w:rPrChange>
        </w:rPr>
        <w:t>We decided to record data from records only for a subset of patients to reduce the project officers’ workload.</w:t>
      </w:r>
    </w:p>
    <w:p w14:paraId="08FBC15E" w14:textId="77777777" w:rsidR="00926479" w:rsidRPr="00942891" w:rsidRDefault="00000000">
      <w:pPr>
        <w:pStyle w:val="Heading2"/>
        <w:spacing w:line="480" w:lineRule="auto"/>
        <w:rPr>
          <w:rFonts w:ascii="Arial" w:hAnsi="Arial" w:cs="Arial"/>
          <w:sz w:val="22"/>
          <w:szCs w:val="22"/>
          <w:lang w:val="en-GB"/>
          <w:rPrChange w:id="2302" w:author="Nigel Rossiter" w:date="2024-02-04T18:22:00Z">
            <w:rPr/>
          </w:rPrChange>
        </w:rPr>
        <w:pPrChange w:id="2303" w:author="Nigel Rossiter" w:date="2024-02-04T18:19:00Z">
          <w:pPr>
            <w:pStyle w:val="Heading2"/>
          </w:pPr>
        </w:pPrChange>
      </w:pPr>
      <w:bookmarkStart w:id="2304" w:name="3l18frh" w:colFirst="0" w:colLast="0"/>
      <w:bookmarkEnd w:id="2304"/>
      <w:r w:rsidRPr="00942891">
        <w:rPr>
          <w:rFonts w:ascii="Arial" w:hAnsi="Arial" w:cs="Arial"/>
          <w:sz w:val="22"/>
          <w:szCs w:val="22"/>
          <w:lang w:val="en-GB"/>
          <w:rPrChange w:id="2305" w:author="Nigel Rossiter" w:date="2024-02-04T18:22:00Z">
            <w:rPr/>
          </w:rPrChange>
        </w:rPr>
        <w:t>Selection of units for training</w:t>
      </w:r>
    </w:p>
    <w:p w14:paraId="3D35F16A"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306" w:author="Nigel Rossiter" w:date="2024-02-04T18:22:00Z">
            <w:rPr>
              <w:color w:val="000000"/>
            </w:rPr>
          </w:rPrChange>
        </w:rPr>
        <w:pPrChange w:id="2307"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308" w:author="Nigel Rossiter" w:date="2024-02-04T18:22:00Z">
            <w:rPr>
              <w:color w:val="000000"/>
            </w:rPr>
          </w:rPrChange>
        </w:rPr>
        <w:t>We planned to use simple random sampling to select units if there were more than two eligible units in a hospital but instead the hospital principal investigator decided which units to train.</w:t>
      </w:r>
    </w:p>
    <w:p w14:paraId="597B472C" w14:textId="77777777" w:rsidR="00926479" w:rsidRPr="00942891" w:rsidRDefault="00000000">
      <w:pPr>
        <w:pStyle w:val="Heading2"/>
        <w:spacing w:line="480" w:lineRule="auto"/>
        <w:rPr>
          <w:rFonts w:ascii="Arial" w:hAnsi="Arial" w:cs="Arial"/>
          <w:sz w:val="22"/>
          <w:szCs w:val="22"/>
          <w:lang w:val="en-GB"/>
          <w:rPrChange w:id="2309" w:author="Nigel Rossiter" w:date="2024-02-04T18:22:00Z">
            <w:rPr/>
          </w:rPrChange>
        </w:rPr>
        <w:pPrChange w:id="2310" w:author="Nigel Rossiter" w:date="2024-02-04T18:19:00Z">
          <w:pPr>
            <w:pStyle w:val="Heading2"/>
          </w:pPr>
        </w:pPrChange>
      </w:pPr>
      <w:bookmarkStart w:id="2311" w:name="206ipza" w:colFirst="0" w:colLast="0"/>
      <w:bookmarkEnd w:id="2311"/>
      <w:r w:rsidRPr="00942891">
        <w:rPr>
          <w:rFonts w:ascii="Arial" w:hAnsi="Arial" w:cs="Arial"/>
          <w:sz w:val="22"/>
          <w:szCs w:val="22"/>
          <w:lang w:val="en-GB"/>
          <w:rPrChange w:id="2312" w:author="Nigel Rossiter" w:date="2024-02-04T18:22:00Z">
            <w:rPr/>
          </w:rPrChange>
        </w:rPr>
        <w:lastRenderedPageBreak/>
        <w:t>Timing of resident consent</w:t>
      </w:r>
    </w:p>
    <w:p w14:paraId="696650C1" w14:textId="77777777" w:rsidR="00926479" w:rsidRPr="00942891" w:rsidRDefault="00000000">
      <w:pPr>
        <w:pBdr>
          <w:top w:val="nil"/>
          <w:left w:val="nil"/>
          <w:bottom w:val="nil"/>
          <w:right w:val="nil"/>
          <w:between w:val="nil"/>
        </w:pBdr>
        <w:spacing w:before="180" w:after="180" w:line="480" w:lineRule="auto"/>
        <w:rPr>
          <w:rFonts w:ascii="Arial" w:hAnsi="Arial" w:cs="Arial"/>
          <w:color w:val="000000"/>
          <w:sz w:val="22"/>
          <w:szCs w:val="22"/>
          <w:lang w:val="en-GB"/>
          <w:rPrChange w:id="2313" w:author="Nigel Rossiter" w:date="2024-02-04T18:22:00Z">
            <w:rPr>
              <w:color w:val="000000"/>
            </w:rPr>
          </w:rPrChange>
        </w:rPr>
        <w:pPrChange w:id="2314" w:author="Nigel Rossiter" w:date="2024-02-04T18:19:00Z">
          <w:pPr>
            <w:pBdr>
              <w:top w:val="nil"/>
              <w:left w:val="nil"/>
              <w:bottom w:val="nil"/>
              <w:right w:val="nil"/>
              <w:between w:val="nil"/>
            </w:pBdr>
            <w:spacing w:before="180" w:after="180"/>
          </w:pPr>
        </w:pPrChange>
      </w:pPr>
      <w:r w:rsidRPr="00942891">
        <w:rPr>
          <w:rFonts w:ascii="Arial" w:hAnsi="Arial" w:cs="Arial"/>
          <w:color w:val="000000"/>
          <w:sz w:val="22"/>
          <w:szCs w:val="22"/>
          <w:lang w:val="en-GB"/>
          <w:rPrChange w:id="2315" w:author="Nigel Rossiter" w:date="2024-02-04T18:22:00Z">
            <w:rPr>
              <w:color w:val="000000"/>
            </w:rPr>
          </w:rPrChange>
        </w:rPr>
        <w:t>We had initially planned to ask residents for consent before randomisation, but the units were only finalised after the hospitals had been randomised, and residents were therefore approached for consent afterwards.</w:t>
      </w:r>
    </w:p>
    <w:p w14:paraId="1534D9ED" w14:textId="77777777" w:rsidR="00926479" w:rsidRPr="00942891" w:rsidRDefault="00000000">
      <w:pPr>
        <w:spacing w:line="480" w:lineRule="auto"/>
        <w:rPr>
          <w:rFonts w:ascii="Arial" w:hAnsi="Arial" w:cs="Arial"/>
          <w:sz w:val="22"/>
          <w:szCs w:val="22"/>
          <w:lang w:val="en-GB"/>
          <w:rPrChange w:id="2316" w:author="Nigel Rossiter" w:date="2024-02-04T18:22:00Z">
            <w:rPr/>
          </w:rPrChange>
        </w:rPr>
        <w:pPrChange w:id="2317" w:author="Nigel Rossiter" w:date="2024-02-04T18:19:00Z">
          <w:pPr/>
        </w:pPrChange>
      </w:pPr>
      <w:r w:rsidRPr="00942891">
        <w:rPr>
          <w:rFonts w:ascii="Arial" w:hAnsi="Arial" w:cs="Arial"/>
          <w:sz w:val="22"/>
          <w:szCs w:val="22"/>
          <w:lang w:val="en-GB"/>
          <w:rPrChange w:id="2318" w:author="Nigel Rossiter" w:date="2024-02-04T18:22:00Z">
            <w:rPr/>
          </w:rPrChange>
        </w:rPr>
        <w:br w:type="page"/>
      </w:r>
    </w:p>
    <w:p w14:paraId="27991C76" w14:textId="77777777" w:rsidR="00926479" w:rsidRPr="00942891" w:rsidRDefault="00000000">
      <w:pPr>
        <w:pStyle w:val="Heading1"/>
        <w:spacing w:line="480" w:lineRule="auto"/>
        <w:rPr>
          <w:rFonts w:ascii="Arial" w:hAnsi="Arial" w:cs="Arial"/>
          <w:sz w:val="22"/>
          <w:szCs w:val="22"/>
          <w:lang w:val="en-GB"/>
          <w:rPrChange w:id="2319" w:author="Nigel Rossiter" w:date="2024-02-04T18:22:00Z">
            <w:rPr/>
          </w:rPrChange>
        </w:rPr>
        <w:pPrChange w:id="2320" w:author="Nigel Rossiter" w:date="2024-02-04T18:19:00Z">
          <w:pPr>
            <w:pStyle w:val="Heading1"/>
          </w:pPr>
        </w:pPrChange>
      </w:pPr>
      <w:bookmarkStart w:id="2321" w:name="4k668n3" w:colFirst="0" w:colLast="0"/>
      <w:bookmarkEnd w:id="2321"/>
      <w:r w:rsidRPr="00942891">
        <w:rPr>
          <w:rFonts w:ascii="Arial" w:hAnsi="Arial" w:cs="Arial"/>
          <w:sz w:val="22"/>
          <w:szCs w:val="22"/>
          <w:lang w:val="en-GB"/>
          <w:rPrChange w:id="2322" w:author="Nigel Rossiter" w:date="2024-02-04T18:22:00Z">
            <w:rPr/>
          </w:rPrChange>
        </w:rPr>
        <w:lastRenderedPageBreak/>
        <w:t>Supplementary material</w:t>
      </w:r>
    </w:p>
    <w:p w14:paraId="37E599A8" w14:textId="77777777" w:rsidR="00926479" w:rsidRPr="00942891" w:rsidRDefault="00000000">
      <w:pPr>
        <w:pStyle w:val="Heading1"/>
        <w:spacing w:line="480" w:lineRule="auto"/>
        <w:rPr>
          <w:rFonts w:ascii="Arial" w:hAnsi="Arial" w:cs="Arial"/>
          <w:sz w:val="22"/>
          <w:szCs w:val="22"/>
          <w:lang w:val="en-GB"/>
          <w:rPrChange w:id="2323" w:author="Nigel Rossiter" w:date="2024-02-04T18:22:00Z">
            <w:rPr/>
          </w:rPrChange>
        </w:rPr>
        <w:pPrChange w:id="2324" w:author="Nigel Rossiter" w:date="2024-02-04T18:19:00Z">
          <w:pPr>
            <w:pStyle w:val="Heading1"/>
          </w:pPr>
        </w:pPrChange>
      </w:pPr>
      <w:bookmarkStart w:id="2325" w:name="2zbgiuw" w:colFirst="0" w:colLast="0"/>
      <w:bookmarkEnd w:id="2325"/>
      <w:r w:rsidRPr="00942891">
        <w:rPr>
          <w:rFonts w:ascii="Arial" w:hAnsi="Arial" w:cs="Arial"/>
          <w:sz w:val="22"/>
          <w:szCs w:val="22"/>
          <w:lang w:val="en-GB"/>
          <w:rPrChange w:id="2326" w:author="Nigel Rossiter" w:date="2024-02-04T18:22:00Z">
            <w:rPr/>
          </w:rPrChange>
        </w:rPr>
        <w:t>References</w:t>
      </w:r>
    </w:p>
    <w:p w14:paraId="7E44A41C"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327" w:author="Nigel Rossiter" w:date="2024-02-04T18:22:00Z">
            <w:rPr>
              <w:color w:val="000000"/>
            </w:rPr>
          </w:rPrChange>
        </w:rPr>
        <w:pPrChange w:id="2328" w:author="Nigel Rossiter" w:date="2024-02-04T18:19:00Z">
          <w:pPr>
            <w:pBdr>
              <w:top w:val="nil"/>
              <w:left w:val="nil"/>
              <w:bottom w:val="nil"/>
              <w:right w:val="nil"/>
              <w:between w:val="nil"/>
            </w:pBdr>
          </w:pPr>
        </w:pPrChange>
      </w:pPr>
      <w:bookmarkStart w:id="2329" w:name="3ygebqi" w:colFirst="0" w:colLast="0"/>
      <w:bookmarkStart w:id="2330" w:name="1egqt2p" w:colFirst="0" w:colLast="0"/>
      <w:bookmarkEnd w:id="2329"/>
      <w:bookmarkEnd w:id="2330"/>
      <w:r w:rsidRPr="00942891">
        <w:rPr>
          <w:rFonts w:ascii="Arial" w:hAnsi="Arial" w:cs="Arial"/>
          <w:color w:val="000000"/>
          <w:sz w:val="22"/>
          <w:szCs w:val="22"/>
          <w:lang w:val="en-GB"/>
          <w:rPrChange w:id="2331" w:author="Nigel Rossiter" w:date="2024-02-04T18:22:00Z">
            <w:rPr>
              <w:color w:val="000000"/>
            </w:rPr>
          </w:rPrChange>
        </w:rPr>
        <w:t xml:space="preserve">1. </w:t>
      </w:r>
      <w:r w:rsidRPr="00942891">
        <w:rPr>
          <w:rFonts w:ascii="Arial" w:hAnsi="Arial" w:cs="Arial"/>
          <w:color w:val="000000"/>
          <w:sz w:val="22"/>
          <w:szCs w:val="22"/>
          <w:lang w:val="en-GB"/>
          <w:rPrChange w:id="2332" w:author="Nigel Rossiter" w:date="2024-02-04T18:22:00Z">
            <w:rPr>
              <w:color w:val="000000"/>
            </w:rPr>
          </w:rPrChange>
        </w:rPr>
        <w:tab/>
        <w:t xml:space="preserve">GBD 2019 Diseases and Injuries Collaborators. </w:t>
      </w:r>
      <w:r w:rsidRPr="00942891">
        <w:rPr>
          <w:rFonts w:ascii="Arial" w:hAnsi="Arial" w:cs="Arial"/>
          <w:color w:val="4F81BD"/>
          <w:sz w:val="22"/>
          <w:szCs w:val="22"/>
          <w:lang w:val="en-GB"/>
          <w:rPrChange w:id="2333" w:author="Nigel Rossiter" w:date="2024-02-04T18:22:00Z">
            <w:rPr>
              <w:color w:val="4F81BD"/>
            </w:rPr>
          </w:rPrChange>
        </w:rPr>
        <w:t>Injuries—level 1 cause</w:t>
      </w:r>
      <w:r w:rsidRPr="00942891">
        <w:rPr>
          <w:rFonts w:ascii="Arial" w:hAnsi="Arial" w:cs="Arial"/>
          <w:color w:val="000000"/>
          <w:sz w:val="22"/>
          <w:szCs w:val="22"/>
          <w:lang w:val="en-GB"/>
          <w:rPrChange w:id="2334" w:author="Nigel Rossiter" w:date="2024-02-04T18:22:00Z">
            <w:rPr>
              <w:color w:val="000000"/>
            </w:rPr>
          </w:rPrChange>
        </w:rPr>
        <w:t xml:space="preserve">. </w:t>
      </w:r>
      <w:r w:rsidRPr="00942891">
        <w:rPr>
          <w:rFonts w:ascii="Arial" w:hAnsi="Arial" w:cs="Arial"/>
          <w:i/>
          <w:color w:val="000000"/>
          <w:sz w:val="22"/>
          <w:szCs w:val="22"/>
          <w:lang w:val="en-GB"/>
          <w:rPrChange w:id="2335" w:author="Nigel Rossiter" w:date="2024-02-04T18:22:00Z">
            <w:rPr>
              <w:i/>
              <w:color w:val="000000"/>
            </w:rPr>
          </w:rPrChange>
        </w:rPr>
        <w:t>The Lancet</w:t>
      </w:r>
      <w:r w:rsidRPr="00942891">
        <w:rPr>
          <w:rFonts w:ascii="Arial" w:hAnsi="Arial" w:cs="Arial"/>
          <w:color w:val="000000"/>
          <w:sz w:val="22"/>
          <w:szCs w:val="22"/>
          <w:lang w:val="en-GB"/>
          <w:rPrChange w:id="2336" w:author="Nigel Rossiter" w:date="2024-02-04T18:22:00Z">
            <w:rPr>
              <w:color w:val="000000"/>
            </w:rPr>
          </w:rPrChange>
        </w:rPr>
        <w:t xml:space="preserve"> </w:t>
      </w:r>
      <w:r w:rsidRPr="00942891">
        <w:rPr>
          <w:rFonts w:ascii="Arial" w:hAnsi="Arial" w:cs="Arial"/>
          <w:b/>
          <w:color w:val="000000"/>
          <w:sz w:val="22"/>
          <w:szCs w:val="22"/>
          <w:lang w:val="en-GB"/>
          <w:rPrChange w:id="2337" w:author="Nigel Rossiter" w:date="2024-02-04T18:22:00Z">
            <w:rPr>
              <w:b/>
              <w:color w:val="000000"/>
            </w:rPr>
          </w:rPrChange>
        </w:rPr>
        <w:t>396</w:t>
      </w:r>
      <w:r w:rsidRPr="00942891">
        <w:rPr>
          <w:rFonts w:ascii="Arial" w:hAnsi="Arial" w:cs="Arial"/>
          <w:color w:val="000000"/>
          <w:sz w:val="22"/>
          <w:szCs w:val="22"/>
          <w:lang w:val="en-GB"/>
          <w:rPrChange w:id="2338" w:author="Nigel Rossiter" w:date="2024-02-04T18:22:00Z">
            <w:rPr>
              <w:color w:val="000000"/>
            </w:rPr>
          </w:rPrChange>
        </w:rPr>
        <w:t>, (2020).</w:t>
      </w:r>
    </w:p>
    <w:p w14:paraId="2A58BD76"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339" w:author="Nigel Rossiter" w:date="2024-02-04T18:22:00Z">
            <w:rPr>
              <w:color w:val="000000"/>
            </w:rPr>
          </w:rPrChange>
        </w:rPr>
        <w:pPrChange w:id="2340" w:author="Nigel Rossiter" w:date="2024-02-04T18:19:00Z">
          <w:pPr>
            <w:pBdr>
              <w:top w:val="nil"/>
              <w:left w:val="nil"/>
              <w:bottom w:val="nil"/>
              <w:right w:val="nil"/>
              <w:between w:val="nil"/>
            </w:pBdr>
          </w:pPr>
        </w:pPrChange>
      </w:pPr>
      <w:bookmarkStart w:id="2341" w:name="2dlolyb" w:colFirst="0" w:colLast="0"/>
      <w:bookmarkEnd w:id="2341"/>
      <w:r w:rsidRPr="00942891">
        <w:rPr>
          <w:rFonts w:ascii="Arial" w:hAnsi="Arial" w:cs="Arial"/>
          <w:color w:val="000000"/>
          <w:sz w:val="22"/>
          <w:szCs w:val="22"/>
          <w:lang w:val="en-GB"/>
          <w:rPrChange w:id="2342" w:author="Nigel Rossiter" w:date="2024-02-04T18:22:00Z">
            <w:rPr>
              <w:color w:val="000000"/>
            </w:rPr>
          </w:rPrChange>
        </w:rPr>
        <w:t xml:space="preserve">2. </w:t>
      </w:r>
      <w:r w:rsidRPr="00942891">
        <w:rPr>
          <w:rFonts w:ascii="Arial" w:hAnsi="Arial" w:cs="Arial"/>
          <w:color w:val="000000"/>
          <w:sz w:val="22"/>
          <w:szCs w:val="22"/>
          <w:lang w:val="en-GB"/>
          <w:rPrChange w:id="2343" w:author="Nigel Rossiter" w:date="2024-02-04T18:22:00Z">
            <w:rPr>
              <w:color w:val="000000"/>
            </w:rPr>
          </w:rPrChange>
        </w:rPr>
        <w:tab/>
        <w:t xml:space="preserve">Vos, T. </w:t>
      </w:r>
      <w:r w:rsidRPr="00942891">
        <w:rPr>
          <w:rFonts w:ascii="Arial" w:hAnsi="Arial" w:cs="Arial"/>
          <w:i/>
          <w:color w:val="000000"/>
          <w:sz w:val="22"/>
          <w:szCs w:val="22"/>
          <w:lang w:val="en-GB"/>
          <w:rPrChange w:id="2344" w:author="Nigel Rossiter" w:date="2024-02-04T18:22:00Z">
            <w:rPr>
              <w:i/>
              <w:color w:val="000000"/>
            </w:rPr>
          </w:rPrChange>
        </w:rPr>
        <w:t>et al.</w:t>
      </w:r>
      <w:r w:rsidRPr="00942891">
        <w:rPr>
          <w:rFonts w:ascii="Arial" w:hAnsi="Arial" w:cs="Arial"/>
          <w:color w:val="000000"/>
          <w:sz w:val="22"/>
          <w:szCs w:val="22"/>
          <w:lang w:val="en-GB"/>
          <w:rPrChange w:id="2345" w:author="Nigel Rossiter" w:date="2024-02-04T18:22:00Z">
            <w:rPr>
              <w:color w:val="000000"/>
            </w:rPr>
          </w:rPrChange>
        </w:rPr>
        <w:t xml:space="preserve"> </w:t>
      </w:r>
      <w:r w:rsidRPr="00942891">
        <w:rPr>
          <w:rFonts w:ascii="Arial" w:hAnsi="Arial" w:cs="Arial"/>
          <w:sz w:val="22"/>
          <w:szCs w:val="22"/>
          <w:lang w:val="en-GB"/>
          <w:rPrChange w:id="2346" w:author="Nigel Rossiter" w:date="2024-02-04T18:22:00Z">
            <w:rPr/>
          </w:rPrChange>
        </w:rPr>
        <w:fldChar w:fldCharType="begin"/>
      </w:r>
      <w:r w:rsidRPr="00942891">
        <w:rPr>
          <w:rFonts w:ascii="Arial" w:hAnsi="Arial" w:cs="Arial"/>
          <w:sz w:val="22"/>
          <w:szCs w:val="22"/>
          <w:lang w:val="en-GB"/>
          <w:rPrChange w:id="2347" w:author="Nigel Rossiter" w:date="2024-02-04T18:22:00Z">
            <w:rPr/>
          </w:rPrChange>
        </w:rPr>
        <w:instrText>HYPERLINK "https://doi.org/10.1016/s0140-6736(20)30925-9" \h</w:instrText>
      </w:r>
      <w:r w:rsidRPr="004F5EDB">
        <w:rPr>
          <w:rFonts w:ascii="Arial" w:hAnsi="Arial" w:cs="Arial"/>
          <w:sz w:val="22"/>
          <w:szCs w:val="22"/>
          <w:lang w:val="en-GB"/>
        </w:rPr>
      </w:r>
      <w:r w:rsidRPr="00942891">
        <w:rPr>
          <w:rFonts w:ascii="Arial" w:hAnsi="Arial" w:cs="Arial"/>
          <w:sz w:val="22"/>
          <w:szCs w:val="22"/>
          <w:lang w:val="en-GB"/>
          <w:rPrChange w:id="2348" w:author="Nigel Rossiter" w:date="2024-02-04T18:22:00Z">
            <w:rPr>
              <w:color w:val="4F81BD"/>
            </w:rPr>
          </w:rPrChange>
        </w:rPr>
        <w:fldChar w:fldCharType="separate"/>
      </w:r>
      <w:r w:rsidRPr="00942891">
        <w:rPr>
          <w:rFonts w:ascii="Arial" w:hAnsi="Arial" w:cs="Arial"/>
          <w:color w:val="4F81BD"/>
          <w:sz w:val="22"/>
          <w:szCs w:val="22"/>
          <w:lang w:val="en-GB"/>
          <w:rPrChange w:id="2349" w:author="Nigel Rossiter" w:date="2024-02-04T18:22:00Z">
            <w:rPr>
              <w:color w:val="4F81BD"/>
            </w:rPr>
          </w:rPrChange>
        </w:rPr>
        <w:t>Global burden of 369 diseases and injuries in 204 countries and territories, 1990–2019: A systematic analysis for the global burden of disease study 2019</w:t>
      </w:r>
      <w:r w:rsidRPr="00942891">
        <w:rPr>
          <w:rFonts w:ascii="Arial" w:hAnsi="Arial" w:cs="Arial"/>
          <w:color w:val="4F81BD"/>
          <w:sz w:val="22"/>
          <w:szCs w:val="22"/>
          <w:lang w:val="en-GB"/>
          <w:rPrChange w:id="2350" w:author="Nigel Rossiter" w:date="2024-02-04T18:22:00Z">
            <w:rPr>
              <w:color w:val="4F81BD"/>
            </w:rPr>
          </w:rPrChange>
        </w:rPr>
        <w:fldChar w:fldCharType="end"/>
      </w:r>
      <w:r w:rsidRPr="00942891">
        <w:rPr>
          <w:rFonts w:ascii="Arial" w:hAnsi="Arial" w:cs="Arial"/>
          <w:color w:val="000000"/>
          <w:sz w:val="22"/>
          <w:szCs w:val="22"/>
          <w:lang w:val="en-GB"/>
          <w:rPrChange w:id="2351" w:author="Nigel Rossiter" w:date="2024-02-04T18:22:00Z">
            <w:rPr>
              <w:color w:val="000000"/>
            </w:rPr>
          </w:rPrChange>
        </w:rPr>
        <w:t xml:space="preserve">. </w:t>
      </w:r>
      <w:r w:rsidRPr="00942891">
        <w:rPr>
          <w:rFonts w:ascii="Arial" w:hAnsi="Arial" w:cs="Arial"/>
          <w:i/>
          <w:color w:val="000000"/>
          <w:sz w:val="22"/>
          <w:szCs w:val="22"/>
          <w:lang w:val="en-GB"/>
          <w:rPrChange w:id="2352" w:author="Nigel Rossiter" w:date="2024-02-04T18:22:00Z">
            <w:rPr>
              <w:i/>
              <w:color w:val="000000"/>
            </w:rPr>
          </w:rPrChange>
        </w:rPr>
        <w:t>The Lancet</w:t>
      </w:r>
      <w:r w:rsidRPr="00942891">
        <w:rPr>
          <w:rFonts w:ascii="Arial" w:hAnsi="Arial" w:cs="Arial"/>
          <w:color w:val="000000"/>
          <w:sz w:val="22"/>
          <w:szCs w:val="22"/>
          <w:lang w:val="en-GB"/>
          <w:rPrChange w:id="2353" w:author="Nigel Rossiter" w:date="2024-02-04T18:22:00Z">
            <w:rPr>
              <w:color w:val="000000"/>
            </w:rPr>
          </w:rPrChange>
        </w:rPr>
        <w:t xml:space="preserve"> </w:t>
      </w:r>
      <w:r w:rsidRPr="00942891">
        <w:rPr>
          <w:rFonts w:ascii="Arial" w:hAnsi="Arial" w:cs="Arial"/>
          <w:b/>
          <w:color w:val="000000"/>
          <w:sz w:val="22"/>
          <w:szCs w:val="22"/>
          <w:lang w:val="en-GB"/>
          <w:rPrChange w:id="2354" w:author="Nigel Rossiter" w:date="2024-02-04T18:22:00Z">
            <w:rPr>
              <w:b/>
              <w:color w:val="000000"/>
            </w:rPr>
          </w:rPrChange>
        </w:rPr>
        <w:t>396</w:t>
      </w:r>
      <w:r w:rsidRPr="00942891">
        <w:rPr>
          <w:rFonts w:ascii="Arial" w:hAnsi="Arial" w:cs="Arial"/>
          <w:color w:val="000000"/>
          <w:sz w:val="22"/>
          <w:szCs w:val="22"/>
          <w:lang w:val="en-GB"/>
          <w:rPrChange w:id="2355" w:author="Nigel Rossiter" w:date="2024-02-04T18:22:00Z">
            <w:rPr>
              <w:color w:val="000000"/>
            </w:rPr>
          </w:rPrChange>
        </w:rPr>
        <w:t>, 1204–1222 (2020).</w:t>
      </w:r>
    </w:p>
    <w:p w14:paraId="296911F0"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356" w:author="Nigel Rossiter" w:date="2024-02-04T18:22:00Z">
            <w:rPr>
              <w:color w:val="000000"/>
            </w:rPr>
          </w:rPrChange>
        </w:rPr>
        <w:pPrChange w:id="2357" w:author="Nigel Rossiter" w:date="2024-02-04T18:19:00Z">
          <w:pPr>
            <w:pBdr>
              <w:top w:val="nil"/>
              <w:left w:val="nil"/>
              <w:bottom w:val="nil"/>
              <w:right w:val="nil"/>
              <w:between w:val="nil"/>
            </w:pBdr>
          </w:pPr>
        </w:pPrChange>
      </w:pPr>
      <w:bookmarkStart w:id="2358" w:name="sqyw64" w:colFirst="0" w:colLast="0"/>
      <w:bookmarkEnd w:id="2358"/>
      <w:r w:rsidRPr="00942891">
        <w:rPr>
          <w:rFonts w:ascii="Arial" w:hAnsi="Arial" w:cs="Arial"/>
          <w:color w:val="000000"/>
          <w:sz w:val="22"/>
          <w:szCs w:val="22"/>
          <w:lang w:val="en-GB"/>
          <w:rPrChange w:id="2359" w:author="Nigel Rossiter" w:date="2024-02-04T18:22:00Z">
            <w:rPr>
              <w:color w:val="000000"/>
            </w:rPr>
          </w:rPrChange>
        </w:rPr>
        <w:t xml:space="preserve">3. </w:t>
      </w:r>
      <w:r w:rsidRPr="00942891">
        <w:rPr>
          <w:rFonts w:ascii="Arial" w:hAnsi="Arial" w:cs="Arial"/>
          <w:color w:val="000000"/>
          <w:sz w:val="22"/>
          <w:szCs w:val="22"/>
          <w:lang w:val="en-GB"/>
          <w:rPrChange w:id="2360" w:author="Nigel Rossiter" w:date="2024-02-04T18:22:00Z">
            <w:rPr>
              <w:color w:val="000000"/>
            </w:rPr>
          </w:rPrChange>
        </w:rPr>
        <w:tab/>
        <w:t xml:space="preserve">Mohammad, A. </w:t>
      </w:r>
      <w:r w:rsidRPr="00942891">
        <w:rPr>
          <w:rFonts w:ascii="Arial" w:hAnsi="Arial" w:cs="Arial"/>
          <w:i/>
          <w:color w:val="000000"/>
          <w:sz w:val="22"/>
          <w:szCs w:val="22"/>
          <w:lang w:val="en-GB"/>
          <w:rPrChange w:id="2361" w:author="Nigel Rossiter" w:date="2024-02-04T18:22:00Z">
            <w:rPr>
              <w:i/>
              <w:color w:val="000000"/>
            </w:rPr>
          </w:rPrChange>
        </w:rPr>
        <w:t>et al.</w:t>
      </w:r>
      <w:r w:rsidRPr="00942891">
        <w:rPr>
          <w:rFonts w:ascii="Arial" w:hAnsi="Arial" w:cs="Arial"/>
          <w:color w:val="000000"/>
          <w:sz w:val="22"/>
          <w:szCs w:val="22"/>
          <w:lang w:val="en-GB"/>
          <w:rPrChange w:id="2362" w:author="Nigel Rossiter" w:date="2024-02-04T18:22:00Z">
            <w:rPr>
              <w:color w:val="000000"/>
            </w:rPr>
          </w:rPrChange>
        </w:rPr>
        <w:t xml:space="preserve"> </w:t>
      </w:r>
      <w:r w:rsidRPr="00942891">
        <w:rPr>
          <w:rFonts w:ascii="Arial" w:hAnsi="Arial" w:cs="Arial"/>
          <w:sz w:val="22"/>
          <w:szCs w:val="22"/>
          <w:lang w:val="en-GB"/>
          <w:rPrChange w:id="2363" w:author="Nigel Rossiter" w:date="2024-02-04T18:22:00Z">
            <w:rPr/>
          </w:rPrChange>
        </w:rPr>
        <w:fldChar w:fldCharType="begin"/>
      </w:r>
      <w:r w:rsidRPr="00942891">
        <w:rPr>
          <w:rFonts w:ascii="Arial" w:hAnsi="Arial" w:cs="Arial"/>
          <w:sz w:val="22"/>
          <w:szCs w:val="22"/>
          <w:lang w:val="en-GB"/>
          <w:rPrChange w:id="2364" w:author="Nigel Rossiter" w:date="2024-02-04T18:22:00Z">
            <w:rPr/>
          </w:rPrChange>
        </w:rPr>
        <w:instrText>HYPERLINK "https://doi.org/10.1007/s00268-013-2294-0" \h</w:instrText>
      </w:r>
      <w:r w:rsidRPr="004F5EDB">
        <w:rPr>
          <w:rFonts w:ascii="Arial" w:hAnsi="Arial" w:cs="Arial"/>
          <w:sz w:val="22"/>
          <w:szCs w:val="22"/>
          <w:lang w:val="en-GB"/>
        </w:rPr>
      </w:r>
      <w:r w:rsidRPr="00942891">
        <w:rPr>
          <w:rFonts w:ascii="Arial" w:hAnsi="Arial" w:cs="Arial"/>
          <w:sz w:val="22"/>
          <w:szCs w:val="22"/>
          <w:lang w:val="en-GB"/>
          <w:rPrChange w:id="2365" w:author="Nigel Rossiter" w:date="2024-02-04T18:22:00Z">
            <w:rPr>
              <w:color w:val="4F81BD"/>
            </w:rPr>
          </w:rPrChange>
        </w:rPr>
        <w:fldChar w:fldCharType="separate"/>
      </w:r>
      <w:r w:rsidRPr="00942891">
        <w:rPr>
          <w:rFonts w:ascii="Arial" w:hAnsi="Arial" w:cs="Arial"/>
          <w:color w:val="4F81BD"/>
          <w:sz w:val="22"/>
          <w:szCs w:val="22"/>
          <w:lang w:val="en-GB"/>
          <w:rPrChange w:id="2366" w:author="Nigel Rossiter" w:date="2024-02-04T18:22:00Z">
            <w:rPr>
              <w:color w:val="4F81BD"/>
            </w:rPr>
          </w:rPrChange>
        </w:rPr>
        <w:t>Educational and clinical impact of advanced trauma life support (ATLS) courses: A systematic review</w:t>
      </w:r>
      <w:r w:rsidRPr="00942891">
        <w:rPr>
          <w:rFonts w:ascii="Arial" w:hAnsi="Arial" w:cs="Arial"/>
          <w:color w:val="4F81BD"/>
          <w:sz w:val="22"/>
          <w:szCs w:val="22"/>
          <w:lang w:val="en-GB"/>
          <w:rPrChange w:id="2367" w:author="Nigel Rossiter" w:date="2024-02-04T18:22:00Z">
            <w:rPr>
              <w:color w:val="4F81BD"/>
            </w:rPr>
          </w:rPrChange>
        </w:rPr>
        <w:fldChar w:fldCharType="end"/>
      </w:r>
      <w:r w:rsidRPr="00942891">
        <w:rPr>
          <w:rFonts w:ascii="Arial" w:hAnsi="Arial" w:cs="Arial"/>
          <w:color w:val="000000"/>
          <w:sz w:val="22"/>
          <w:szCs w:val="22"/>
          <w:lang w:val="en-GB"/>
          <w:rPrChange w:id="2368" w:author="Nigel Rossiter" w:date="2024-02-04T18:22:00Z">
            <w:rPr>
              <w:color w:val="000000"/>
            </w:rPr>
          </w:rPrChange>
        </w:rPr>
        <w:t xml:space="preserve">. </w:t>
      </w:r>
      <w:r w:rsidRPr="00942891">
        <w:rPr>
          <w:rFonts w:ascii="Arial" w:hAnsi="Arial" w:cs="Arial"/>
          <w:i/>
          <w:color w:val="000000"/>
          <w:sz w:val="22"/>
          <w:szCs w:val="22"/>
          <w:lang w:val="en-GB"/>
          <w:rPrChange w:id="2369" w:author="Nigel Rossiter" w:date="2024-02-04T18:22:00Z">
            <w:rPr>
              <w:i/>
              <w:color w:val="000000"/>
            </w:rPr>
          </w:rPrChange>
        </w:rPr>
        <w:t>World Journal of Surgery</w:t>
      </w:r>
      <w:r w:rsidRPr="00942891">
        <w:rPr>
          <w:rFonts w:ascii="Arial" w:hAnsi="Arial" w:cs="Arial"/>
          <w:color w:val="000000"/>
          <w:sz w:val="22"/>
          <w:szCs w:val="22"/>
          <w:lang w:val="en-GB"/>
          <w:rPrChange w:id="2370" w:author="Nigel Rossiter" w:date="2024-02-04T18:22:00Z">
            <w:rPr>
              <w:color w:val="000000"/>
            </w:rPr>
          </w:rPrChange>
        </w:rPr>
        <w:t xml:space="preserve"> </w:t>
      </w:r>
      <w:r w:rsidRPr="00942891">
        <w:rPr>
          <w:rFonts w:ascii="Arial" w:hAnsi="Arial" w:cs="Arial"/>
          <w:b/>
          <w:color w:val="000000"/>
          <w:sz w:val="22"/>
          <w:szCs w:val="22"/>
          <w:lang w:val="en-GB"/>
          <w:rPrChange w:id="2371" w:author="Nigel Rossiter" w:date="2024-02-04T18:22:00Z">
            <w:rPr>
              <w:b/>
              <w:color w:val="000000"/>
            </w:rPr>
          </w:rPrChange>
        </w:rPr>
        <w:t>38</w:t>
      </w:r>
      <w:r w:rsidRPr="00942891">
        <w:rPr>
          <w:rFonts w:ascii="Arial" w:hAnsi="Arial" w:cs="Arial"/>
          <w:color w:val="000000"/>
          <w:sz w:val="22"/>
          <w:szCs w:val="22"/>
          <w:lang w:val="en-GB"/>
          <w:rPrChange w:id="2372" w:author="Nigel Rossiter" w:date="2024-02-04T18:22:00Z">
            <w:rPr>
              <w:color w:val="000000"/>
            </w:rPr>
          </w:rPrChange>
        </w:rPr>
        <w:t>, 322–329 (2013).</w:t>
      </w:r>
    </w:p>
    <w:p w14:paraId="3EE1F543"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373" w:author="Nigel Rossiter" w:date="2024-02-04T18:22:00Z">
            <w:rPr>
              <w:color w:val="000000"/>
            </w:rPr>
          </w:rPrChange>
        </w:rPr>
        <w:pPrChange w:id="2374" w:author="Nigel Rossiter" w:date="2024-02-04T18:19:00Z">
          <w:pPr>
            <w:pBdr>
              <w:top w:val="nil"/>
              <w:left w:val="nil"/>
              <w:bottom w:val="nil"/>
              <w:right w:val="nil"/>
              <w:between w:val="nil"/>
            </w:pBdr>
          </w:pPr>
        </w:pPrChange>
      </w:pPr>
      <w:bookmarkStart w:id="2375" w:name="3cqmetx" w:colFirst="0" w:colLast="0"/>
      <w:bookmarkEnd w:id="2375"/>
      <w:r w:rsidRPr="00942891">
        <w:rPr>
          <w:rFonts w:ascii="Arial" w:hAnsi="Arial" w:cs="Arial"/>
          <w:color w:val="000000"/>
          <w:sz w:val="22"/>
          <w:szCs w:val="22"/>
          <w:lang w:val="en-GB"/>
          <w:rPrChange w:id="2376" w:author="Nigel Rossiter" w:date="2024-02-04T18:22:00Z">
            <w:rPr>
              <w:color w:val="000000"/>
            </w:rPr>
          </w:rPrChange>
        </w:rPr>
        <w:t xml:space="preserve">4. </w:t>
      </w:r>
      <w:r w:rsidRPr="00942891">
        <w:rPr>
          <w:rFonts w:ascii="Arial" w:hAnsi="Arial" w:cs="Arial"/>
          <w:color w:val="000000"/>
          <w:sz w:val="22"/>
          <w:szCs w:val="22"/>
          <w:lang w:val="en-GB"/>
          <w:rPrChange w:id="2377" w:author="Nigel Rossiter" w:date="2024-02-04T18:22:00Z">
            <w:rPr>
              <w:color w:val="000000"/>
            </w:rPr>
          </w:rPrChange>
        </w:rPr>
        <w:tab/>
        <w:t xml:space="preserve">Jayaraman, S. </w:t>
      </w:r>
      <w:r w:rsidRPr="00942891">
        <w:rPr>
          <w:rFonts w:ascii="Arial" w:hAnsi="Arial" w:cs="Arial"/>
          <w:i/>
          <w:color w:val="000000"/>
          <w:sz w:val="22"/>
          <w:szCs w:val="22"/>
          <w:lang w:val="en-GB"/>
          <w:rPrChange w:id="2378" w:author="Nigel Rossiter" w:date="2024-02-04T18:22:00Z">
            <w:rPr>
              <w:i/>
              <w:color w:val="000000"/>
            </w:rPr>
          </w:rPrChange>
        </w:rPr>
        <w:t>et al.</w:t>
      </w:r>
      <w:r w:rsidRPr="00942891">
        <w:rPr>
          <w:rFonts w:ascii="Arial" w:hAnsi="Arial" w:cs="Arial"/>
          <w:color w:val="000000"/>
          <w:sz w:val="22"/>
          <w:szCs w:val="22"/>
          <w:lang w:val="en-GB"/>
          <w:rPrChange w:id="2379" w:author="Nigel Rossiter" w:date="2024-02-04T18:22:00Z">
            <w:rPr>
              <w:color w:val="000000"/>
            </w:rPr>
          </w:rPrChange>
        </w:rPr>
        <w:t xml:space="preserve"> </w:t>
      </w:r>
      <w:r w:rsidRPr="00942891">
        <w:rPr>
          <w:rFonts w:ascii="Arial" w:hAnsi="Arial" w:cs="Arial"/>
          <w:sz w:val="22"/>
          <w:szCs w:val="22"/>
          <w:lang w:val="en-GB"/>
          <w:rPrChange w:id="2380" w:author="Nigel Rossiter" w:date="2024-02-04T18:22:00Z">
            <w:rPr/>
          </w:rPrChange>
        </w:rPr>
        <w:fldChar w:fldCharType="begin"/>
      </w:r>
      <w:r w:rsidRPr="00942891">
        <w:rPr>
          <w:rFonts w:ascii="Arial" w:hAnsi="Arial" w:cs="Arial"/>
          <w:sz w:val="22"/>
          <w:szCs w:val="22"/>
          <w:lang w:val="en-GB"/>
          <w:rPrChange w:id="2381" w:author="Nigel Rossiter" w:date="2024-02-04T18:22:00Z">
            <w:rPr/>
          </w:rPrChange>
        </w:rPr>
        <w:instrText>HYPERLINK "https://doi.org/10.1002/14651858.cd004173.pub4" \h</w:instrText>
      </w:r>
      <w:r w:rsidRPr="004F5EDB">
        <w:rPr>
          <w:rFonts w:ascii="Arial" w:hAnsi="Arial" w:cs="Arial"/>
          <w:sz w:val="22"/>
          <w:szCs w:val="22"/>
          <w:lang w:val="en-GB"/>
        </w:rPr>
      </w:r>
      <w:r w:rsidRPr="00942891">
        <w:rPr>
          <w:rFonts w:ascii="Arial" w:hAnsi="Arial" w:cs="Arial"/>
          <w:sz w:val="22"/>
          <w:szCs w:val="22"/>
          <w:lang w:val="en-GB"/>
          <w:rPrChange w:id="2382" w:author="Nigel Rossiter" w:date="2024-02-04T18:22:00Z">
            <w:rPr>
              <w:color w:val="4F81BD"/>
            </w:rPr>
          </w:rPrChange>
        </w:rPr>
        <w:fldChar w:fldCharType="separate"/>
      </w:r>
      <w:r w:rsidRPr="00942891">
        <w:rPr>
          <w:rFonts w:ascii="Arial" w:hAnsi="Arial" w:cs="Arial"/>
          <w:color w:val="4F81BD"/>
          <w:sz w:val="22"/>
          <w:szCs w:val="22"/>
          <w:lang w:val="en-GB"/>
          <w:rPrChange w:id="2383" w:author="Nigel Rossiter" w:date="2024-02-04T18:22:00Z">
            <w:rPr>
              <w:color w:val="4F81BD"/>
            </w:rPr>
          </w:rPrChange>
        </w:rPr>
        <w:t>Advanced trauma life support training for hospital staff</w:t>
      </w:r>
      <w:r w:rsidRPr="00942891">
        <w:rPr>
          <w:rFonts w:ascii="Arial" w:hAnsi="Arial" w:cs="Arial"/>
          <w:color w:val="4F81BD"/>
          <w:sz w:val="22"/>
          <w:szCs w:val="22"/>
          <w:lang w:val="en-GB"/>
          <w:rPrChange w:id="2384" w:author="Nigel Rossiter" w:date="2024-02-04T18:22:00Z">
            <w:rPr>
              <w:color w:val="4F81BD"/>
            </w:rPr>
          </w:rPrChange>
        </w:rPr>
        <w:fldChar w:fldCharType="end"/>
      </w:r>
      <w:r w:rsidRPr="00942891">
        <w:rPr>
          <w:rFonts w:ascii="Arial" w:hAnsi="Arial" w:cs="Arial"/>
          <w:color w:val="000000"/>
          <w:sz w:val="22"/>
          <w:szCs w:val="22"/>
          <w:lang w:val="en-GB"/>
          <w:rPrChange w:id="2385" w:author="Nigel Rossiter" w:date="2024-02-04T18:22:00Z">
            <w:rPr>
              <w:color w:val="000000"/>
            </w:rPr>
          </w:rPrChange>
        </w:rPr>
        <w:t xml:space="preserve">. </w:t>
      </w:r>
      <w:r w:rsidRPr="00942891">
        <w:rPr>
          <w:rFonts w:ascii="Arial" w:hAnsi="Arial" w:cs="Arial"/>
          <w:i/>
          <w:color w:val="000000"/>
          <w:sz w:val="22"/>
          <w:szCs w:val="22"/>
          <w:lang w:val="en-GB"/>
          <w:rPrChange w:id="2386" w:author="Nigel Rossiter" w:date="2024-02-04T18:22:00Z">
            <w:rPr>
              <w:i/>
              <w:color w:val="000000"/>
            </w:rPr>
          </w:rPrChange>
        </w:rPr>
        <w:t>Cochrane Database of Systematic Reviews</w:t>
      </w:r>
      <w:r w:rsidRPr="00942891">
        <w:rPr>
          <w:rFonts w:ascii="Arial" w:hAnsi="Arial" w:cs="Arial"/>
          <w:color w:val="000000"/>
          <w:sz w:val="22"/>
          <w:szCs w:val="22"/>
          <w:lang w:val="en-GB"/>
          <w:rPrChange w:id="2387" w:author="Nigel Rossiter" w:date="2024-02-04T18:22:00Z">
            <w:rPr>
              <w:color w:val="000000"/>
            </w:rPr>
          </w:rPrChange>
        </w:rPr>
        <w:t xml:space="preserve"> (2014).</w:t>
      </w:r>
    </w:p>
    <w:p w14:paraId="7D8AD358"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388" w:author="Nigel Rossiter" w:date="2024-02-04T18:22:00Z">
            <w:rPr>
              <w:color w:val="000000"/>
            </w:rPr>
          </w:rPrChange>
        </w:rPr>
        <w:pPrChange w:id="2389" w:author="Nigel Rossiter" w:date="2024-02-04T18:19:00Z">
          <w:pPr>
            <w:pBdr>
              <w:top w:val="nil"/>
              <w:left w:val="nil"/>
              <w:bottom w:val="nil"/>
              <w:right w:val="nil"/>
              <w:between w:val="nil"/>
            </w:pBdr>
          </w:pPr>
        </w:pPrChange>
      </w:pPr>
      <w:bookmarkStart w:id="2390" w:name="1rvwp1q" w:colFirst="0" w:colLast="0"/>
      <w:bookmarkEnd w:id="2390"/>
      <w:r w:rsidRPr="00942891">
        <w:rPr>
          <w:rFonts w:ascii="Arial" w:hAnsi="Arial" w:cs="Arial"/>
          <w:color w:val="000000"/>
          <w:sz w:val="22"/>
          <w:szCs w:val="22"/>
          <w:lang w:val="en-GB"/>
          <w:rPrChange w:id="2391" w:author="Nigel Rossiter" w:date="2024-02-04T18:22:00Z">
            <w:rPr>
              <w:color w:val="000000"/>
            </w:rPr>
          </w:rPrChange>
        </w:rPr>
        <w:t xml:space="preserve">5. </w:t>
      </w:r>
      <w:r w:rsidRPr="00942891">
        <w:rPr>
          <w:rFonts w:ascii="Arial" w:hAnsi="Arial" w:cs="Arial"/>
          <w:color w:val="000000"/>
          <w:sz w:val="22"/>
          <w:szCs w:val="22"/>
          <w:lang w:val="en-GB"/>
          <w:rPrChange w:id="2392" w:author="Nigel Rossiter" w:date="2024-02-04T18:22:00Z">
            <w:rPr>
              <w:color w:val="000000"/>
            </w:rPr>
          </w:rPrChange>
        </w:rPr>
        <w:tab/>
        <w:t xml:space="preserve">Kadhum, M. </w:t>
      </w:r>
      <w:r w:rsidRPr="00942891">
        <w:rPr>
          <w:rFonts w:ascii="Arial" w:hAnsi="Arial" w:cs="Arial"/>
          <w:i/>
          <w:color w:val="000000"/>
          <w:sz w:val="22"/>
          <w:szCs w:val="22"/>
          <w:lang w:val="en-GB"/>
          <w:rPrChange w:id="2393" w:author="Nigel Rossiter" w:date="2024-02-04T18:22:00Z">
            <w:rPr>
              <w:i/>
              <w:color w:val="000000"/>
            </w:rPr>
          </w:rPrChange>
        </w:rPr>
        <w:t>et al.</w:t>
      </w:r>
      <w:r w:rsidRPr="00942891">
        <w:rPr>
          <w:rFonts w:ascii="Arial" w:hAnsi="Arial" w:cs="Arial"/>
          <w:color w:val="000000"/>
          <w:sz w:val="22"/>
          <w:szCs w:val="22"/>
          <w:lang w:val="en-GB"/>
          <w:rPrChange w:id="2394" w:author="Nigel Rossiter" w:date="2024-02-04T18:22:00Z">
            <w:rPr>
              <w:color w:val="000000"/>
            </w:rPr>
          </w:rPrChange>
        </w:rPr>
        <w:t xml:space="preserve"> </w:t>
      </w:r>
      <w:r w:rsidRPr="00942891">
        <w:rPr>
          <w:rFonts w:ascii="Arial" w:hAnsi="Arial" w:cs="Arial"/>
          <w:sz w:val="22"/>
          <w:szCs w:val="22"/>
          <w:lang w:val="en-GB"/>
          <w:rPrChange w:id="2395" w:author="Nigel Rossiter" w:date="2024-02-04T18:22:00Z">
            <w:rPr/>
          </w:rPrChange>
        </w:rPr>
        <w:fldChar w:fldCharType="begin"/>
      </w:r>
      <w:r w:rsidRPr="00942891">
        <w:rPr>
          <w:rFonts w:ascii="Arial" w:hAnsi="Arial" w:cs="Arial"/>
          <w:sz w:val="22"/>
          <w:szCs w:val="22"/>
          <w:lang w:val="en-GB"/>
          <w:rPrChange w:id="2396" w:author="Nigel Rossiter" w:date="2024-02-04T18:22:00Z">
            <w:rPr/>
          </w:rPrChange>
        </w:rPr>
        <w:instrText>HYPERLINK "https://doi.org/10.1016/j.injury.2019.10.084" \h</w:instrText>
      </w:r>
      <w:r w:rsidRPr="004F5EDB">
        <w:rPr>
          <w:rFonts w:ascii="Arial" w:hAnsi="Arial" w:cs="Arial"/>
          <w:sz w:val="22"/>
          <w:szCs w:val="22"/>
          <w:lang w:val="en-GB"/>
        </w:rPr>
      </w:r>
      <w:r w:rsidRPr="00942891">
        <w:rPr>
          <w:rFonts w:ascii="Arial" w:hAnsi="Arial" w:cs="Arial"/>
          <w:sz w:val="22"/>
          <w:szCs w:val="22"/>
          <w:lang w:val="en-GB"/>
          <w:rPrChange w:id="2397" w:author="Nigel Rossiter" w:date="2024-02-04T18:22:00Z">
            <w:rPr>
              <w:color w:val="4F81BD"/>
            </w:rPr>
          </w:rPrChange>
        </w:rPr>
        <w:fldChar w:fldCharType="separate"/>
      </w:r>
      <w:r w:rsidRPr="00942891">
        <w:rPr>
          <w:rFonts w:ascii="Arial" w:hAnsi="Arial" w:cs="Arial"/>
          <w:color w:val="4F81BD"/>
          <w:sz w:val="22"/>
          <w:szCs w:val="22"/>
          <w:lang w:val="en-GB"/>
          <w:rPrChange w:id="2398" w:author="Nigel Rossiter" w:date="2024-02-04T18:22:00Z">
            <w:rPr>
              <w:color w:val="4F81BD"/>
            </w:rPr>
          </w:rPrChange>
        </w:rPr>
        <w:t>Are primary trauma care (PTC) courses beneficial in low- and middle-income countries - a systematic review</w:t>
      </w:r>
      <w:r w:rsidRPr="00942891">
        <w:rPr>
          <w:rFonts w:ascii="Arial" w:hAnsi="Arial" w:cs="Arial"/>
          <w:color w:val="4F81BD"/>
          <w:sz w:val="22"/>
          <w:szCs w:val="22"/>
          <w:lang w:val="en-GB"/>
          <w:rPrChange w:id="2399" w:author="Nigel Rossiter" w:date="2024-02-04T18:22:00Z">
            <w:rPr>
              <w:color w:val="4F81BD"/>
            </w:rPr>
          </w:rPrChange>
        </w:rPr>
        <w:fldChar w:fldCharType="end"/>
      </w:r>
      <w:r w:rsidRPr="00942891">
        <w:rPr>
          <w:rFonts w:ascii="Arial" w:hAnsi="Arial" w:cs="Arial"/>
          <w:color w:val="000000"/>
          <w:sz w:val="22"/>
          <w:szCs w:val="22"/>
          <w:lang w:val="en-GB"/>
          <w:rPrChange w:id="2400" w:author="Nigel Rossiter" w:date="2024-02-04T18:22:00Z">
            <w:rPr>
              <w:color w:val="000000"/>
            </w:rPr>
          </w:rPrChange>
        </w:rPr>
        <w:t xml:space="preserve">. </w:t>
      </w:r>
      <w:r w:rsidRPr="00942891">
        <w:rPr>
          <w:rFonts w:ascii="Arial" w:hAnsi="Arial" w:cs="Arial"/>
          <w:i/>
          <w:color w:val="000000"/>
          <w:sz w:val="22"/>
          <w:szCs w:val="22"/>
          <w:lang w:val="en-GB"/>
          <w:rPrChange w:id="2401" w:author="Nigel Rossiter" w:date="2024-02-04T18:22:00Z">
            <w:rPr>
              <w:i/>
              <w:color w:val="000000"/>
            </w:rPr>
          </w:rPrChange>
        </w:rPr>
        <w:t>Injury</w:t>
      </w:r>
      <w:r w:rsidRPr="00942891">
        <w:rPr>
          <w:rFonts w:ascii="Arial" w:hAnsi="Arial" w:cs="Arial"/>
          <w:color w:val="000000"/>
          <w:sz w:val="22"/>
          <w:szCs w:val="22"/>
          <w:lang w:val="en-GB"/>
          <w:rPrChange w:id="2402" w:author="Nigel Rossiter" w:date="2024-02-04T18:22:00Z">
            <w:rPr>
              <w:color w:val="000000"/>
            </w:rPr>
          </w:rPrChange>
        </w:rPr>
        <w:t xml:space="preserve"> </w:t>
      </w:r>
      <w:r w:rsidRPr="00942891">
        <w:rPr>
          <w:rFonts w:ascii="Arial" w:hAnsi="Arial" w:cs="Arial"/>
          <w:b/>
          <w:color w:val="000000"/>
          <w:sz w:val="22"/>
          <w:szCs w:val="22"/>
          <w:lang w:val="en-GB"/>
          <w:rPrChange w:id="2403" w:author="Nigel Rossiter" w:date="2024-02-04T18:22:00Z">
            <w:rPr>
              <w:b/>
              <w:color w:val="000000"/>
            </w:rPr>
          </w:rPrChange>
        </w:rPr>
        <w:t>51</w:t>
      </w:r>
      <w:r w:rsidRPr="00942891">
        <w:rPr>
          <w:rFonts w:ascii="Arial" w:hAnsi="Arial" w:cs="Arial"/>
          <w:color w:val="000000"/>
          <w:sz w:val="22"/>
          <w:szCs w:val="22"/>
          <w:lang w:val="en-GB"/>
          <w:rPrChange w:id="2404" w:author="Nigel Rossiter" w:date="2024-02-04T18:22:00Z">
            <w:rPr>
              <w:color w:val="000000"/>
            </w:rPr>
          </w:rPrChange>
        </w:rPr>
        <w:t>, 136–141 (2020).</w:t>
      </w:r>
    </w:p>
    <w:p w14:paraId="51DAC629"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05" w:author="Nigel Rossiter" w:date="2024-02-04T18:22:00Z">
            <w:rPr>
              <w:color w:val="000000"/>
            </w:rPr>
          </w:rPrChange>
        </w:rPr>
        <w:pPrChange w:id="2406" w:author="Nigel Rossiter" w:date="2024-02-04T18:19:00Z">
          <w:pPr>
            <w:pBdr>
              <w:top w:val="nil"/>
              <w:left w:val="nil"/>
              <w:bottom w:val="nil"/>
              <w:right w:val="nil"/>
              <w:between w:val="nil"/>
            </w:pBdr>
          </w:pPr>
        </w:pPrChange>
      </w:pPr>
      <w:bookmarkStart w:id="2407" w:name="4bvk7pj" w:colFirst="0" w:colLast="0"/>
      <w:bookmarkEnd w:id="2407"/>
      <w:r w:rsidRPr="00942891">
        <w:rPr>
          <w:rFonts w:ascii="Arial" w:hAnsi="Arial" w:cs="Arial"/>
          <w:color w:val="000000"/>
          <w:sz w:val="22"/>
          <w:szCs w:val="22"/>
          <w:lang w:val="en-GB"/>
          <w:rPrChange w:id="2408" w:author="Nigel Rossiter" w:date="2024-02-04T18:22:00Z">
            <w:rPr>
              <w:color w:val="000000"/>
            </w:rPr>
          </w:rPrChange>
        </w:rPr>
        <w:t xml:space="preserve">6. </w:t>
      </w:r>
      <w:r w:rsidRPr="00942891">
        <w:rPr>
          <w:rFonts w:ascii="Arial" w:hAnsi="Arial" w:cs="Arial"/>
          <w:color w:val="000000"/>
          <w:sz w:val="22"/>
          <w:szCs w:val="22"/>
          <w:lang w:val="en-GB"/>
          <w:rPrChange w:id="2409" w:author="Nigel Rossiter" w:date="2024-02-04T18:22:00Z">
            <w:rPr>
              <w:color w:val="000000"/>
            </w:rPr>
          </w:rPrChange>
        </w:rPr>
        <w:tab/>
        <w:t xml:space="preserve">American College of Surgeons, C. on T. </w:t>
      </w:r>
      <w:r w:rsidRPr="00942891">
        <w:rPr>
          <w:rFonts w:ascii="Arial" w:hAnsi="Arial" w:cs="Arial"/>
          <w:i/>
          <w:color w:val="000000"/>
          <w:sz w:val="22"/>
          <w:szCs w:val="22"/>
          <w:lang w:val="en-GB"/>
          <w:rPrChange w:id="2410" w:author="Nigel Rossiter" w:date="2024-02-04T18:22:00Z">
            <w:rPr>
              <w:i/>
              <w:color w:val="000000"/>
            </w:rPr>
          </w:rPrChange>
        </w:rPr>
        <w:t>Advanced trauma life support® student course manual</w:t>
      </w:r>
      <w:r w:rsidRPr="00942891">
        <w:rPr>
          <w:rFonts w:ascii="Arial" w:hAnsi="Arial" w:cs="Arial"/>
          <w:color w:val="000000"/>
          <w:sz w:val="22"/>
          <w:szCs w:val="22"/>
          <w:lang w:val="en-GB"/>
          <w:rPrChange w:id="2411" w:author="Nigel Rossiter" w:date="2024-02-04T18:22:00Z">
            <w:rPr>
              <w:color w:val="000000"/>
            </w:rPr>
          </w:rPrChange>
        </w:rPr>
        <w:t>. (American College of Surgeons, 2018).</w:t>
      </w:r>
    </w:p>
    <w:p w14:paraId="50F10203"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12" w:author="Nigel Rossiter" w:date="2024-02-04T18:22:00Z">
            <w:rPr>
              <w:color w:val="000000"/>
            </w:rPr>
          </w:rPrChange>
        </w:rPr>
        <w:pPrChange w:id="2413" w:author="Nigel Rossiter" w:date="2024-02-04T18:19:00Z">
          <w:pPr>
            <w:pBdr>
              <w:top w:val="nil"/>
              <w:left w:val="nil"/>
              <w:bottom w:val="nil"/>
              <w:right w:val="nil"/>
              <w:between w:val="nil"/>
            </w:pBdr>
          </w:pPr>
        </w:pPrChange>
      </w:pPr>
      <w:bookmarkStart w:id="2414" w:name="2r0uhxc" w:colFirst="0" w:colLast="0"/>
      <w:bookmarkEnd w:id="2414"/>
      <w:r w:rsidRPr="00942891">
        <w:rPr>
          <w:rFonts w:ascii="Arial" w:hAnsi="Arial" w:cs="Arial"/>
          <w:color w:val="000000"/>
          <w:sz w:val="22"/>
          <w:szCs w:val="22"/>
          <w:lang w:val="en-GB"/>
          <w:rPrChange w:id="2415" w:author="Nigel Rossiter" w:date="2024-02-04T18:22:00Z">
            <w:rPr>
              <w:color w:val="000000"/>
            </w:rPr>
          </w:rPrChange>
        </w:rPr>
        <w:t xml:space="preserve">7. </w:t>
      </w:r>
      <w:r w:rsidRPr="00942891">
        <w:rPr>
          <w:rFonts w:ascii="Arial" w:hAnsi="Arial" w:cs="Arial"/>
          <w:color w:val="000000"/>
          <w:sz w:val="22"/>
          <w:szCs w:val="22"/>
          <w:lang w:val="en-GB"/>
          <w:rPrChange w:id="2416" w:author="Nigel Rossiter" w:date="2024-02-04T18:22:00Z">
            <w:rPr>
              <w:color w:val="000000"/>
            </w:rPr>
          </w:rPrChange>
        </w:rPr>
        <w:tab/>
        <w:t xml:space="preserve">Foundation, P. T. C. </w:t>
      </w:r>
      <w:r w:rsidRPr="00942891">
        <w:rPr>
          <w:rFonts w:ascii="Arial" w:hAnsi="Arial" w:cs="Arial"/>
          <w:i/>
          <w:color w:val="000000"/>
          <w:sz w:val="22"/>
          <w:szCs w:val="22"/>
          <w:lang w:val="en-GB"/>
          <w:rPrChange w:id="2417" w:author="Nigel Rossiter" w:date="2024-02-04T18:22:00Z">
            <w:rPr>
              <w:i/>
              <w:color w:val="000000"/>
            </w:rPr>
          </w:rPrChange>
        </w:rPr>
        <w:t xml:space="preserve">Primary trauma care course manual for trauma management in locations </w:t>
      </w:r>
      <w:proofErr w:type="spellStart"/>
      <w:r w:rsidRPr="00942891">
        <w:rPr>
          <w:rFonts w:ascii="Arial" w:hAnsi="Arial" w:cs="Arial"/>
          <w:i/>
          <w:color w:val="000000"/>
          <w:sz w:val="22"/>
          <w:szCs w:val="22"/>
          <w:lang w:val="en-GB"/>
          <w:rPrChange w:id="2418" w:author="Nigel Rossiter" w:date="2024-02-04T18:22:00Z">
            <w:rPr>
              <w:i/>
              <w:color w:val="000000"/>
            </w:rPr>
          </w:rPrChange>
        </w:rPr>
        <w:t>wih</w:t>
      </w:r>
      <w:proofErr w:type="spellEnd"/>
      <w:r w:rsidRPr="00942891">
        <w:rPr>
          <w:rFonts w:ascii="Arial" w:hAnsi="Arial" w:cs="Arial"/>
          <w:i/>
          <w:color w:val="000000"/>
          <w:sz w:val="22"/>
          <w:szCs w:val="22"/>
          <w:lang w:val="en-GB"/>
          <w:rPrChange w:id="2419" w:author="Nigel Rossiter" w:date="2024-02-04T18:22:00Z">
            <w:rPr>
              <w:i/>
              <w:color w:val="000000"/>
            </w:rPr>
          </w:rPrChange>
        </w:rPr>
        <w:t xml:space="preserve"> limited resources</w:t>
      </w:r>
      <w:r w:rsidRPr="00942891">
        <w:rPr>
          <w:rFonts w:ascii="Arial" w:hAnsi="Arial" w:cs="Arial"/>
          <w:color w:val="000000"/>
          <w:sz w:val="22"/>
          <w:szCs w:val="22"/>
          <w:lang w:val="en-GB"/>
          <w:rPrChange w:id="2420" w:author="Nigel Rossiter" w:date="2024-02-04T18:22:00Z">
            <w:rPr>
              <w:color w:val="000000"/>
            </w:rPr>
          </w:rPrChange>
        </w:rPr>
        <w:t>. (Primary Trauma Care Foundation, 2018).</w:t>
      </w:r>
    </w:p>
    <w:p w14:paraId="48E7153D"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21" w:author="Nigel Rossiter" w:date="2024-02-04T18:22:00Z">
            <w:rPr>
              <w:color w:val="000000"/>
            </w:rPr>
          </w:rPrChange>
        </w:rPr>
        <w:pPrChange w:id="2422" w:author="Nigel Rossiter" w:date="2024-02-04T18:19:00Z">
          <w:pPr>
            <w:pBdr>
              <w:top w:val="nil"/>
              <w:left w:val="nil"/>
              <w:bottom w:val="nil"/>
              <w:right w:val="nil"/>
              <w:between w:val="nil"/>
            </w:pBdr>
          </w:pPr>
        </w:pPrChange>
      </w:pPr>
      <w:bookmarkStart w:id="2423" w:name="1664s55" w:colFirst="0" w:colLast="0"/>
      <w:bookmarkEnd w:id="2423"/>
      <w:r w:rsidRPr="00942891">
        <w:rPr>
          <w:rFonts w:ascii="Arial" w:hAnsi="Arial" w:cs="Arial"/>
          <w:color w:val="000000"/>
          <w:sz w:val="22"/>
          <w:szCs w:val="22"/>
          <w:lang w:val="en-GB"/>
          <w:rPrChange w:id="2424" w:author="Nigel Rossiter" w:date="2024-02-04T18:22:00Z">
            <w:rPr>
              <w:color w:val="000000"/>
            </w:rPr>
          </w:rPrChange>
        </w:rPr>
        <w:t xml:space="preserve">8. </w:t>
      </w:r>
      <w:r w:rsidRPr="00942891">
        <w:rPr>
          <w:rFonts w:ascii="Arial" w:hAnsi="Arial" w:cs="Arial"/>
          <w:color w:val="000000"/>
          <w:sz w:val="22"/>
          <w:szCs w:val="22"/>
          <w:lang w:val="en-GB"/>
          <w:rPrChange w:id="2425" w:author="Nigel Rossiter" w:date="2024-02-04T18:22:00Z">
            <w:rPr>
              <w:color w:val="000000"/>
            </w:rPr>
          </w:rPrChange>
        </w:rPr>
        <w:tab/>
        <w:t xml:space="preserve">Jin, J. </w:t>
      </w:r>
      <w:r w:rsidRPr="00942891">
        <w:rPr>
          <w:rFonts w:ascii="Arial" w:hAnsi="Arial" w:cs="Arial"/>
          <w:i/>
          <w:color w:val="000000"/>
          <w:sz w:val="22"/>
          <w:szCs w:val="22"/>
          <w:lang w:val="en-GB"/>
          <w:rPrChange w:id="2426" w:author="Nigel Rossiter" w:date="2024-02-04T18:22:00Z">
            <w:rPr>
              <w:i/>
              <w:color w:val="000000"/>
            </w:rPr>
          </w:rPrChange>
        </w:rPr>
        <w:t>et al.</w:t>
      </w:r>
      <w:r w:rsidRPr="00942891">
        <w:rPr>
          <w:rFonts w:ascii="Arial" w:hAnsi="Arial" w:cs="Arial"/>
          <w:color w:val="000000"/>
          <w:sz w:val="22"/>
          <w:szCs w:val="22"/>
          <w:lang w:val="en-GB"/>
          <w:rPrChange w:id="2427" w:author="Nigel Rossiter" w:date="2024-02-04T18:22:00Z">
            <w:rPr>
              <w:color w:val="000000"/>
            </w:rPr>
          </w:rPrChange>
        </w:rPr>
        <w:t xml:space="preserve"> </w:t>
      </w:r>
      <w:r w:rsidRPr="00942891">
        <w:rPr>
          <w:rFonts w:ascii="Arial" w:hAnsi="Arial" w:cs="Arial"/>
          <w:sz w:val="22"/>
          <w:szCs w:val="22"/>
          <w:lang w:val="en-GB"/>
          <w:rPrChange w:id="2428" w:author="Nigel Rossiter" w:date="2024-02-04T18:22:00Z">
            <w:rPr/>
          </w:rPrChange>
        </w:rPr>
        <w:fldChar w:fldCharType="begin"/>
      </w:r>
      <w:r w:rsidRPr="00942891">
        <w:rPr>
          <w:rFonts w:ascii="Arial" w:hAnsi="Arial" w:cs="Arial"/>
          <w:sz w:val="22"/>
          <w:szCs w:val="22"/>
          <w:lang w:val="en-GB"/>
          <w:rPrChange w:id="2429" w:author="Nigel Rossiter" w:date="2024-02-04T18:22:00Z">
            <w:rPr/>
          </w:rPrChange>
        </w:rPr>
        <w:instrText>HYPERLINK "https://doi.org/10.1007/s00268-021-06065-9" \h</w:instrText>
      </w:r>
      <w:r w:rsidRPr="004F5EDB">
        <w:rPr>
          <w:rFonts w:ascii="Arial" w:hAnsi="Arial" w:cs="Arial"/>
          <w:sz w:val="22"/>
          <w:szCs w:val="22"/>
          <w:lang w:val="en-GB"/>
        </w:rPr>
      </w:r>
      <w:r w:rsidRPr="00942891">
        <w:rPr>
          <w:rFonts w:ascii="Arial" w:hAnsi="Arial" w:cs="Arial"/>
          <w:sz w:val="22"/>
          <w:szCs w:val="22"/>
          <w:lang w:val="en-GB"/>
          <w:rPrChange w:id="2430" w:author="Nigel Rossiter" w:date="2024-02-04T18:22:00Z">
            <w:rPr>
              <w:color w:val="4F81BD"/>
            </w:rPr>
          </w:rPrChange>
        </w:rPr>
        <w:fldChar w:fldCharType="separate"/>
      </w:r>
      <w:r w:rsidRPr="00942891">
        <w:rPr>
          <w:rFonts w:ascii="Arial" w:hAnsi="Arial" w:cs="Arial"/>
          <w:color w:val="4F81BD"/>
          <w:sz w:val="22"/>
          <w:szCs w:val="22"/>
          <w:lang w:val="en-GB"/>
          <w:rPrChange w:id="2431" w:author="Nigel Rossiter" w:date="2024-02-04T18:22:00Z">
            <w:rPr>
              <w:color w:val="4F81BD"/>
            </w:rPr>
          </w:rPrChange>
        </w:rPr>
        <w:t>Effectiveness of quality improvement processes, interventions, and structure in trauma systems in low- and middle-income countries: A systematic review and meta-analysis</w:t>
      </w:r>
      <w:r w:rsidRPr="00942891">
        <w:rPr>
          <w:rFonts w:ascii="Arial" w:hAnsi="Arial" w:cs="Arial"/>
          <w:color w:val="4F81BD"/>
          <w:sz w:val="22"/>
          <w:szCs w:val="22"/>
          <w:lang w:val="en-GB"/>
          <w:rPrChange w:id="2432" w:author="Nigel Rossiter" w:date="2024-02-04T18:22:00Z">
            <w:rPr>
              <w:color w:val="4F81BD"/>
            </w:rPr>
          </w:rPrChange>
        </w:rPr>
        <w:fldChar w:fldCharType="end"/>
      </w:r>
      <w:r w:rsidRPr="00942891">
        <w:rPr>
          <w:rFonts w:ascii="Arial" w:hAnsi="Arial" w:cs="Arial"/>
          <w:color w:val="000000"/>
          <w:sz w:val="22"/>
          <w:szCs w:val="22"/>
          <w:lang w:val="en-GB"/>
          <w:rPrChange w:id="2433" w:author="Nigel Rossiter" w:date="2024-02-04T18:22:00Z">
            <w:rPr>
              <w:color w:val="000000"/>
            </w:rPr>
          </w:rPrChange>
        </w:rPr>
        <w:t xml:space="preserve">. </w:t>
      </w:r>
      <w:r w:rsidRPr="00942891">
        <w:rPr>
          <w:rFonts w:ascii="Arial" w:hAnsi="Arial" w:cs="Arial"/>
          <w:i/>
          <w:color w:val="000000"/>
          <w:sz w:val="22"/>
          <w:szCs w:val="22"/>
          <w:lang w:val="en-GB"/>
          <w:rPrChange w:id="2434" w:author="Nigel Rossiter" w:date="2024-02-04T18:22:00Z">
            <w:rPr>
              <w:i/>
              <w:color w:val="000000"/>
            </w:rPr>
          </w:rPrChange>
        </w:rPr>
        <w:t>World Journal of Surgery</w:t>
      </w:r>
      <w:r w:rsidRPr="00942891">
        <w:rPr>
          <w:rFonts w:ascii="Arial" w:hAnsi="Arial" w:cs="Arial"/>
          <w:color w:val="000000"/>
          <w:sz w:val="22"/>
          <w:szCs w:val="22"/>
          <w:lang w:val="en-GB"/>
          <w:rPrChange w:id="2435" w:author="Nigel Rossiter" w:date="2024-02-04T18:22:00Z">
            <w:rPr>
              <w:color w:val="000000"/>
            </w:rPr>
          </w:rPrChange>
        </w:rPr>
        <w:t xml:space="preserve"> </w:t>
      </w:r>
      <w:r w:rsidRPr="00942891">
        <w:rPr>
          <w:rFonts w:ascii="Arial" w:hAnsi="Arial" w:cs="Arial"/>
          <w:b/>
          <w:color w:val="000000"/>
          <w:sz w:val="22"/>
          <w:szCs w:val="22"/>
          <w:lang w:val="en-GB"/>
          <w:rPrChange w:id="2436" w:author="Nigel Rossiter" w:date="2024-02-04T18:22:00Z">
            <w:rPr>
              <w:b/>
              <w:color w:val="000000"/>
            </w:rPr>
          </w:rPrChange>
        </w:rPr>
        <w:t>45</w:t>
      </w:r>
      <w:r w:rsidRPr="00942891">
        <w:rPr>
          <w:rFonts w:ascii="Arial" w:hAnsi="Arial" w:cs="Arial"/>
          <w:color w:val="000000"/>
          <w:sz w:val="22"/>
          <w:szCs w:val="22"/>
          <w:lang w:val="en-GB"/>
          <w:rPrChange w:id="2437" w:author="Nigel Rossiter" w:date="2024-02-04T18:22:00Z">
            <w:rPr>
              <w:color w:val="000000"/>
            </w:rPr>
          </w:rPrChange>
        </w:rPr>
        <w:t>, 1982–1998 (2021).</w:t>
      </w:r>
    </w:p>
    <w:p w14:paraId="6426B16E"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38" w:author="Nigel Rossiter" w:date="2024-02-04T18:22:00Z">
            <w:rPr>
              <w:color w:val="000000"/>
            </w:rPr>
          </w:rPrChange>
        </w:rPr>
        <w:pPrChange w:id="2439" w:author="Nigel Rossiter" w:date="2024-02-04T18:19:00Z">
          <w:pPr>
            <w:pBdr>
              <w:top w:val="nil"/>
              <w:left w:val="nil"/>
              <w:bottom w:val="nil"/>
              <w:right w:val="nil"/>
              <w:between w:val="nil"/>
            </w:pBdr>
          </w:pPr>
        </w:pPrChange>
      </w:pPr>
      <w:bookmarkStart w:id="2440" w:name="3q5sasy" w:colFirst="0" w:colLast="0"/>
      <w:bookmarkEnd w:id="2440"/>
      <w:r w:rsidRPr="00942891">
        <w:rPr>
          <w:rFonts w:ascii="Arial" w:hAnsi="Arial" w:cs="Arial"/>
          <w:color w:val="000000"/>
          <w:sz w:val="22"/>
          <w:szCs w:val="22"/>
          <w:lang w:val="en-GB"/>
          <w:rPrChange w:id="2441" w:author="Nigel Rossiter" w:date="2024-02-04T18:22:00Z">
            <w:rPr>
              <w:color w:val="000000"/>
            </w:rPr>
          </w:rPrChange>
        </w:rPr>
        <w:t xml:space="preserve">9. </w:t>
      </w:r>
      <w:r w:rsidRPr="00942891">
        <w:rPr>
          <w:rFonts w:ascii="Arial" w:hAnsi="Arial" w:cs="Arial"/>
          <w:color w:val="000000"/>
          <w:sz w:val="22"/>
          <w:szCs w:val="22"/>
          <w:lang w:val="en-GB"/>
          <w:rPrChange w:id="2442" w:author="Nigel Rossiter" w:date="2024-02-04T18:22:00Z">
            <w:rPr>
              <w:color w:val="000000"/>
            </w:rPr>
          </w:rPrChange>
        </w:rPr>
        <w:tab/>
        <w:t xml:space="preserve">Hemming, K. </w:t>
      </w:r>
      <w:r w:rsidRPr="00942891">
        <w:rPr>
          <w:rFonts w:ascii="Arial" w:hAnsi="Arial" w:cs="Arial"/>
          <w:i/>
          <w:color w:val="000000"/>
          <w:sz w:val="22"/>
          <w:szCs w:val="22"/>
          <w:lang w:val="en-GB"/>
          <w:rPrChange w:id="2443" w:author="Nigel Rossiter" w:date="2024-02-04T18:22:00Z">
            <w:rPr>
              <w:i/>
              <w:color w:val="000000"/>
            </w:rPr>
          </w:rPrChange>
        </w:rPr>
        <w:t>et al.</w:t>
      </w:r>
      <w:r w:rsidRPr="00942891">
        <w:rPr>
          <w:rFonts w:ascii="Arial" w:hAnsi="Arial" w:cs="Arial"/>
          <w:color w:val="000000"/>
          <w:sz w:val="22"/>
          <w:szCs w:val="22"/>
          <w:lang w:val="en-GB"/>
          <w:rPrChange w:id="2444" w:author="Nigel Rossiter" w:date="2024-02-04T18:22:00Z">
            <w:rPr>
              <w:color w:val="000000"/>
            </w:rPr>
          </w:rPrChange>
        </w:rPr>
        <w:t xml:space="preserve"> </w:t>
      </w:r>
      <w:r w:rsidRPr="00942891">
        <w:rPr>
          <w:rFonts w:ascii="Arial" w:hAnsi="Arial" w:cs="Arial"/>
          <w:sz w:val="22"/>
          <w:szCs w:val="22"/>
          <w:lang w:val="en-GB"/>
          <w:rPrChange w:id="2445" w:author="Nigel Rossiter" w:date="2024-02-04T18:22:00Z">
            <w:rPr/>
          </w:rPrChange>
        </w:rPr>
        <w:fldChar w:fldCharType="begin"/>
      </w:r>
      <w:r w:rsidRPr="00942891">
        <w:rPr>
          <w:rFonts w:ascii="Arial" w:hAnsi="Arial" w:cs="Arial"/>
          <w:sz w:val="22"/>
          <w:szCs w:val="22"/>
          <w:lang w:val="en-GB"/>
          <w:rPrChange w:id="2446" w:author="Nigel Rossiter" w:date="2024-02-04T18:22:00Z">
            <w:rPr/>
          </w:rPrChange>
        </w:rPr>
        <w:instrText>HYPERLINK "https://doi.org/10.1136/bmj.j3064" \h</w:instrText>
      </w:r>
      <w:r w:rsidRPr="004F5EDB">
        <w:rPr>
          <w:rFonts w:ascii="Arial" w:hAnsi="Arial" w:cs="Arial"/>
          <w:sz w:val="22"/>
          <w:szCs w:val="22"/>
          <w:lang w:val="en-GB"/>
        </w:rPr>
      </w:r>
      <w:r w:rsidRPr="00942891">
        <w:rPr>
          <w:rFonts w:ascii="Arial" w:hAnsi="Arial" w:cs="Arial"/>
          <w:sz w:val="22"/>
          <w:szCs w:val="22"/>
          <w:lang w:val="en-GB"/>
          <w:rPrChange w:id="2447" w:author="Nigel Rossiter" w:date="2024-02-04T18:22:00Z">
            <w:rPr>
              <w:color w:val="4F81BD"/>
            </w:rPr>
          </w:rPrChange>
        </w:rPr>
        <w:fldChar w:fldCharType="separate"/>
      </w:r>
      <w:r w:rsidRPr="00942891">
        <w:rPr>
          <w:rFonts w:ascii="Arial" w:hAnsi="Arial" w:cs="Arial"/>
          <w:color w:val="4F81BD"/>
          <w:sz w:val="22"/>
          <w:szCs w:val="22"/>
          <w:lang w:val="en-GB"/>
          <w:rPrChange w:id="2448" w:author="Nigel Rossiter" w:date="2024-02-04T18:22:00Z">
            <w:rPr>
              <w:color w:val="4F81BD"/>
            </w:rPr>
          </w:rPrChange>
        </w:rPr>
        <w:t>How to design efficient cluster randomised trials</w:t>
      </w:r>
      <w:r w:rsidRPr="00942891">
        <w:rPr>
          <w:rFonts w:ascii="Arial" w:hAnsi="Arial" w:cs="Arial"/>
          <w:color w:val="4F81BD"/>
          <w:sz w:val="22"/>
          <w:szCs w:val="22"/>
          <w:lang w:val="en-GB"/>
          <w:rPrChange w:id="2449" w:author="Nigel Rossiter" w:date="2024-02-04T18:22:00Z">
            <w:rPr>
              <w:color w:val="4F81BD"/>
            </w:rPr>
          </w:rPrChange>
        </w:rPr>
        <w:fldChar w:fldCharType="end"/>
      </w:r>
      <w:r w:rsidRPr="00942891">
        <w:rPr>
          <w:rFonts w:ascii="Arial" w:hAnsi="Arial" w:cs="Arial"/>
          <w:color w:val="000000"/>
          <w:sz w:val="22"/>
          <w:szCs w:val="22"/>
          <w:lang w:val="en-GB"/>
          <w:rPrChange w:id="2450" w:author="Nigel Rossiter" w:date="2024-02-04T18:22:00Z">
            <w:rPr>
              <w:color w:val="000000"/>
            </w:rPr>
          </w:rPrChange>
        </w:rPr>
        <w:t xml:space="preserve">. </w:t>
      </w:r>
      <w:r w:rsidRPr="00942891">
        <w:rPr>
          <w:rFonts w:ascii="Arial" w:hAnsi="Arial" w:cs="Arial"/>
          <w:i/>
          <w:color w:val="000000"/>
          <w:sz w:val="22"/>
          <w:szCs w:val="22"/>
          <w:lang w:val="en-GB"/>
          <w:rPrChange w:id="2451" w:author="Nigel Rossiter" w:date="2024-02-04T18:22:00Z">
            <w:rPr>
              <w:i/>
              <w:color w:val="000000"/>
            </w:rPr>
          </w:rPrChange>
        </w:rPr>
        <w:t>BMJ</w:t>
      </w:r>
      <w:r w:rsidRPr="00942891">
        <w:rPr>
          <w:rFonts w:ascii="Arial" w:hAnsi="Arial" w:cs="Arial"/>
          <w:color w:val="000000"/>
          <w:sz w:val="22"/>
          <w:szCs w:val="22"/>
          <w:lang w:val="en-GB"/>
          <w:rPrChange w:id="2452" w:author="Nigel Rossiter" w:date="2024-02-04T18:22:00Z">
            <w:rPr>
              <w:color w:val="000000"/>
            </w:rPr>
          </w:rPrChange>
        </w:rPr>
        <w:t xml:space="preserve"> j3064 (2017).</w:t>
      </w:r>
    </w:p>
    <w:p w14:paraId="3B71B4DC"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53" w:author="Nigel Rossiter" w:date="2024-02-04T18:22:00Z">
            <w:rPr>
              <w:color w:val="000000"/>
            </w:rPr>
          </w:rPrChange>
        </w:rPr>
        <w:pPrChange w:id="2454" w:author="Nigel Rossiter" w:date="2024-02-04T18:19:00Z">
          <w:pPr>
            <w:pBdr>
              <w:top w:val="nil"/>
              <w:left w:val="nil"/>
              <w:bottom w:val="nil"/>
              <w:right w:val="nil"/>
              <w:between w:val="nil"/>
            </w:pBdr>
          </w:pPr>
        </w:pPrChange>
      </w:pPr>
      <w:bookmarkStart w:id="2455" w:name="25b2l0r" w:colFirst="0" w:colLast="0"/>
      <w:bookmarkEnd w:id="2455"/>
      <w:r w:rsidRPr="00942891">
        <w:rPr>
          <w:rFonts w:ascii="Arial" w:hAnsi="Arial" w:cs="Arial"/>
          <w:color w:val="000000"/>
          <w:sz w:val="22"/>
          <w:szCs w:val="22"/>
          <w:lang w:val="en-GB"/>
          <w:rPrChange w:id="2456" w:author="Nigel Rossiter" w:date="2024-02-04T18:22:00Z">
            <w:rPr>
              <w:color w:val="000000"/>
            </w:rPr>
          </w:rPrChange>
        </w:rPr>
        <w:lastRenderedPageBreak/>
        <w:t xml:space="preserve">10. </w:t>
      </w:r>
      <w:r w:rsidRPr="00942891">
        <w:rPr>
          <w:rFonts w:ascii="Arial" w:hAnsi="Arial" w:cs="Arial"/>
          <w:color w:val="000000"/>
          <w:sz w:val="22"/>
          <w:szCs w:val="22"/>
          <w:lang w:val="en-GB"/>
          <w:rPrChange w:id="2457" w:author="Nigel Rossiter" w:date="2024-02-04T18:22:00Z">
            <w:rPr>
              <w:color w:val="000000"/>
            </w:rPr>
          </w:rPrChange>
        </w:rPr>
        <w:tab/>
        <w:t xml:space="preserve">Hornor, M. A. </w:t>
      </w:r>
      <w:r w:rsidRPr="00942891">
        <w:rPr>
          <w:rFonts w:ascii="Arial" w:hAnsi="Arial" w:cs="Arial"/>
          <w:i/>
          <w:color w:val="000000"/>
          <w:sz w:val="22"/>
          <w:szCs w:val="22"/>
          <w:lang w:val="en-GB"/>
          <w:rPrChange w:id="2458" w:author="Nigel Rossiter" w:date="2024-02-04T18:22:00Z">
            <w:rPr>
              <w:i/>
              <w:color w:val="000000"/>
            </w:rPr>
          </w:rPrChange>
        </w:rPr>
        <w:t>et al.</w:t>
      </w:r>
      <w:r w:rsidRPr="00942891">
        <w:rPr>
          <w:rFonts w:ascii="Arial" w:hAnsi="Arial" w:cs="Arial"/>
          <w:color w:val="000000"/>
          <w:sz w:val="22"/>
          <w:szCs w:val="22"/>
          <w:lang w:val="en-GB"/>
          <w:rPrChange w:id="2459" w:author="Nigel Rossiter" w:date="2024-02-04T18:22:00Z">
            <w:rPr>
              <w:color w:val="000000"/>
            </w:rPr>
          </w:rPrChange>
        </w:rPr>
        <w:t xml:space="preserve"> </w:t>
      </w:r>
      <w:r w:rsidRPr="00942891">
        <w:rPr>
          <w:rFonts w:ascii="Arial" w:hAnsi="Arial" w:cs="Arial"/>
          <w:sz w:val="22"/>
          <w:szCs w:val="22"/>
          <w:lang w:val="en-GB"/>
          <w:rPrChange w:id="2460" w:author="Nigel Rossiter" w:date="2024-02-04T18:22:00Z">
            <w:rPr/>
          </w:rPrChange>
        </w:rPr>
        <w:fldChar w:fldCharType="begin"/>
      </w:r>
      <w:r w:rsidRPr="00942891">
        <w:rPr>
          <w:rFonts w:ascii="Arial" w:hAnsi="Arial" w:cs="Arial"/>
          <w:sz w:val="22"/>
          <w:szCs w:val="22"/>
          <w:lang w:val="en-GB"/>
          <w:rPrChange w:id="2461" w:author="Nigel Rossiter" w:date="2024-02-04T18:22:00Z">
            <w:rPr/>
          </w:rPrChange>
        </w:rPr>
        <w:instrText>HYPERLINK "https://doi.org/10.1007/s40719-018-0127-1" \h</w:instrText>
      </w:r>
      <w:r w:rsidRPr="004F5EDB">
        <w:rPr>
          <w:rFonts w:ascii="Arial" w:hAnsi="Arial" w:cs="Arial"/>
          <w:sz w:val="22"/>
          <w:szCs w:val="22"/>
          <w:lang w:val="en-GB"/>
        </w:rPr>
      </w:r>
      <w:r w:rsidRPr="00942891">
        <w:rPr>
          <w:rFonts w:ascii="Arial" w:hAnsi="Arial" w:cs="Arial"/>
          <w:sz w:val="22"/>
          <w:szCs w:val="22"/>
          <w:lang w:val="en-GB"/>
          <w:rPrChange w:id="2462" w:author="Nigel Rossiter" w:date="2024-02-04T18:22:00Z">
            <w:rPr>
              <w:color w:val="4F81BD"/>
            </w:rPr>
          </w:rPrChange>
        </w:rPr>
        <w:fldChar w:fldCharType="separate"/>
      </w:r>
      <w:r w:rsidRPr="00942891">
        <w:rPr>
          <w:rFonts w:ascii="Arial" w:hAnsi="Arial" w:cs="Arial"/>
          <w:color w:val="4F81BD"/>
          <w:sz w:val="22"/>
          <w:szCs w:val="22"/>
          <w:lang w:val="en-GB"/>
          <w:rPrChange w:id="2463" w:author="Nigel Rossiter" w:date="2024-02-04T18:22:00Z">
            <w:rPr>
              <w:color w:val="4F81BD"/>
            </w:rPr>
          </w:rPrChange>
        </w:rPr>
        <w:t>Quality benchmarking in trauma: From the NTDB to TQIP</w:t>
      </w:r>
      <w:r w:rsidRPr="00942891">
        <w:rPr>
          <w:rFonts w:ascii="Arial" w:hAnsi="Arial" w:cs="Arial"/>
          <w:color w:val="4F81BD"/>
          <w:sz w:val="22"/>
          <w:szCs w:val="22"/>
          <w:lang w:val="en-GB"/>
          <w:rPrChange w:id="2464" w:author="Nigel Rossiter" w:date="2024-02-04T18:22:00Z">
            <w:rPr>
              <w:color w:val="4F81BD"/>
            </w:rPr>
          </w:rPrChange>
        </w:rPr>
        <w:fldChar w:fldCharType="end"/>
      </w:r>
      <w:r w:rsidRPr="00942891">
        <w:rPr>
          <w:rFonts w:ascii="Arial" w:hAnsi="Arial" w:cs="Arial"/>
          <w:color w:val="000000"/>
          <w:sz w:val="22"/>
          <w:szCs w:val="22"/>
          <w:lang w:val="en-GB"/>
          <w:rPrChange w:id="2465" w:author="Nigel Rossiter" w:date="2024-02-04T18:22:00Z">
            <w:rPr>
              <w:color w:val="000000"/>
            </w:rPr>
          </w:rPrChange>
        </w:rPr>
        <w:t xml:space="preserve">. </w:t>
      </w:r>
      <w:r w:rsidRPr="00942891">
        <w:rPr>
          <w:rFonts w:ascii="Arial" w:hAnsi="Arial" w:cs="Arial"/>
          <w:i/>
          <w:color w:val="000000"/>
          <w:sz w:val="22"/>
          <w:szCs w:val="22"/>
          <w:lang w:val="en-GB"/>
          <w:rPrChange w:id="2466" w:author="Nigel Rossiter" w:date="2024-02-04T18:22:00Z">
            <w:rPr>
              <w:i/>
              <w:color w:val="000000"/>
            </w:rPr>
          </w:rPrChange>
        </w:rPr>
        <w:t>Current Trauma Reports</w:t>
      </w:r>
      <w:r w:rsidRPr="00942891">
        <w:rPr>
          <w:rFonts w:ascii="Arial" w:hAnsi="Arial" w:cs="Arial"/>
          <w:color w:val="000000"/>
          <w:sz w:val="22"/>
          <w:szCs w:val="22"/>
          <w:lang w:val="en-GB"/>
          <w:rPrChange w:id="2467" w:author="Nigel Rossiter" w:date="2024-02-04T18:22:00Z">
            <w:rPr>
              <w:color w:val="000000"/>
            </w:rPr>
          </w:rPrChange>
        </w:rPr>
        <w:t xml:space="preserve"> </w:t>
      </w:r>
      <w:r w:rsidRPr="00942891">
        <w:rPr>
          <w:rFonts w:ascii="Arial" w:hAnsi="Arial" w:cs="Arial"/>
          <w:b/>
          <w:color w:val="000000"/>
          <w:sz w:val="22"/>
          <w:szCs w:val="22"/>
          <w:lang w:val="en-GB"/>
          <w:rPrChange w:id="2468" w:author="Nigel Rossiter" w:date="2024-02-04T18:22:00Z">
            <w:rPr>
              <w:b/>
              <w:color w:val="000000"/>
            </w:rPr>
          </w:rPrChange>
        </w:rPr>
        <w:t>4</w:t>
      </w:r>
      <w:r w:rsidRPr="00942891">
        <w:rPr>
          <w:rFonts w:ascii="Arial" w:hAnsi="Arial" w:cs="Arial"/>
          <w:color w:val="000000"/>
          <w:sz w:val="22"/>
          <w:szCs w:val="22"/>
          <w:lang w:val="en-GB"/>
          <w:rPrChange w:id="2469" w:author="Nigel Rossiter" w:date="2024-02-04T18:22:00Z">
            <w:rPr>
              <w:color w:val="000000"/>
            </w:rPr>
          </w:rPrChange>
        </w:rPr>
        <w:t>, 160–169 (2018).</w:t>
      </w:r>
    </w:p>
    <w:p w14:paraId="143424FB"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70" w:author="Nigel Rossiter" w:date="2024-02-04T18:22:00Z">
            <w:rPr>
              <w:color w:val="000000"/>
            </w:rPr>
          </w:rPrChange>
        </w:rPr>
        <w:pPrChange w:id="2471" w:author="Nigel Rossiter" w:date="2024-02-04T18:19:00Z">
          <w:pPr>
            <w:pBdr>
              <w:top w:val="nil"/>
              <w:left w:val="nil"/>
              <w:bottom w:val="nil"/>
              <w:right w:val="nil"/>
              <w:between w:val="nil"/>
            </w:pBdr>
          </w:pPr>
        </w:pPrChange>
      </w:pPr>
      <w:bookmarkStart w:id="2472" w:name="kgcv8k" w:colFirst="0" w:colLast="0"/>
      <w:bookmarkEnd w:id="2472"/>
      <w:r w:rsidRPr="00942891">
        <w:rPr>
          <w:rFonts w:ascii="Arial" w:hAnsi="Arial" w:cs="Arial"/>
          <w:color w:val="000000"/>
          <w:sz w:val="22"/>
          <w:szCs w:val="22"/>
          <w:lang w:val="en-GB"/>
          <w:rPrChange w:id="2473" w:author="Nigel Rossiter" w:date="2024-02-04T18:22:00Z">
            <w:rPr>
              <w:color w:val="000000"/>
            </w:rPr>
          </w:rPrChange>
        </w:rPr>
        <w:t xml:space="preserve">11. </w:t>
      </w:r>
      <w:r w:rsidRPr="00942891">
        <w:rPr>
          <w:rFonts w:ascii="Arial" w:hAnsi="Arial" w:cs="Arial"/>
          <w:color w:val="000000"/>
          <w:sz w:val="22"/>
          <w:szCs w:val="22"/>
          <w:lang w:val="en-GB"/>
          <w:rPrChange w:id="2474" w:author="Nigel Rossiter" w:date="2024-02-04T18:22:00Z">
            <w:rPr>
              <w:color w:val="000000"/>
            </w:rPr>
          </w:rPrChange>
        </w:rPr>
        <w:tab/>
        <w:t xml:space="preserve">Staniszewska, S. </w:t>
      </w:r>
      <w:r w:rsidRPr="00942891">
        <w:rPr>
          <w:rFonts w:ascii="Arial" w:hAnsi="Arial" w:cs="Arial"/>
          <w:i/>
          <w:color w:val="000000"/>
          <w:sz w:val="22"/>
          <w:szCs w:val="22"/>
          <w:lang w:val="en-GB"/>
          <w:rPrChange w:id="2475" w:author="Nigel Rossiter" w:date="2024-02-04T18:22:00Z">
            <w:rPr>
              <w:i/>
              <w:color w:val="000000"/>
            </w:rPr>
          </w:rPrChange>
        </w:rPr>
        <w:t>et al.</w:t>
      </w:r>
      <w:r w:rsidRPr="00942891">
        <w:rPr>
          <w:rFonts w:ascii="Arial" w:hAnsi="Arial" w:cs="Arial"/>
          <w:color w:val="000000"/>
          <w:sz w:val="22"/>
          <w:szCs w:val="22"/>
          <w:lang w:val="en-GB"/>
          <w:rPrChange w:id="2476" w:author="Nigel Rossiter" w:date="2024-02-04T18:22:00Z">
            <w:rPr>
              <w:color w:val="000000"/>
            </w:rPr>
          </w:rPrChange>
        </w:rPr>
        <w:t xml:space="preserve"> </w:t>
      </w:r>
      <w:r w:rsidRPr="00942891">
        <w:rPr>
          <w:rFonts w:ascii="Arial" w:hAnsi="Arial" w:cs="Arial"/>
          <w:sz w:val="22"/>
          <w:szCs w:val="22"/>
          <w:lang w:val="en-GB"/>
          <w:rPrChange w:id="2477" w:author="Nigel Rossiter" w:date="2024-02-04T18:22:00Z">
            <w:rPr/>
          </w:rPrChange>
        </w:rPr>
        <w:fldChar w:fldCharType="begin"/>
      </w:r>
      <w:r w:rsidRPr="00942891">
        <w:rPr>
          <w:rFonts w:ascii="Arial" w:hAnsi="Arial" w:cs="Arial"/>
          <w:sz w:val="22"/>
          <w:szCs w:val="22"/>
          <w:lang w:val="en-GB"/>
          <w:rPrChange w:id="2478" w:author="Nigel Rossiter" w:date="2024-02-04T18:22:00Z">
            <w:rPr/>
          </w:rPrChange>
        </w:rPr>
        <w:instrText>HYPERLINK "https://doi.org/10.1136/bmj.j3453" \h</w:instrText>
      </w:r>
      <w:r w:rsidRPr="004F5EDB">
        <w:rPr>
          <w:rFonts w:ascii="Arial" w:hAnsi="Arial" w:cs="Arial"/>
          <w:sz w:val="22"/>
          <w:szCs w:val="22"/>
          <w:lang w:val="en-GB"/>
        </w:rPr>
      </w:r>
      <w:r w:rsidRPr="00942891">
        <w:rPr>
          <w:rFonts w:ascii="Arial" w:hAnsi="Arial" w:cs="Arial"/>
          <w:sz w:val="22"/>
          <w:szCs w:val="22"/>
          <w:lang w:val="en-GB"/>
          <w:rPrChange w:id="2479" w:author="Nigel Rossiter" w:date="2024-02-04T18:22:00Z">
            <w:rPr>
              <w:color w:val="4F81BD"/>
            </w:rPr>
          </w:rPrChange>
        </w:rPr>
        <w:fldChar w:fldCharType="separate"/>
      </w:r>
      <w:r w:rsidRPr="00942891">
        <w:rPr>
          <w:rFonts w:ascii="Arial" w:hAnsi="Arial" w:cs="Arial"/>
          <w:color w:val="4F81BD"/>
          <w:sz w:val="22"/>
          <w:szCs w:val="22"/>
          <w:lang w:val="en-GB"/>
          <w:rPrChange w:id="2480" w:author="Nigel Rossiter" w:date="2024-02-04T18:22:00Z">
            <w:rPr>
              <w:color w:val="4F81BD"/>
            </w:rPr>
          </w:rPrChange>
        </w:rPr>
        <w:t>GRIPP2 reporting checklists: Tools to improve reporting of patient and public involvement in research</w:t>
      </w:r>
      <w:r w:rsidRPr="00942891">
        <w:rPr>
          <w:rFonts w:ascii="Arial" w:hAnsi="Arial" w:cs="Arial"/>
          <w:color w:val="4F81BD"/>
          <w:sz w:val="22"/>
          <w:szCs w:val="22"/>
          <w:lang w:val="en-GB"/>
          <w:rPrChange w:id="2481" w:author="Nigel Rossiter" w:date="2024-02-04T18:22:00Z">
            <w:rPr>
              <w:color w:val="4F81BD"/>
            </w:rPr>
          </w:rPrChange>
        </w:rPr>
        <w:fldChar w:fldCharType="end"/>
      </w:r>
      <w:r w:rsidRPr="00942891">
        <w:rPr>
          <w:rFonts w:ascii="Arial" w:hAnsi="Arial" w:cs="Arial"/>
          <w:color w:val="000000"/>
          <w:sz w:val="22"/>
          <w:szCs w:val="22"/>
          <w:lang w:val="en-GB"/>
          <w:rPrChange w:id="2482" w:author="Nigel Rossiter" w:date="2024-02-04T18:22:00Z">
            <w:rPr>
              <w:color w:val="000000"/>
            </w:rPr>
          </w:rPrChange>
        </w:rPr>
        <w:t xml:space="preserve">. </w:t>
      </w:r>
      <w:r w:rsidRPr="00942891">
        <w:rPr>
          <w:rFonts w:ascii="Arial" w:hAnsi="Arial" w:cs="Arial"/>
          <w:i/>
          <w:color w:val="000000"/>
          <w:sz w:val="22"/>
          <w:szCs w:val="22"/>
          <w:lang w:val="en-GB"/>
          <w:rPrChange w:id="2483" w:author="Nigel Rossiter" w:date="2024-02-04T18:22:00Z">
            <w:rPr>
              <w:i/>
              <w:color w:val="000000"/>
            </w:rPr>
          </w:rPrChange>
        </w:rPr>
        <w:t>BMJ</w:t>
      </w:r>
      <w:r w:rsidRPr="00942891">
        <w:rPr>
          <w:rFonts w:ascii="Arial" w:hAnsi="Arial" w:cs="Arial"/>
          <w:color w:val="000000"/>
          <w:sz w:val="22"/>
          <w:szCs w:val="22"/>
          <w:lang w:val="en-GB"/>
          <w:rPrChange w:id="2484" w:author="Nigel Rossiter" w:date="2024-02-04T18:22:00Z">
            <w:rPr>
              <w:color w:val="000000"/>
            </w:rPr>
          </w:rPrChange>
        </w:rPr>
        <w:t xml:space="preserve"> j3453 (2017).</w:t>
      </w:r>
    </w:p>
    <w:p w14:paraId="2F7B687B"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85" w:author="Nigel Rossiter" w:date="2024-02-04T18:22:00Z">
            <w:rPr>
              <w:color w:val="000000"/>
            </w:rPr>
          </w:rPrChange>
        </w:rPr>
        <w:pPrChange w:id="2486" w:author="Nigel Rossiter" w:date="2024-02-04T18:19:00Z">
          <w:pPr>
            <w:pBdr>
              <w:top w:val="nil"/>
              <w:left w:val="nil"/>
              <w:bottom w:val="nil"/>
              <w:right w:val="nil"/>
              <w:between w:val="nil"/>
            </w:pBdr>
          </w:pPr>
        </w:pPrChange>
      </w:pPr>
      <w:bookmarkStart w:id="2487" w:name="34g0dwd" w:colFirst="0" w:colLast="0"/>
      <w:bookmarkEnd w:id="2487"/>
      <w:r w:rsidRPr="00942891">
        <w:rPr>
          <w:rFonts w:ascii="Arial" w:hAnsi="Arial" w:cs="Arial"/>
          <w:color w:val="000000"/>
          <w:sz w:val="22"/>
          <w:szCs w:val="22"/>
          <w:lang w:val="en-GB"/>
          <w:rPrChange w:id="2488" w:author="Nigel Rossiter" w:date="2024-02-04T18:22:00Z">
            <w:rPr>
              <w:color w:val="000000"/>
            </w:rPr>
          </w:rPrChange>
        </w:rPr>
        <w:t xml:space="preserve">12. </w:t>
      </w:r>
      <w:r w:rsidRPr="00942891">
        <w:rPr>
          <w:rFonts w:ascii="Arial" w:hAnsi="Arial" w:cs="Arial"/>
          <w:color w:val="000000"/>
          <w:sz w:val="22"/>
          <w:szCs w:val="22"/>
          <w:lang w:val="en-GB"/>
          <w:rPrChange w:id="2489" w:author="Nigel Rossiter" w:date="2024-02-04T18:22:00Z">
            <w:rPr>
              <w:color w:val="000000"/>
            </w:rPr>
          </w:rPrChange>
        </w:rPr>
        <w:tab/>
        <w:t xml:space="preserve">Kobo. </w:t>
      </w:r>
      <w:proofErr w:type="spellStart"/>
      <w:r w:rsidRPr="00942891">
        <w:rPr>
          <w:rFonts w:ascii="Arial" w:hAnsi="Arial" w:cs="Arial"/>
          <w:color w:val="000000"/>
          <w:sz w:val="22"/>
          <w:szCs w:val="22"/>
          <w:lang w:val="en-GB"/>
          <w:rPrChange w:id="2490" w:author="Nigel Rossiter" w:date="2024-02-04T18:22:00Z">
            <w:rPr>
              <w:color w:val="000000"/>
            </w:rPr>
          </w:rPrChange>
        </w:rPr>
        <w:t>KoboToolbox</w:t>
      </w:r>
      <w:proofErr w:type="spellEnd"/>
      <w:r w:rsidRPr="00942891">
        <w:rPr>
          <w:rFonts w:ascii="Arial" w:hAnsi="Arial" w:cs="Arial"/>
          <w:color w:val="000000"/>
          <w:sz w:val="22"/>
          <w:szCs w:val="22"/>
          <w:lang w:val="en-GB"/>
          <w:rPrChange w:id="2491" w:author="Nigel Rossiter" w:date="2024-02-04T18:22:00Z">
            <w:rPr>
              <w:color w:val="000000"/>
            </w:rPr>
          </w:rPrChange>
        </w:rPr>
        <w:t>.</w:t>
      </w:r>
    </w:p>
    <w:p w14:paraId="2C641279"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492" w:author="Nigel Rossiter" w:date="2024-02-04T18:22:00Z">
            <w:rPr>
              <w:color w:val="000000"/>
            </w:rPr>
          </w:rPrChange>
        </w:rPr>
        <w:pPrChange w:id="2493" w:author="Nigel Rossiter" w:date="2024-02-04T18:19:00Z">
          <w:pPr>
            <w:pBdr>
              <w:top w:val="nil"/>
              <w:left w:val="nil"/>
              <w:bottom w:val="nil"/>
              <w:right w:val="nil"/>
              <w:between w:val="nil"/>
            </w:pBdr>
          </w:pPr>
        </w:pPrChange>
      </w:pPr>
      <w:bookmarkStart w:id="2494" w:name="1jlao46" w:colFirst="0" w:colLast="0"/>
      <w:bookmarkEnd w:id="2494"/>
      <w:r w:rsidRPr="00942891">
        <w:rPr>
          <w:rFonts w:ascii="Arial" w:hAnsi="Arial" w:cs="Arial"/>
          <w:color w:val="000000"/>
          <w:sz w:val="22"/>
          <w:szCs w:val="22"/>
          <w:lang w:val="en-GB"/>
          <w:rPrChange w:id="2495" w:author="Nigel Rossiter" w:date="2024-02-04T18:22:00Z">
            <w:rPr>
              <w:color w:val="000000"/>
            </w:rPr>
          </w:rPrChange>
        </w:rPr>
        <w:t xml:space="preserve">13. </w:t>
      </w:r>
      <w:r w:rsidRPr="00942891">
        <w:rPr>
          <w:rFonts w:ascii="Arial" w:hAnsi="Arial" w:cs="Arial"/>
          <w:color w:val="000000"/>
          <w:sz w:val="22"/>
          <w:szCs w:val="22"/>
          <w:lang w:val="en-GB"/>
          <w:rPrChange w:id="2496" w:author="Nigel Rossiter" w:date="2024-02-04T18:22:00Z">
            <w:rPr>
              <w:color w:val="000000"/>
            </w:rPr>
          </w:rPrChange>
        </w:rPr>
        <w:tab/>
        <w:t xml:space="preserve">Lee, E. C. </w:t>
      </w:r>
      <w:r w:rsidRPr="00942891">
        <w:rPr>
          <w:rFonts w:ascii="Arial" w:hAnsi="Arial" w:cs="Arial"/>
          <w:i/>
          <w:color w:val="000000"/>
          <w:sz w:val="22"/>
          <w:szCs w:val="22"/>
          <w:lang w:val="en-GB"/>
          <w:rPrChange w:id="2497" w:author="Nigel Rossiter" w:date="2024-02-04T18:22:00Z">
            <w:rPr>
              <w:i/>
              <w:color w:val="000000"/>
            </w:rPr>
          </w:rPrChange>
        </w:rPr>
        <w:t>et al.</w:t>
      </w:r>
      <w:r w:rsidRPr="00942891">
        <w:rPr>
          <w:rFonts w:ascii="Arial" w:hAnsi="Arial" w:cs="Arial"/>
          <w:color w:val="000000"/>
          <w:sz w:val="22"/>
          <w:szCs w:val="22"/>
          <w:lang w:val="en-GB"/>
          <w:rPrChange w:id="2498" w:author="Nigel Rossiter" w:date="2024-02-04T18:22:00Z">
            <w:rPr>
              <w:color w:val="000000"/>
            </w:rPr>
          </w:rPrChange>
        </w:rPr>
        <w:t xml:space="preserve"> </w:t>
      </w:r>
      <w:r w:rsidRPr="00942891">
        <w:rPr>
          <w:rFonts w:ascii="Arial" w:hAnsi="Arial" w:cs="Arial"/>
          <w:sz w:val="22"/>
          <w:szCs w:val="22"/>
          <w:lang w:val="en-GB"/>
          <w:rPrChange w:id="2499" w:author="Nigel Rossiter" w:date="2024-02-04T18:22:00Z">
            <w:rPr/>
          </w:rPrChange>
        </w:rPr>
        <w:fldChar w:fldCharType="begin"/>
      </w:r>
      <w:r w:rsidRPr="00942891">
        <w:rPr>
          <w:rFonts w:ascii="Arial" w:hAnsi="Arial" w:cs="Arial"/>
          <w:sz w:val="22"/>
          <w:szCs w:val="22"/>
          <w:lang w:val="en-GB"/>
          <w:rPrChange w:id="2500" w:author="Nigel Rossiter" w:date="2024-02-04T18:22:00Z">
            <w:rPr/>
          </w:rPrChange>
        </w:rPr>
        <w:instrText>HYPERLINK "https://doi.org/10.1186/1471-2288-14-41" \h</w:instrText>
      </w:r>
      <w:r w:rsidRPr="004F5EDB">
        <w:rPr>
          <w:rFonts w:ascii="Arial" w:hAnsi="Arial" w:cs="Arial"/>
          <w:sz w:val="22"/>
          <w:szCs w:val="22"/>
          <w:lang w:val="en-GB"/>
        </w:rPr>
      </w:r>
      <w:r w:rsidRPr="00942891">
        <w:rPr>
          <w:rFonts w:ascii="Arial" w:hAnsi="Arial" w:cs="Arial"/>
          <w:sz w:val="22"/>
          <w:szCs w:val="22"/>
          <w:lang w:val="en-GB"/>
          <w:rPrChange w:id="2501" w:author="Nigel Rossiter" w:date="2024-02-04T18:22:00Z">
            <w:rPr>
              <w:color w:val="4F81BD"/>
            </w:rPr>
          </w:rPrChange>
        </w:rPr>
        <w:fldChar w:fldCharType="separate"/>
      </w:r>
      <w:r w:rsidRPr="00942891">
        <w:rPr>
          <w:rFonts w:ascii="Arial" w:hAnsi="Arial" w:cs="Arial"/>
          <w:color w:val="4F81BD"/>
          <w:sz w:val="22"/>
          <w:szCs w:val="22"/>
          <w:lang w:val="en-GB"/>
          <w:rPrChange w:id="2502" w:author="Nigel Rossiter" w:date="2024-02-04T18:22:00Z">
            <w:rPr>
              <w:color w:val="4F81BD"/>
            </w:rPr>
          </w:rPrChange>
        </w:rPr>
        <w:t>The statistical interpretation of pilot trials: Should significance thresholds be reconsidered?</w:t>
      </w:r>
      <w:r w:rsidRPr="00942891">
        <w:rPr>
          <w:rFonts w:ascii="Arial" w:hAnsi="Arial" w:cs="Arial"/>
          <w:color w:val="4F81BD"/>
          <w:sz w:val="22"/>
          <w:szCs w:val="22"/>
          <w:lang w:val="en-GB"/>
          <w:rPrChange w:id="2503" w:author="Nigel Rossiter" w:date="2024-02-04T18:22:00Z">
            <w:rPr>
              <w:color w:val="4F81BD"/>
            </w:rPr>
          </w:rPrChange>
        </w:rPr>
        <w:fldChar w:fldCharType="end"/>
      </w:r>
      <w:r w:rsidRPr="00942891">
        <w:rPr>
          <w:rFonts w:ascii="Arial" w:hAnsi="Arial" w:cs="Arial"/>
          <w:color w:val="000000"/>
          <w:sz w:val="22"/>
          <w:szCs w:val="22"/>
          <w:lang w:val="en-GB"/>
          <w:rPrChange w:id="2504" w:author="Nigel Rossiter" w:date="2024-02-04T18:22:00Z">
            <w:rPr>
              <w:color w:val="000000"/>
            </w:rPr>
          </w:rPrChange>
        </w:rPr>
        <w:t xml:space="preserve"> </w:t>
      </w:r>
      <w:r w:rsidRPr="00942891">
        <w:rPr>
          <w:rFonts w:ascii="Arial" w:hAnsi="Arial" w:cs="Arial"/>
          <w:i/>
          <w:color w:val="000000"/>
          <w:sz w:val="22"/>
          <w:szCs w:val="22"/>
          <w:lang w:val="en-GB"/>
          <w:rPrChange w:id="2505" w:author="Nigel Rossiter" w:date="2024-02-04T18:22:00Z">
            <w:rPr>
              <w:i/>
              <w:color w:val="000000"/>
            </w:rPr>
          </w:rPrChange>
        </w:rPr>
        <w:t>BMC Medical Research Methodology</w:t>
      </w:r>
      <w:r w:rsidRPr="00942891">
        <w:rPr>
          <w:rFonts w:ascii="Arial" w:hAnsi="Arial" w:cs="Arial"/>
          <w:color w:val="000000"/>
          <w:sz w:val="22"/>
          <w:szCs w:val="22"/>
          <w:lang w:val="en-GB"/>
          <w:rPrChange w:id="2506" w:author="Nigel Rossiter" w:date="2024-02-04T18:22:00Z">
            <w:rPr>
              <w:color w:val="000000"/>
            </w:rPr>
          </w:rPrChange>
        </w:rPr>
        <w:t xml:space="preserve"> </w:t>
      </w:r>
      <w:r w:rsidRPr="00942891">
        <w:rPr>
          <w:rFonts w:ascii="Arial" w:hAnsi="Arial" w:cs="Arial"/>
          <w:b/>
          <w:color w:val="000000"/>
          <w:sz w:val="22"/>
          <w:szCs w:val="22"/>
          <w:lang w:val="en-GB"/>
          <w:rPrChange w:id="2507" w:author="Nigel Rossiter" w:date="2024-02-04T18:22:00Z">
            <w:rPr>
              <w:b/>
              <w:color w:val="000000"/>
            </w:rPr>
          </w:rPrChange>
        </w:rPr>
        <w:t>14</w:t>
      </w:r>
      <w:r w:rsidRPr="00942891">
        <w:rPr>
          <w:rFonts w:ascii="Arial" w:hAnsi="Arial" w:cs="Arial"/>
          <w:color w:val="000000"/>
          <w:sz w:val="22"/>
          <w:szCs w:val="22"/>
          <w:lang w:val="en-GB"/>
          <w:rPrChange w:id="2508" w:author="Nigel Rossiter" w:date="2024-02-04T18:22:00Z">
            <w:rPr>
              <w:color w:val="000000"/>
            </w:rPr>
          </w:rPrChange>
        </w:rPr>
        <w:t>, (2014).</w:t>
      </w:r>
    </w:p>
    <w:p w14:paraId="162572FE"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509" w:author="Nigel Rossiter" w:date="2024-02-04T18:22:00Z">
            <w:rPr>
              <w:color w:val="000000"/>
            </w:rPr>
          </w:rPrChange>
        </w:rPr>
        <w:pPrChange w:id="2510" w:author="Nigel Rossiter" w:date="2024-02-04T18:19:00Z">
          <w:pPr>
            <w:pBdr>
              <w:top w:val="nil"/>
              <w:left w:val="nil"/>
              <w:bottom w:val="nil"/>
              <w:right w:val="nil"/>
              <w:between w:val="nil"/>
            </w:pBdr>
          </w:pPr>
        </w:pPrChange>
      </w:pPr>
      <w:bookmarkStart w:id="2511" w:name="43ky6rz" w:colFirst="0" w:colLast="0"/>
      <w:bookmarkEnd w:id="2511"/>
      <w:r w:rsidRPr="00942891">
        <w:rPr>
          <w:rFonts w:ascii="Arial" w:hAnsi="Arial" w:cs="Arial"/>
          <w:color w:val="000000"/>
          <w:sz w:val="22"/>
          <w:szCs w:val="22"/>
          <w:lang w:val="en-GB"/>
          <w:rPrChange w:id="2512" w:author="Nigel Rossiter" w:date="2024-02-04T18:22:00Z">
            <w:rPr>
              <w:color w:val="000000"/>
            </w:rPr>
          </w:rPrChange>
        </w:rPr>
        <w:t xml:space="preserve">14. </w:t>
      </w:r>
      <w:r w:rsidRPr="00942891">
        <w:rPr>
          <w:rFonts w:ascii="Arial" w:hAnsi="Arial" w:cs="Arial"/>
          <w:color w:val="000000"/>
          <w:sz w:val="22"/>
          <w:szCs w:val="22"/>
          <w:lang w:val="en-GB"/>
          <w:rPrChange w:id="2513" w:author="Nigel Rossiter" w:date="2024-02-04T18:22:00Z">
            <w:rPr>
              <w:color w:val="000000"/>
            </w:rPr>
          </w:rPrChange>
        </w:rPr>
        <w:tab/>
      </w:r>
      <w:proofErr w:type="spellStart"/>
      <w:r w:rsidRPr="00942891">
        <w:rPr>
          <w:rFonts w:ascii="Arial" w:hAnsi="Arial" w:cs="Arial"/>
          <w:color w:val="000000"/>
          <w:sz w:val="22"/>
          <w:szCs w:val="22"/>
          <w:lang w:val="en-GB"/>
          <w:rPrChange w:id="2514" w:author="Nigel Rossiter" w:date="2024-02-04T18:22:00Z">
            <w:rPr>
              <w:color w:val="000000"/>
            </w:rPr>
          </w:rPrChange>
        </w:rPr>
        <w:t>Gerdin</w:t>
      </w:r>
      <w:proofErr w:type="spellEnd"/>
      <w:r w:rsidRPr="00942891">
        <w:rPr>
          <w:rFonts w:ascii="Arial" w:hAnsi="Arial" w:cs="Arial"/>
          <w:color w:val="000000"/>
          <w:sz w:val="22"/>
          <w:szCs w:val="22"/>
          <w:lang w:val="en-GB"/>
          <w:rPrChange w:id="2515" w:author="Nigel Rossiter" w:date="2024-02-04T18:22:00Z">
            <w:rPr>
              <w:color w:val="000000"/>
            </w:rPr>
          </w:rPrChange>
        </w:rPr>
        <w:t xml:space="preserve"> </w:t>
      </w:r>
      <w:proofErr w:type="spellStart"/>
      <w:r w:rsidRPr="00942891">
        <w:rPr>
          <w:rFonts w:ascii="Arial" w:hAnsi="Arial" w:cs="Arial"/>
          <w:color w:val="000000"/>
          <w:sz w:val="22"/>
          <w:szCs w:val="22"/>
          <w:lang w:val="en-GB"/>
          <w:rPrChange w:id="2516" w:author="Nigel Rossiter" w:date="2024-02-04T18:22:00Z">
            <w:rPr>
              <w:color w:val="000000"/>
            </w:rPr>
          </w:rPrChange>
        </w:rPr>
        <w:t>Wärnberg</w:t>
      </w:r>
      <w:proofErr w:type="spellEnd"/>
      <w:r w:rsidRPr="00942891">
        <w:rPr>
          <w:rFonts w:ascii="Arial" w:hAnsi="Arial" w:cs="Arial"/>
          <w:color w:val="000000"/>
          <w:sz w:val="22"/>
          <w:szCs w:val="22"/>
          <w:lang w:val="en-GB"/>
          <w:rPrChange w:id="2517" w:author="Nigel Rossiter" w:date="2024-02-04T18:22:00Z">
            <w:rPr>
              <w:color w:val="000000"/>
            </w:rPr>
          </w:rPrChange>
        </w:rPr>
        <w:t xml:space="preserve">, M. </w:t>
      </w:r>
      <w:r w:rsidRPr="00942891">
        <w:rPr>
          <w:rFonts w:ascii="Arial" w:hAnsi="Arial" w:cs="Arial"/>
          <w:i/>
          <w:color w:val="000000"/>
          <w:sz w:val="22"/>
          <w:szCs w:val="22"/>
          <w:lang w:val="en-GB"/>
          <w:rPrChange w:id="2518" w:author="Nigel Rossiter" w:date="2024-02-04T18:22:00Z">
            <w:rPr>
              <w:i/>
              <w:color w:val="000000"/>
            </w:rPr>
          </w:rPrChange>
        </w:rPr>
        <w:t>et al.</w:t>
      </w:r>
      <w:r w:rsidRPr="00942891">
        <w:rPr>
          <w:rFonts w:ascii="Arial" w:hAnsi="Arial" w:cs="Arial"/>
          <w:color w:val="000000"/>
          <w:sz w:val="22"/>
          <w:szCs w:val="22"/>
          <w:lang w:val="en-GB"/>
          <w:rPrChange w:id="2519" w:author="Nigel Rossiter" w:date="2024-02-04T18:22:00Z">
            <w:rPr>
              <w:color w:val="000000"/>
            </w:rPr>
          </w:rPrChange>
        </w:rPr>
        <w:t xml:space="preserve"> </w:t>
      </w:r>
      <w:r w:rsidRPr="00942891">
        <w:rPr>
          <w:rFonts w:ascii="Arial" w:hAnsi="Arial" w:cs="Arial"/>
          <w:sz w:val="22"/>
          <w:szCs w:val="22"/>
          <w:lang w:val="en-GB"/>
          <w:rPrChange w:id="2520" w:author="Nigel Rossiter" w:date="2024-02-04T18:22:00Z">
            <w:rPr/>
          </w:rPrChange>
        </w:rPr>
        <w:fldChar w:fldCharType="begin"/>
      </w:r>
      <w:r w:rsidRPr="00942891">
        <w:rPr>
          <w:rFonts w:ascii="Arial" w:hAnsi="Arial" w:cs="Arial"/>
          <w:sz w:val="22"/>
          <w:szCs w:val="22"/>
          <w:lang w:val="en-GB"/>
          <w:rPrChange w:id="2521" w:author="Nigel Rossiter" w:date="2024-02-04T18:22:00Z">
            <w:rPr/>
          </w:rPrChange>
        </w:rPr>
        <w:instrText>HYPERLINK "https://doi.org/10.1136/bmjopen-2021-057504" \h</w:instrText>
      </w:r>
      <w:r w:rsidRPr="004F5EDB">
        <w:rPr>
          <w:rFonts w:ascii="Arial" w:hAnsi="Arial" w:cs="Arial"/>
          <w:sz w:val="22"/>
          <w:szCs w:val="22"/>
          <w:lang w:val="en-GB"/>
        </w:rPr>
      </w:r>
      <w:r w:rsidRPr="00942891">
        <w:rPr>
          <w:rFonts w:ascii="Arial" w:hAnsi="Arial" w:cs="Arial"/>
          <w:sz w:val="22"/>
          <w:szCs w:val="22"/>
          <w:lang w:val="en-GB"/>
          <w:rPrChange w:id="2522" w:author="Nigel Rossiter" w:date="2024-02-04T18:22:00Z">
            <w:rPr>
              <w:color w:val="4F81BD"/>
            </w:rPr>
          </w:rPrChange>
        </w:rPr>
        <w:fldChar w:fldCharType="separate"/>
      </w:r>
      <w:r w:rsidRPr="00942891">
        <w:rPr>
          <w:rFonts w:ascii="Arial" w:hAnsi="Arial" w:cs="Arial"/>
          <w:color w:val="4F81BD"/>
          <w:sz w:val="22"/>
          <w:szCs w:val="22"/>
          <w:lang w:val="en-GB"/>
          <w:rPrChange w:id="2523" w:author="Nigel Rossiter" w:date="2024-02-04T18:22:00Z">
            <w:rPr>
              <w:color w:val="4F81BD"/>
            </w:rPr>
          </w:rPrChange>
        </w:rPr>
        <w:t>A pilot multicentre cluster randomised trial to compare the effect of trauma life support training programmes on patient and provider outcomes</w:t>
      </w:r>
      <w:r w:rsidRPr="00942891">
        <w:rPr>
          <w:rFonts w:ascii="Arial" w:hAnsi="Arial" w:cs="Arial"/>
          <w:color w:val="4F81BD"/>
          <w:sz w:val="22"/>
          <w:szCs w:val="22"/>
          <w:lang w:val="en-GB"/>
          <w:rPrChange w:id="2524" w:author="Nigel Rossiter" w:date="2024-02-04T18:22:00Z">
            <w:rPr>
              <w:color w:val="4F81BD"/>
            </w:rPr>
          </w:rPrChange>
        </w:rPr>
        <w:fldChar w:fldCharType="end"/>
      </w:r>
      <w:r w:rsidRPr="00942891">
        <w:rPr>
          <w:rFonts w:ascii="Arial" w:hAnsi="Arial" w:cs="Arial"/>
          <w:color w:val="000000"/>
          <w:sz w:val="22"/>
          <w:szCs w:val="22"/>
          <w:lang w:val="en-GB"/>
          <w:rPrChange w:id="2525" w:author="Nigel Rossiter" w:date="2024-02-04T18:22:00Z">
            <w:rPr>
              <w:color w:val="000000"/>
            </w:rPr>
          </w:rPrChange>
        </w:rPr>
        <w:t xml:space="preserve">. </w:t>
      </w:r>
      <w:r w:rsidRPr="00942891">
        <w:rPr>
          <w:rFonts w:ascii="Arial" w:hAnsi="Arial" w:cs="Arial"/>
          <w:i/>
          <w:color w:val="000000"/>
          <w:sz w:val="22"/>
          <w:szCs w:val="22"/>
          <w:lang w:val="en-GB"/>
          <w:rPrChange w:id="2526" w:author="Nigel Rossiter" w:date="2024-02-04T18:22:00Z">
            <w:rPr>
              <w:i/>
              <w:color w:val="000000"/>
            </w:rPr>
          </w:rPrChange>
        </w:rPr>
        <w:t>BMJ Open</w:t>
      </w:r>
      <w:r w:rsidRPr="00942891">
        <w:rPr>
          <w:rFonts w:ascii="Arial" w:hAnsi="Arial" w:cs="Arial"/>
          <w:color w:val="000000"/>
          <w:sz w:val="22"/>
          <w:szCs w:val="22"/>
          <w:lang w:val="en-GB"/>
          <w:rPrChange w:id="2527" w:author="Nigel Rossiter" w:date="2024-02-04T18:22:00Z">
            <w:rPr>
              <w:color w:val="000000"/>
            </w:rPr>
          </w:rPrChange>
        </w:rPr>
        <w:t xml:space="preserve"> </w:t>
      </w:r>
      <w:r w:rsidRPr="00942891">
        <w:rPr>
          <w:rFonts w:ascii="Arial" w:hAnsi="Arial" w:cs="Arial"/>
          <w:b/>
          <w:color w:val="000000"/>
          <w:sz w:val="22"/>
          <w:szCs w:val="22"/>
          <w:lang w:val="en-GB"/>
          <w:rPrChange w:id="2528" w:author="Nigel Rossiter" w:date="2024-02-04T18:22:00Z">
            <w:rPr>
              <w:b/>
              <w:color w:val="000000"/>
            </w:rPr>
          </w:rPrChange>
        </w:rPr>
        <w:t>12</w:t>
      </w:r>
      <w:r w:rsidRPr="00942891">
        <w:rPr>
          <w:rFonts w:ascii="Arial" w:hAnsi="Arial" w:cs="Arial"/>
          <w:color w:val="000000"/>
          <w:sz w:val="22"/>
          <w:szCs w:val="22"/>
          <w:lang w:val="en-GB"/>
          <w:rPrChange w:id="2529" w:author="Nigel Rossiter" w:date="2024-02-04T18:22:00Z">
            <w:rPr>
              <w:color w:val="000000"/>
            </w:rPr>
          </w:rPrChange>
        </w:rPr>
        <w:t>, e057504 (2022).</w:t>
      </w:r>
    </w:p>
    <w:p w14:paraId="35B9353E"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530" w:author="Nigel Rossiter" w:date="2024-02-04T18:22:00Z">
            <w:rPr>
              <w:color w:val="000000"/>
            </w:rPr>
          </w:rPrChange>
        </w:rPr>
        <w:pPrChange w:id="2531" w:author="Nigel Rossiter" w:date="2024-02-04T18:19:00Z">
          <w:pPr>
            <w:pBdr>
              <w:top w:val="nil"/>
              <w:left w:val="nil"/>
              <w:bottom w:val="nil"/>
              <w:right w:val="nil"/>
              <w:between w:val="nil"/>
            </w:pBdr>
          </w:pPr>
        </w:pPrChange>
      </w:pPr>
      <w:bookmarkStart w:id="2532" w:name="2iq8gzs" w:colFirst="0" w:colLast="0"/>
      <w:bookmarkEnd w:id="2532"/>
      <w:r w:rsidRPr="00942891">
        <w:rPr>
          <w:rFonts w:ascii="Arial" w:hAnsi="Arial" w:cs="Arial"/>
          <w:color w:val="000000"/>
          <w:sz w:val="22"/>
          <w:szCs w:val="22"/>
          <w:lang w:val="en-GB"/>
          <w:rPrChange w:id="2533" w:author="Nigel Rossiter" w:date="2024-02-04T18:22:00Z">
            <w:rPr>
              <w:color w:val="000000"/>
            </w:rPr>
          </w:rPrChange>
        </w:rPr>
        <w:t xml:space="preserve">15. </w:t>
      </w:r>
      <w:r w:rsidRPr="00942891">
        <w:rPr>
          <w:rFonts w:ascii="Arial" w:hAnsi="Arial" w:cs="Arial"/>
          <w:color w:val="000000"/>
          <w:sz w:val="22"/>
          <w:szCs w:val="22"/>
          <w:lang w:val="en-GB"/>
          <w:rPrChange w:id="2534" w:author="Nigel Rossiter" w:date="2024-02-04T18:22:00Z">
            <w:rPr>
              <w:color w:val="000000"/>
            </w:rPr>
          </w:rPrChange>
        </w:rPr>
        <w:tab/>
        <w:t xml:space="preserve">Roberts, I. </w:t>
      </w:r>
      <w:r w:rsidRPr="00942891">
        <w:rPr>
          <w:rFonts w:ascii="Arial" w:hAnsi="Arial" w:cs="Arial"/>
          <w:i/>
          <w:color w:val="000000"/>
          <w:sz w:val="22"/>
          <w:szCs w:val="22"/>
          <w:lang w:val="en-GB"/>
          <w:rPrChange w:id="2535" w:author="Nigel Rossiter" w:date="2024-02-04T18:22:00Z">
            <w:rPr>
              <w:i/>
              <w:color w:val="000000"/>
            </w:rPr>
          </w:rPrChange>
        </w:rPr>
        <w:t>et al.</w:t>
      </w:r>
      <w:r w:rsidRPr="00942891">
        <w:rPr>
          <w:rFonts w:ascii="Arial" w:hAnsi="Arial" w:cs="Arial"/>
          <w:color w:val="000000"/>
          <w:sz w:val="22"/>
          <w:szCs w:val="22"/>
          <w:lang w:val="en-GB"/>
          <w:rPrChange w:id="2536" w:author="Nigel Rossiter" w:date="2024-02-04T18:22:00Z">
            <w:rPr>
              <w:color w:val="000000"/>
            </w:rPr>
          </w:rPrChange>
        </w:rPr>
        <w:t xml:space="preserve"> </w:t>
      </w:r>
      <w:r w:rsidRPr="00942891">
        <w:rPr>
          <w:rFonts w:ascii="Arial" w:hAnsi="Arial" w:cs="Arial"/>
          <w:sz w:val="22"/>
          <w:szCs w:val="22"/>
          <w:lang w:val="en-GB"/>
          <w:rPrChange w:id="2537" w:author="Nigel Rossiter" w:date="2024-02-04T18:22:00Z">
            <w:rPr/>
          </w:rPrChange>
        </w:rPr>
        <w:fldChar w:fldCharType="begin"/>
      </w:r>
      <w:r w:rsidRPr="00942891">
        <w:rPr>
          <w:rFonts w:ascii="Arial" w:hAnsi="Arial" w:cs="Arial"/>
          <w:sz w:val="22"/>
          <w:szCs w:val="22"/>
          <w:lang w:val="en-GB"/>
          <w:rPrChange w:id="2538" w:author="Nigel Rossiter" w:date="2024-02-04T18:22:00Z">
            <w:rPr/>
          </w:rPrChange>
        </w:rPr>
        <w:instrText>HYPERLINK "https://doi.org/10.3310/hta17100" \h</w:instrText>
      </w:r>
      <w:r w:rsidRPr="004F5EDB">
        <w:rPr>
          <w:rFonts w:ascii="Arial" w:hAnsi="Arial" w:cs="Arial"/>
          <w:sz w:val="22"/>
          <w:szCs w:val="22"/>
          <w:lang w:val="en-GB"/>
        </w:rPr>
      </w:r>
      <w:r w:rsidRPr="00942891">
        <w:rPr>
          <w:rFonts w:ascii="Arial" w:hAnsi="Arial" w:cs="Arial"/>
          <w:sz w:val="22"/>
          <w:szCs w:val="22"/>
          <w:lang w:val="en-GB"/>
          <w:rPrChange w:id="2539" w:author="Nigel Rossiter" w:date="2024-02-04T18:22:00Z">
            <w:rPr>
              <w:color w:val="4F81BD"/>
            </w:rPr>
          </w:rPrChange>
        </w:rPr>
        <w:fldChar w:fldCharType="separate"/>
      </w:r>
      <w:r w:rsidRPr="00942891">
        <w:rPr>
          <w:rFonts w:ascii="Arial" w:hAnsi="Arial" w:cs="Arial"/>
          <w:color w:val="4F81BD"/>
          <w:sz w:val="22"/>
          <w:szCs w:val="22"/>
          <w:lang w:val="en-GB"/>
          <w:rPrChange w:id="2540" w:author="Nigel Rossiter" w:date="2024-02-04T18:22:00Z">
            <w:rPr>
              <w:color w:val="4F81BD"/>
            </w:rPr>
          </w:rPrChange>
        </w:rPr>
        <w:t xml:space="preserve">The CRASH-2 trial: A randomised controlled trial and economic evaluation of the effects of tranexamic acid on death, vascular occlusive </w:t>
      </w:r>
      <w:proofErr w:type="gramStart"/>
      <w:r w:rsidRPr="00942891">
        <w:rPr>
          <w:rFonts w:ascii="Arial" w:hAnsi="Arial" w:cs="Arial"/>
          <w:color w:val="4F81BD"/>
          <w:sz w:val="22"/>
          <w:szCs w:val="22"/>
          <w:lang w:val="en-GB"/>
          <w:rPrChange w:id="2541" w:author="Nigel Rossiter" w:date="2024-02-04T18:22:00Z">
            <w:rPr>
              <w:color w:val="4F81BD"/>
            </w:rPr>
          </w:rPrChange>
        </w:rPr>
        <w:t>events</w:t>
      </w:r>
      <w:proofErr w:type="gramEnd"/>
      <w:r w:rsidRPr="00942891">
        <w:rPr>
          <w:rFonts w:ascii="Arial" w:hAnsi="Arial" w:cs="Arial"/>
          <w:color w:val="4F81BD"/>
          <w:sz w:val="22"/>
          <w:szCs w:val="22"/>
          <w:lang w:val="en-GB"/>
          <w:rPrChange w:id="2542" w:author="Nigel Rossiter" w:date="2024-02-04T18:22:00Z">
            <w:rPr>
              <w:color w:val="4F81BD"/>
            </w:rPr>
          </w:rPrChange>
        </w:rPr>
        <w:t xml:space="preserve"> and transfusion requirement in bleeding trauma patients</w:t>
      </w:r>
      <w:r w:rsidRPr="00942891">
        <w:rPr>
          <w:rFonts w:ascii="Arial" w:hAnsi="Arial" w:cs="Arial"/>
          <w:color w:val="4F81BD"/>
          <w:sz w:val="22"/>
          <w:szCs w:val="22"/>
          <w:lang w:val="en-GB"/>
          <w:rPrChange w:id="2543" w:author="Nigel Rossiter" w:date="2024-02-04T18:22:00Z">
            <w:rPr>
              <w:color w:val="4F81BD"/>
            </w:rPr>
          </w:rPrChange>
        </w:rPr>
        <w:fldChar w:fldCharType="end"/>
      </w:r>
      <w:r w:rsidRPr="00942891">
        <w:rPr>
          <w:rFonts w:ascii="Arial" w:hAnsi="Arial" w:cs="Arial"/>
          <w:color w:val="000000"/>
          <w:sz w:val="22"/>
          <w:szCs w:val="22"/>
          <w:lang w:val="en-GB"/>
          <w:rPrChange w:id="2544" w:author="Nigel Rossiter" w:date="2024-02-04T18:22:00Z">
            <w:rPr>
              <w:color w:val="000000"/>
            </w:rPr>
          </w:rPrChange>
        </w:rPr>
        <w:t xml:space="preserve">. </w:t>
      </w:r>
      <w:r w:rsidRPr="00942891">
        <w:rPr>
          <w:rFonts w:ascii="Arial" w:hAnsi="Arial" w:cs="Arial"/>
          <w:i/>
          <w:color w:val="000000"/>
          <w:sz w:val="22"/>
          <w:szCs w:val="22"/>
          <w:lang w:val="en-GB"/>
          <w:rPrChange w:id="2545" w:author="Nigel Rossiter" w:date="2024-02-04T18:22:00Z">
            <w:rPr>
              <w:i/>
              <w:color w:val="000000"/>
            </w:rPr>
          </w:rPrChange>
        </w:rPr>
        <w:t xml:space="preserve">Health </w:t>
      </w:r>
      <w:proofErr w:type="spellStart"/>
      <w:r w:rsidRPr="00942891">
        <w:rPr>
          <w:rFonts w:ascii="Arial" w:hAnsi="Arial" w:cs="Arial"/>
          <w:i/>
          <w:color w:val="000000"/>
          <w:sz w:val="22"/>
          <w:szCs w:val="22"/>
          <w:lang w:val="en-GB"/>
          <w:rPrChange w:id="2546" w:author="Nigel Rossiter" w:date="2024-02-04T18:22:00Z">
            <w:rPr>
              <w:i/>
              <w:color w:val="000000"/>
            </w:rPr>
          </w:rPrChange>
        </w:rPr>
        <w:t>Technol</w:t>
      </w:r>
      <w:proofErr w:type="spellEnd"/>
      <w:r w:rsidRPr="00942891">
        <w:rPr>
          <w:rFonts w:ascii="Arial" w:hAnsi="Arial" w:cs="Arial"/>
          <w:i/>
          <w:color w:val="000000"/>
          <w:sz w:val="22"/>
          <w:szCs w:val="22"/>
          <w:lang w:val="en-GB"/>
          <w:rPrChange w:id="2547" w:author="Nigel Rossiter" w:date="2024-02-04T18:22:00Z">
            <w:rPr>
              <w:i/>
              <w:color w:val="000000"/>
            </w:rPr>
          </w:rPrChange>
        </w:rPr>
        <w:t xml:space="preserve"> Assess</w:t>
      </w:r>
      <w:r w:rsidRPr="00942891">
        <w:rPr>
          <w:rFonts w:ascii="Arial" w:hAnsi="Arial" w:cs="Arial"/>
          <w:color w:val="000000"/>
          <w:sz w:val="22"/>
          <w:szCs w:val="22"/>
          <w:lang w:val="en-GB"/>
          <w:rPrChange w:id="2548" w:author="Nigel Rossiter" w:date="2024-02-04T18:22:00Z">
            <w:rPr>
              <w:color w:val="000000"/>
            </w:rPr>
          </w:rPrChange>
        </w:rPr>
        <w:t xml:space="preserve"> </w:t>
      </w:r>
      <w:r w:rsidRPr="00942891">
        <w:rPr>
          <w:rFonts w:ascii="Arial" w:hAnsi="Arial" w:cs="Arial"/>
          <w:b/>
          <w:color w:val="000000"/>
          <w:sz w:val="22"/>
          <w:szCs w:val="22"/>
          <w:lang w:val="en-GB"/>
          <w:rPrChange w:id="2549" w:author="Nigel Rossiter" w:date="2024-02-04T18:22:00Z">
            <w:rPr>
              <w:b/>
              <w:color w:val="000000"/>
            </w:rPr>
          </w:rPrChange>
        </w:rPr>
        <w:t>17</w:t>
      </w:r>
      <w:r w:rsidRPr="00942891">
        <w:rPr>
          <w:rFonts w:ascii="Arial" w:hAnsi="Arial" w:cs="Arial"/>
          <w:color w:val="000000"/>
          <w:sz w:val="22"/>
          <w:szCs w:val="22"/>
          <w:lang w:val="en-GB"/>
          <w:rPrChange w:id="2550" w:author="Nigel Rossiter" w:date="2024-02-04T18:22:00Z">
            <w:rPr>
              <w:color w:val="000000"/>
            </w:rPr>
          </w:rPrChange>
        </w:rPr>
        <w:t>, (2013).</w:t>
      </w:r>
    </w:p>
    <w:p w14:paraId="1D3C637E"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551" w:author="Nigel Rossiter" w:date="2024-02-04T18:22:00Z">
            <w:rPr>
              <w:color w:val="000000"/>
            </w:rPr>
          </w:rPrChange>
        </w:rPr>
        <w:pPrChange w:id="2552" w:author="Nigel Rossiter" w:date="2024-02-04T18:19:00Z">
          <w:pPr>
            <w:pBdr>
              <w:top w:val="nil"/>
              <w:left w:val="nil"/>
              <w:bottom w:val="nil"/>
              <w:right w:val="nil"/>
              <w:between w:val="nil"/>
            </w:pBdr>
          </w:pPr>
        </w:pPrChange>
      </w:pPr>
      <w:bookmarkStart w:id="2553" w:name="xvir7l" w:colFirst="0" w:colLast="0"/>
      <w:bookmarkEnd w:id="2553"/>
      <w:r w:rsidRPr="00942891">
        <w:rPr>
          <w:rFonts w:ascii="Arial" w:hAnsi="Arial" w:cs="Arial"/>
          <w:color w:val="000000"/>
          <w:sz w:val="22"/>
          <w:szCs w:val="22"/>
          <w:lang w:val="en-GB"/>
          <w:rPrChange w:id="2554" w:author="Nigel Rossiter" w:date="2024-02-04T18:22:00Z">
            <w:rPr>
              <w:color w:val="000000"/>
            </w:rPr>
          </w:rPrChange>
        </w:rPr>
        <w:t xml:space="preserve">16. </w:t>
      </w:r>
      <w:r w:rsidRPr="00942891">
        <w:rPr>
          <w:rFonts w:ascii="Arial" w:hAnsi="Arial" w:cs="Arial"/>
          <w:color w:val="000000"/>
          <w:sz w:val="22"/>
          <w:szCs w:val="22"/>
          <w:lang w:val="en-GB"/>
          <w:rPrChange w:id="2555" w:author="Nigel Rossiter" w:date="2024-02-04T18:22:00Z">
            <w:rPr>
              <w:color w:val="000000"/>
            </w:rPr>
          </w:rPrChange>
        </w:rPr>
        <w:tab/>
      </w:r>
      <w:proofErr w:type="spellStart"/>
      <w:r w:rsidRPr="00942891">
        <w:rPr>
          <w:rFonts w:ascii="Arial" w:hAnsi="Arial" w:cs="Arial"/>
          <w:color w:val="000000"/>
          <w:sz w:val="22"/>
          <w:szCs w:val="22"/>
          <w:lang w:val="en-GB"/>
          <w:rPrChange w:id="2556" w:author="Nigel Rossiter" w:date="2024-02-04T18:22:00Z">
            <w:rPr>
              <w:color w:val="000000"/>
            </w:rPr>
          </w:rPrChange>
        </w:rPr>
        <w:t>Sierink</w:t>
      </w:r>
      <w:proofErr w:type="spellEnd"/>
      <w:r w:rsidRPr="00942891">
        <w:rPr>
          <w:rFonts w:ascii="Arial" w:hAnsi="Arial" w:cs="Arial"/>
          <w:color w:val="000000"/>
          <w:sz w:val="22"/>
          <w:szCs w:val="22"/>
          <w:lang w:val="en-GB"/>
          <w:rPrChange w:id="2557" w:author="Nigel Rossiter" w:date="2024-02-04T18:22:00Z">
            <w:rPr>
              <w:color w:val="000000"/>
            </w:rPr>
          </w:rPrChange>
        </w:rPr>
        <w:t xml:space="preserve">, J. C. </w:t>
      </w:r>
      <w:r w:rsidRPr="00942891">
        <w:rPr>
          <w:rFonts w:ascii="Arial" w:hAnsi="Arial" w:cs="Arial"/>
          <w:i/>
          <w:color w:val="000000"/>
          <w:sz w:val="22"/>
          <w:szCs w:val="22"/>
          <w:lang w:val="en-GB"/>
          <w:rPrChange w:id="2558" w:author="Nigel Rossiter" w:date="2024-02-04T18:22:00Z">
            <w:rPr>
              <w:i/>
              <w:color w:val="000000"/>
            </w:rPr>
          </w:rPrChange>
        </w:rPr>
        <w:t>et al.</w:t>
      </w:r>
      <w:r w:rsidRPr="00942891">
        <w:rPr>
          <w:rFonts w:ascii="Arial" w:hAnsi="Arial" w:cs="Arial"/>
          <w:color w:val="000000"/>
          <w:sz w:val="22"/>
          <w:szCs w:val="22"/>
          <w:lang w:val="en-GB"/>
          <w:rPrChange w:id="2559" w:author="Nigel Rossiter" w:date="2024-02-04T18:22:00Z">
            <w:rPr>
              <w:color w:val="000000"/>
            </w:rPr>
          </w:rPrChange>
        </w:rPr>
        <w:t xml:space="preserve"> </w:t>
      </w:r>
      <w:r w:rsidRPr="00942891">
        <w:rPr>
          <w:rFonts w:ascii="Arial" w:hAnsi="Arial" w:cs="Arial"/>
          <w:sz w:val="22"/>
          <w:szCs w:val="22"/>
          <w:lang w:val="en-GB"/>
          <w:rPrChange w:id="2560" w:author="Nigel Rossiter" w:date="2024-02-04T18:22:00Z">
            <w:rPr/>
          </w:rPrChange>
        </w:rPr>
        <w:fldChar w:fldCharType="begin"/>
      </w:r>
      <w:r w:rsidRPr="00942891">
        <w:rPr>
          <w:rFonts w:ascii="Arial" w:hAnsi="Arial" w:cs="Arial"/>
          <w:sz w:val="22"/>
          <w:szCs w:val="22"/>
          <w:lang w:val="en-GB"/>
          <w:rPrChange w:id="2561" w:author="Nigel Rossiter" w:date="2024-02-04T18:22:00Z">
            <w:rPr/>
          </w:rPrChange>
        </w:rPr>
        <w:instrText>HYPERLINK "https://doi.org/10.1016/s0140-6736(16)30932-1" \h</w:instrText>
      </w:r>
      <w:r w:rsidRPr="004F5EDB">
        <w:rPr>
          <w:rFonts w:ascii="Arial" w:hAnsi="Arial" w:cs="Arial"/>
          <w:sz w:val="22"/>
          <w:szCs w:val="22"/>
          <w:lang w:val="en-GB"/>
        </w:rPr>
      </w:r>
      <w:r w:rsidRPr="00942891">
        <w:rPr>
          <w:rFonts w:ascii="Arial" w:hAnsi="Arial" w:cs="Arial"/>
          <w:sz w:val="22"/>
          <w:szCs w:val="22"/>
          <w:lang w:val="en-GB"/>
          <w:rPrChange w:id="2562" w:author="Nigel Rossiter" w:date="2024-02-04T18:22:00Z">
            <w:rPr>
              <w:color w:val="4F81BD"/>
            </w:rPr>
          </w:rPrChange>
        </w:rPr>
        <w:fldChar w:fldCharType="separate"/>
      </w:r>
      <w:r w:rsidRPr="00942891">
        <w:rPr>
          <w:rFonts w:ascii="Arial" w:hAnsi="Arial" w:cs="Arial"/>
          <w:color w:val="4F81BD"/>
          <w:sz w:val="22"/>
          <w:szCs w:val="22"/>
          <w:lang w:val="en-GB"/>
          <w:rPrChange w:id="2563" w:author="Nigel Rossiter" w:date="2024-02-04T18:22:00Z">
            <w:rPr>
              <w:color w:val="4F81BD"/>
            </w:rPr>
          </w:rPrChange>
        </w:rPr>
        <w:t>Immediate total-body CT scanning versus conventional imaging and selective CT scanning in patients with severe trauma (REACT-2): A randomised controlled trial</w:t>
      </w:r>
      <w:r w:rsidRPr="00942891">
        <w:rPr>
          <w:rFonts w:ascii="Arial" w:hAnsi="Arial" w:cs="Arial"/>
          <w:color w:val="4F81BD"/>
          <w:sz w:val="22"/>
          <w:szCs w:val="22"/>
          <w:lang w:val="en-GB"/>
          <w:rPrChange w:id="2564" w:author="Nigel Rossiter" w:date="2024-02-04T18:22:00Z">
            <w:rPr>
              <w:color w:val="4F81BD"/>
            </w:rPr>
          </w:rPrChange>
        </w:rPr>
        <w:fldChar w:fldCharType="end"/>
      </w:r>
      <w:r w:rsidRPr="00942891">
        <w:rPr>
          <w:rFonts w:ascii="Arial" w:hAnsi="Arial" w:cs="Arial"/>
          <w:color w:val="000000"/>
          <w:sz w:val="22"/>
          <w:szCs w:val="22"/>
          <w:lang w:val="en-GB"/>
          <w:rPrChange w:id="2565" w:author="Nigel Rossiter" w:date="2024-02-04T18:22:00Z">
            <w:rPr>
              <w:color w:val="000000"/>
            </w:rPr>
          </w:rPrChange>
        </w:rPr>
        <w:t xml:space="preserve">. </w:t>
      </w:r>
      <w:r w:rsidRPr="00942891">
        <w:rPr>
          <w:rFonts w:ascii="Arial" w:hAnsi="Arial" w:cs="Arial"/>
          <w:i/>
          <w:color w:val="000000"/>
          <w:sz w:val="22"/>
          <w:szCs w:val="22"/>
          <w:lang w:val="en-GB"/>
          <w:rPrChange w:id="2566" w:author="Nigel Rossiter" w:date="2024-02-04T18:22:00Z">
            <w:rPr>
              <w:i/>
              <w:color w:val="000000"/>
            </w:rPr>
          </w:rPrChange>
        </w:rPr>
        <w:t>The Lancet</w:t>
      </w:r>
      <w:r w:rsidRPr="00942891">
        <w:rPr>
          <w:rFonts w:ascii="Arial" w:hAnsi="Arial" w:cs="Arial"/>
          <w:color w:val="000000"/>
          <w:sz w:val="22"/>
          <w:szCs w:val="22"/>
          <w:lang w:val="en-GB"/>
          <w:rPrChange w:id="2567" w:author="Nigel Rossiter" w:date="2024-02-04T18:22:00Z">
            <w:rPr>
              <w:color w:val="000000"/>
            </w:rPr>
          </w:rPrChange>
        </w:rPr>
        <w:t xml:space="preserve"> </w:t>
      </w:r>
      <w:r w:rsidRPr="00942891">
        <w:rPr>
          <w:rFonts w:ascii="Arial" w:hAnsi="Arial" w:cs="Arial"/>
          <w:b/>
          <w:color w:val="000000"/>
          <w:sz w:val="22"/>
          <w:szCs w:val="22"/>
          <w:lang w:val="en-GB"/>
          <w:rPrChange w:id="2568" w:author="Nigel Rossiter" w:date="2024-02-04T18:22:00Z">
            <w:rPr>
              <w:b/>
              <w:color w:val="000000"/>
            </w:rPr>
          </w:rPrChange>
        </w:rPr>
        <w:t>388</w:t>
      </w:r>
      <w:r w:rsidRPr="00942891">
        <w:rPr>
          <w:rFonts w:ascii="Arial" w:hAnsi="Arial" w:cs="Arial"/>
          <w:color w:val="000000"/>
          <w:sz w:val="22"/>
          <w:szCs w:val="22"/>
          <w:lang w:val="en-GB"/>
          <w:rPrChange w:id="2569" w:author="Nigel Rossiter" w:date="2024-02-04T18:22:00Z">
            <w:rPr>
              <w:color w:val="000000"/>
            </w:rPr>
          </w:rPrChange>
        </w:rPr>
        <w:t>, 673–683 (2016).</w:t>
      </w:r>
    </w:p>
    <w:p w14:paraId="30C195B1"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570" w:author="Nigel Rossiter" w:date="2024-02-04T18:22:00Z">
            <w:rPr>
              <w:color w:val="000000"/>
            </w:rPr>
          </w:rPrChange>
        </w:rPr>
        <w:pPrChange w:id="2571" w:author="Nigel Rossiter" w:date="2024-02-04T18:19:00Z">
          <w:pPr>
            <w:pBdr>
              <w:top w:val="nil"/>
              <w:left w:val="nil"/>
              <w:bottom w:val="nil"/>
              <w:right w:val="nil"/>
              <w:between w:val="nil"/>
            </w:pBdr>
          </w:pPr>
        </w:pPrChange>
      </w:pPr>
      <w:bookmarkStart w:id="2572" w:name="3hv69ve" w:colFirst="0" w:colLast="0"/>
      <w:bookmarkEnd w:id="2572"/>
      <w:r w:rsidRPr="00942891">
        <w:rPr>
          <w:rFonts w:ascii="Arial" w:hAnsi="Arial" w:cs="Arial"/>
          <w:color w:val="000000"/>
          <w:sz w:val="22"/>
          <w:szCs w:val="22"/>
          <w:lang w:val="en-GB"/>
          <w:rPrChange w:id="2573" w:author="Nigel Rossiter" w:date="2024-02-04T18:22:00Z">
            <w:rPr>
              <w:color w:val="000000"/>
            </w:rPr>
          </w:rPrChange>
        </w:rPr>
        <w:t xml:space="preserve">17. </w:t>
      </w:r>
      <w:r w:rsidRPr="00942891">
        <w:rPr>
          <w:rFonts w:ascii="Arial" w:hAnsi="Arial" w:cs="Arial"/>
          <w:color w:val="000000"/>
          <w:sz w:val="22"/>
          <w:szCs w:val="22"/>
          <w:lang w:val="en-GB"/>
          <w:rPrChange w:id="2574" w:author="Nigel Rossiter" w:date="2024-02-04T18:22:00Z">
            <w:rPr>
              <w:color w:val="000000"/>
            </w:rPr>
          </w:rPrChange>
        </w:rPr>
        <w:tab/>
      </w:r>
      <w:proofErr w:type="spellStart"/>
      <w:r w:rsidRPr="00942891">
        <w:rPr>
          <w:rFonts w:ascii="Arial" w:hAnsi="Arial" w:cs="Arial"/>
          <w:color w:val="000000"/>
          <w:sz w:val="22"/>
          <w:szCs w:val="22"/>
          <w:lang w:val="en-GB"/>
          <w:rPrChange w:id="2575" w:author="Nigel Rossiter" w:date="2024-02-04T18:22:00Z">
            <w:rPr>
              <w:color w:val="000000"/>
            </w:rPr>
          </w:rPrChange>
        </w:rPr>
        <w:t>Ariyanayagam</w:t>
      </w:r>
      <w:proofErr w:type="spellEnd"/>
      <w:r w:rsidRPr="00942891">
        <w:rPr>
          <w:rFonts w:ascii="Arial" w:hAnsi="Arial" w:cs="Arial"/>
          <w:color w:val="000000"/>
          <w:sz w:val="22"/>
          <w:szCs w:val="22"/>
          <w:lang w:val="en-GB"/>
          <w:rPrChange w:id="2576" w:author="Nigel Rossiter" w:date="2024-02-04T18:22:00Z">
            <w:rPr>
              <w:color w:val="000000"/>
            </w:rPr>
          </w:rPrChange>
        </w:rPr>
        <w:t xml:space="preserve">, D. </w:t>
      </w:r>
      <w:r w:rsidRPr="00942891">
        <w:rPr>
          <w:rFonts w:ascii="Arial" w:hAnsi="Arial" w:cs="Arial"/>
          <w:i/>
          <w:color w:val="000000"/>
          <w:sz w:val="22"/>
          <w:szCs w:val="22"/>
          <w:lang w:val="en-GB"/>
          <w:rPrChange w:id="2577" w:author="Nigel Rossiter" w:date="2024-02-04T18:22:00Z">
            <w:rPr>
              <w:i/>
              <w:color w:val="000000"/>
            </w:rPr>
          </w:rPrChange>
        </w:rPr>
        <w:t>et al.</w:t>
      </w:r>
      <w:r w:rsidRPr="00942891">
        <w:rPr>
          <w:rFonts w:ascii="Arial" w:hAnsi="Arial" w:cs="Arial"/>
          <w:color w:val="000000"/>
          <w:sz w:val="22"/>
          <w:szCs w:val="22"/>
          <w:lang w:val="en-GB"/>
          <w:rPrChange w:id="2578" w:author="Nigel Rossiter" w:date="2024-02-04T18:22:00Z">
            <w:rPr>
              <w:color w:val="000000"/>
            </w:rPr>
          </w:rPrChange>
        </w:rPr>
        <w:t xml:space="preserve"> The impact of the ATLS course on traffic accident mortality in </w:t>
      </w:r>
      <w:proofErr w:type="spellStart"/>
      <w:r w:rsidRPr="00942891">
        <w:rPr>
          <w:rFonts w:ascii="Arial" w:hAnsi="Arial" w:cs="Arial"/>
          <w:color w:val="000000"/>
          <w:sz w:val="22"/>
          <w:szCs w:val="22"/>
          <w:lang w:val="en-GB"/>
          <w:rPrChange w:id="2579" w:author="Nigel Rossiter" w:date="2024-02-04T18:22:00Z">
            <w:rPr>
              <w:color w:val="000000"/>
            </w:rPr>
          </w:rPrChange>
        </w:rPr>
        <w:t>trinidad</w:t>
      </w:r>
      <w:proofErr w:type="spellEnd"/>
      <w:r w:rsidRPr="00942891">
        <w:rPr>
          <w:rFonts w:ascii="Arial" w:hAnsi="Arial" w:cs="Arial"/>
          <w:color w:val="000000"/>
          <w:sz w:val="22"/>
          <w:szCs w:val="22"/>
          <w:lang w:val="en-GB"/>
          <w:rPrChange w:id="2580" w:author="Nigel Rossiter" w:date="2024-02-04T18:22:00Z">
            <w:rPr>
              <w:color w:val="000000"/>
            </w:rPr>
          </w:rPrChange>
        </w:rPr>
        <w:t xml:space="preserve"> and </w:t>
      </w:r>
      <w:proofErr w:type="spellStart"/>
      <w:r w:rsidRPr="00942891">
        <w:rPr>
          <w:rFonts w:ascii="Arial" w:hAnsi="Arial" w:cs="Arial"/>
          <w:color w:val="000000"/>
          <w:sz w:val="22"/>
          <w:szCs w:val="22"/>
          <w:lang w:val="en-GB"/>
          <w:rPrChange w:id="2581" w:author="Nigel Rossiter" w:date="2024-02-04T18:22:00Z">
            <w:rPr>
              <w:color w:val="000000"/>
            </w:rPr>
          </w:rPrChange>
        </w:rPr>
        <w:t>tobago</w:t>
      </w:r>
      <w:proofErr w:type="spellEnd"/>
      <w:r w:rsidRPr="00942891">
        <w:rPr>
          <w:rFonts w:ascii="Arial" w:hAnsi="Arial" w:cs="Arial"/>
          <w:color w:val="000000"/>
          <w:sz w:val="22"/>
          <w:szCs w:val="22"/>
          <w:lang w:val="en-GB"/>
          <w:rPrChange w:id="2582" w:author="Nigel Rossiter" w:date="2024-02-04T18:22:00Z">
            <w:rPr>
              <w:color w:val="000000"/>
            </w:rPr>
          </w:rPrChange>
        </w:rPr>
        <w:t xml:space="preserve">. </w:t>
      </w:r>
      <w:r w:rsidRPr="00942891">
        <w:rPr>
          <w:rFonts w:ascii="Arial" w:hAnsi="Arial" w:cs="Arial"/>
          <w:i/>
          <w:color w:val="000000"/>
          <w:sz w:val="22"/>
          <w:szCs w:val="22"/>
          <w:lang w:val="en-GB"/>
          <w:rPrChange w:id="2583" w:author="Nigel Rossiter" w:date="2024-02-04T18:22:00Z">
            <w:rPr>
              <w:i/>
              <w:color w:val="000000"/>
            </w:rPr>
          </w:rPrChange>
        </w:rPr>
        <w:t>West Indian Medical Journal</w:t>
      </w:r>
      <w:r w:rsidRPr="00942891">
        <w:rPr>
          <w:rFonts w:ascii="Arial" w:hAnsi="Arial" w:cs="Arial"/>
          <w:color w:val="000000"/>
          <w:sz w:val="22"/>
          <w:szCs w:val="22"/>
          <w:lang w:val="en-GB"/>
          <w:rPrChange w:id="2584" w:author="Nigel Rossiter" w:date="2024-02-04T18:22:00Z">
            <w:rPr>
              <w:color w:val="000000"/>
            </w:rPr>
          </w:rPrChange>
        </w:rPr>
        <w:t xml:space="preserve"> </w:t>
      </w:r>
      <w:r w:rsidRPr="00942891">
        <w:rPr>
          <w:rFonts w:ascii="Arial" w:hAnsi="Arial" w:cs="Arial"/>
          <w:b/>
          <w:color w:val="000000"/>
          <w:sz w:val="22"/>
          <w:szCs w:val="22"/>
          <w:lang w:val="en-GB"/>
          <w:rPrChange w:id="2585" w:author="Nigel Rossiter" w:date="2024-02-04T18:22:00Z">
            <w:rPr>
              <w:b/>
              <w:color w:val="000000"/>
            </w:rPr>
          </w:rPrChange>
        </w:rPr>
        <w:t>41</w:t>
      </w:r>
      <w:r w:rsidRPr="00942891">
        <w:rPr>
          <w:rFonts w:ascii="Arial" w:hAnsi="Arial" w:cs="Arial"/>
          <w:color w:val="000000"/>
          <w:sz w:val="22"/>
          <w:szCs w:val="22"/>
          <w:lang w:val="en-GB"/>
          <w:rPrChange w:id="2586" w:author="Nigel Rossiter" w:date="2024-02-04T18:22:00Z">
            <w:rPr>
              <w:color w:val="000000"/>
            </w:rPr>
          </w:rPrChange>
        </w:rPr>
        <w:t>, 72–74 (1992).</w:t>
      </w:r>
    </w:p>
    <w:p w14:paraId="0D9874A1"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587" w:author="Nigel Rossiter" w:date="2024-02-04T18:22:00Z">
            <w:rPr>
              <w:color w:val="000000"/>
            </w:rPr>
          </w:rPrChange>
        </w:rPr>
        <w:pPrChange w:id="2588" w:author="Nigel Rossiter" w:date="2024-02-04T18:19:00Z">
          <w:pPr>
            <w:pBdr>
              <w:top w:val="nil"/>
              <w:left w:val="nil"/>
              <w:bottom w:val="nil"/>
              <w:right w:val="nil"/>
              <w:between w:val="nil"/>
            </w:pBdr>
          </w:pPr>
        </w:pPrChange>
      </w:pPr>
      <w:bookmarkStart w:id="2589" w:name="1x0gk37" w:colFirst="0" w:colLast="0"/>
      <w:bookmarkEnd w:id="2589"/>
      <w:r w:rsidRPr="00942891">
        <w:rPr>
          <w:rFonts w:ascii="Arial" w:hAnsi="Arial" w:cs="Arial"/>
          <w:color w:val="000000"/>
          <w:sz w:val="22"/>
          <w:szCs w:val="22"/>
          <w:lang w:val="en-GB"/>
          <w:rPrChange w:id="2590" w:author="Nigel Rossiter" w:date="2024-02-04T18:22:00Z">
            <w:rPr>
              <w:color w:val="000000"/>
            </w:rPr>
          </w:rPrChange>
        </w:rPr>
        <w:t xml:space="preserve">18. </w:t>
      </w:r>
      <w:r w:rsidRPr="00942891">
        <w:rPr>
          <w:rFonts w:ascii="Arial" w:hAnsi="Arial" w:cs="Arial"/>
          <w:color w:val="000000"/>
          <w:sz w:val="22"/>
          <w:szCs w:val="22"/>
          <w:lang w:val="en-GB"/>
          <w:rPrChange w:id="2591" w:author="Nigel Rossiter" w:date="2024-02-04T18:22:00Z">
            <w:rPr>
              <w:color w:val="000000"/>
            </w:rPr>
          </w:rPrChange>
        </w:rPr>
        <w:tab/>
      </w:r>
      <w:proofErr w:type="spellStart"/>
      <w:r w:rsidRPr="00942891">
        <w:rPr>
          <w:rFonts w:ascii="Arial" w:hAnsi="Arial" w:cs="Arial"/>
          <w:color w:val="000000"/>
          <w:sz w:val="22"/>
          <w:szCs w:val="22"/>
          <w:lang w:val="en-GB"/>
          <w:rPrChange w:id="2592" w:author="Nigel Rossiter" w:date="2024-02-04T18:22:00Z">
            <w:rPr>
              <w:color w:val="000000"/>
            </w:rPr>
          </w:rPrChange>
        </w:rPr>
        <w:t>Cioè</w:t>
      </w:r>
      <w:proofErr w:type="spellEnd"/>
      <w:r w:rsidRPr="00942891">
        <w:rPr>
          <w:rFonts w:ascii="Arial" w:hAnsi="Arial" w:cs="Arial"/>
          <w:color w:val="000000"/>
          <w:sz w:val="22"/>
          <w:szCs w:val="22"/>
          <w:lang w:val="en-GB"/>
          <w:rPrChange w:id="2593" w:author="Nigel Rossiter" w:date="2024-02-04T18:22:00Z">
            <w:rPr>
              <w:color w:val="000000"/>
            </w:rPr>
          </w:rPrChange>
        </w:rPr>
        <w:t xml:space="preserve">-Peña, E. </w:t>
      </w:r>
      <w:r w:rsidRPr="00942891">
        <w:rPr>
          <w:rFonts w:ascii="Arial" w:hAnsi="Arial" w:cs="Arial"/>
          <w:i/>
          <w:color w:val="000000"/>
          <w:sz w:val="22"/>
          <w:szCs w:val="22"/>
          <w:lang w:val="en-GB"/>
          <w:rPrChange w:id="2594" w:author="Nigel Rossiter" w:date="2024-02-04T18:22:00Z">
            <w:rPr>
              <w:i/>
              <w:color w:val="000000"/>
            </w:rPr>
          </w:rPrChange>
        </w:rPr>
        <w:t>et al.</w:t>
      </w:r>
      <w:r w:rsidRPr="00942891">
        <w:rPr>
          <w:rFonts w:ascii="Arial" w:hAnsi="Arial" w:cs="Arial"/>
          <w:color w:val="000000"/>
          <w:sz w:val="22"/>
          <w:szCs w:val="22"/>
          <w:lang w:val="en-GB"/>
          <w:rPrChange w:id="2595" w:author="Nigel Rossiter" w:date="2024-02-04T18:22:00Z">
            <w:rPr>
              <w:color w:val="000000"/>
            </w:rPr>
          </w:rPrChange>
        </w:rPr>
        <w:t xml:space="preserve"> </w:t>
      </w:r>
      <w:r w:rsidRPr="00942891">
        <w:rPr>
          <w:rFonts w:ascii="Arial" w:hAnsi="Arial" w:cs="Arial"/>
          <w:sz w:val="22"/>
          <w:szCs w:val="22"/>
          <w:lang w:val="en-GB"/>
          <w:rPrChange w:id="2596" w:author="Nigel Rossiter" w:date="2024-02-04T18:22:00Z">
            <w:rPr/>
          </w:rPrChange>
        </w:rPr>
        <w:fldChar w:fldCharType="begin"/>
      </w:r>
      <w:r w:rsidRPr="00942891">
        <w:rPr>
          <w:rFonts w:ascii="Arial" w:hAnsi="Arial" w:cs="Arial"/>
          <w:sz w:val="22"/>
          <w:szCs w:val="22"/>
          <w:lang w:val="en-GB"/>
          <w:rPrChange w:id="2597" w:author="Nigel Rossiter" w:date="2024-02-04T18:22:00Z">
            <w:rPr/>
          </w:rPrChange>
        </w:rPr>
        <w:instrText>HYPERLINK "https://doi.org/10.1177/1460408616672491" \h</w:instrText>
      </w:r>
      <w:r w:rsidRPr="004F5EDB">
        <w:rPr>
          <w:rFonts w:ascii="Arial" w:hAnsi="Arial" w:cs="Arial"/>
          <w:sz w:val="22"/>
          <w:szCs w:val="22"/>
          <w:lang w:val="en-GB"/>
        </w:rPr>
      </w:r>
      <w:r w:rsidRPr="00942891">
        <w:rPr>
          <w:rFonts w:ascii="Arial" w:hAnsi="Arial" w:cs="Arial"/>
          <w:sz w:val="22"/>
          <w:szCs w:val="22"/>
          <w:lang w:val="en-GB"/>
          <w:rPrChange w:id="2598" w:author="Nigel Rossiter" w:date="2024-02-04T18:22:00Z">
            <w:rPr>
              <w:color w:val="4F81BD"/>
            </w:rPr>
          </w:rPrChange>
        </w:rPr>
        <w:fldChar w:fldCharType="separate"/>
      </w:r>
      <w:r w:rsidRPr="00942891">
        <w:rPr>
          <w:rFonts w:ascii="Arial" w:hAnsi="Arial" w:cs="Arial"/>
          <w:color w:val="4F81BD"/>
          <w:sz w:val="22"/>
          <w:szCs w:val="22"/>
          <w:lang w:val="en-GB"/>
          <w:rPrChange w:id="2599" w:author="Nigel Rossiter" w:date="2024-02-04T18:22:00Z">
            <w:rPr>
              <w:color w:val="4F81BD"/>
            </w:rPr>
          </w:rPrChange>
        </w:rPr>
        <w:t xml:space="preserve">Development and implementation of a hospital-based trauma response system in an urban hospital in </w:t>
      </w:r>
      <w:proofErr w:type="spellStart"/>
      <w:r w:rsidRPr="00942891">
        <w:rPr>
          <w:rFonts w:ascii="Arial" w:hAnsi="Arial" w:cs="Arial"/>
          <w:color w:val="4F81BD"/>
          <w:sz w:val="22"/>
          <w:szCs w:val="22"/>
          <w:lang w:val="en-GB"/>
          <w:rPrChange w:id="2600" w:author="Nigel Rossiter" w:date="2024-02-04T18:22:00Z">
            <w:rPr>
              <w:color w:val="4F81BD"/>
            </w:rPr>
          </w:rPrChange>
        </w:rPr>
        <w:t>san</w:t>
      </w:r>
      <w:proofErr w:type="spellEnd"/>
      <w:r w:rsidRPr="00942891">
        <w:rPr>
          <w:rFonts w:ascii="Arial" w:hAnsi="Arial" w:cs="Arial"/>
          <w:color w:val="4F81BD"/>
          <w:sz w:val="22"/>
          <w:szCs w:val="22"/>
          <w:lang w:val="en-GB"/>
          <w:rPrChange w:id="2601" w:author="Nigel Rossiter" w:date="2024-02-04T18:22:00Z">
            <w:rPr>
              <w:color w:val="4F81BD"/>
            </w:rPr>
          </w:rPrChange>
        </w:rPr>
        <w:t xml:space="preserve"> </w:t>
      </w:r>
      <w:proofErr w:type="spellStart"/>
      <w:r w:rsidRPr="00942891">
        <w:rPr>
          <w:rFonts w:ascii="Arial" w:hAnsi="Arial" w:cs="Arial"/>
          <w:color w:val="4F81BD"/>
          <w:sz w:val="22"/>
          <w:szCs w:val="22"/>
          <w:lang w:val="en-GB"/>
          <w:rPrChange w:id="2602" w:author="Nigel Rossiter" w:date="2024-02-04T18:22:00Z">
            <w:rPr>
              <w:color w:val="4F81BD"/>
            </w:rPr>
          </w:rPrChange>
        </w:rPr>
        <w:t>salvador</w:t>
      </w:r>
      <w:proofErr w:type="spellEnd"/>
      <w:r w:rsidRPr="00942891">
        <w:rPr>
          <w:rFonts w:ascii="Arial" w:hAnsi="Arial" w:cs="Arial"/>
          <w:color w:val="4F81BD"/>
          <w:sz w:val="22"/>
          <w:szCs w:val="22"/>
          <w:lang w:val="en-GB"/>
          <w:rPrChange w:id="2603" w:author="Nigel Rossiter" w:date="2024-02-04T18:22:00Z">
            <w:rPr>
              <w:color w:val="4F81BD"/>
            </w:rPr>
          </w:rPrChange>
        </w:rPr>
        <w:t xml:space="preserve">, </w:t>
      </w:r>
      <w:proofErr w:type="spellStart"/>
      <w:r w:rsidRPr="00942891">
        <w:rPr>
          <w:rFonts w:ascii="Arial" w:hAnsi="Arial" w:cs="Arial"/>
          <w:color w:val="4F81BD"/>
          <w:sz w:val="22"/>
          <w:szCs w:val="22"/>
          <w:lang w:val="en-GB"/>
          <w:rPrChange w:id="2604" w:author="Nigel Rossiter" w:date="2024-02-04T18:22:00Z">
            <w:rPr>
              <w:color w:val="4F81BD"/>
            </w:rPr>
          </w:rPrChange>
        </w:rPr>
        <w:t>el</w:t>
      </w:r>
      <w:proofErr w:type="spellEnd"/>
      <w:r w:rsidRPr="00942891">
        <w:rPr>
          <w:rFonts w:ascii="Arial" w:hAnsi="Arial" w:cs="Arial"/>
          <w:color w:val="4F81BD"/>
          <w:sz w:val="22"/>
          <w:szCs w:val="22"/>
          <w:lang w:val="en-GB"/>
          <w:rPrChange w:id="2605" w:author="Nigel Rossiter" w:date="2024-02-04T18:22:00Z">
            <w:rPr>
              <w:color w:val="4F81BD"/>
            </w:rPr>
          </w:rPrChange>
        </w:rPr>
        <w:t xml:space="preserve"> </w:t>
      </w:r>
      <w:proofErr w:type="spellStart"/>
      <w:r w:rsidRPr="00942891">
        <w:rPr>
          <w:rFonts w:ascii="Arial" w:hAnsi="Arial" w:cs="Arial"/>
          <w:color w:val="4F81BD"/>
          <w:sz w:val="22"/>
          <w:szCs w:val="22"/>
          <w:lang w:val="en-GB"/>
          <w:rPrChange w:id="2606" w:author="Nigel Rossiter" w:date="2024-02-04T18:22:00Z">
            <w:rPr>
              <w:color w:val="4F81BD"/>
            </w:rPr>
          </w:rPrChange>
        </w:rPr>
        <w:t>salvador</w:t>
      </w:r>
      <w:proofErr w:type="spellEnd"/>
      <w:r w:rsidRPr="00942891">
        <w:rPr>
          <w:rFonts w:ascii="Arial" w:hAnsi="Arial" w:cs="Arial"/>
          <w:color w:val="4F81BD"/>
          <w:sz w:val="22"/>
          <w:szCs w:val="22"/>
          <w:lang w:val="en-GB"/>
          <w:rPrChange w:id="2607" w:author="Nigel Rossiter" w:date="2024-02-04T18:22:00Z">
            <w:rPr>
              <w:color w:val="4F81BD"/>
            </w:rPr>
          </w:rPrChange>
        </w:rPr>
        <w:fldChar w:fldCharType="end"/>
      </w:r>
      <w:r w:rsidRPr="00942891">
        <w:rPr>
          <w:rFonts w:ascii="Arial" w:hAnsi="Arial" w:cs="Arial"/>
          <w:color w:val="000000"/>
          <w:sz w:val="22"/>
          <w:szCs w:val="22"/>
          <w:lang w:val="en-GB"/>
          <w:rPrChange w:id="2608" w:author="Nigel Rossiter" w:date="2024-02-04T18:22:00Z">
            <w:rPr>
              <w:color w:val="000000"/>
            </w:rPr>
          </w:rPrChange>
        </w:rPr>
        <w:t xml:space="preserve">. </w:t>
      </w:r>
      <w:r w:rsidRPr="00942891">
        <w:rPr>
          <w:rFonts w:ascii="Arial" w:hAnsi="Arial" w:cs="Arial"/>
          <w:i/>
          <w:color w:val="000000"/>
          <w:sz w:val="22"/>
          <w:szCs w:val="22"/>
          <w:lang w:val="en-GB"/>
          <w:rPrChange w:id="2609" w:author="Nigel Rossiter" w:date="2024-02-04T18:22:00Z">
            <w:rPr>
              <w:i/>
              <w:color w:val="000000"/>
            </w:rPr>
          </w:rPrChange>
        </w:rPr>
        <w:t>Trauma</w:t>
      </w:r>
      <w:r w:rsidRPr="00942891">
        <w:rPr>
          <w:rFonts w:ascii="Arial" w:hAnsi="Arial" w:cs="Arial"/>
          <w:color w:val="000000"/>
          <w:sz w:val="22"/>
          <w:szCs w:val="22"/>
          <w:lang w:val="en-GB"/>
          <w:rPrChange w:id="2610" w:author="Nigel Rossiter" w:date="2024-02-04T18:22:00Z">
            <w:rPr>
              <w:color w:val="000000"/>
            </w:rPr>
          </w:rPrChange>
        </w:rPr>
        <w:t xml:space="preserve"> </w:t>
      </w:r>
      <w:r w:rsidRPr="00942891">
        <w:rPr>
          <w:rFonts w:ascii="Arial" w:hAnsi="Arial" w:cs="Arial"/>
          <w:b/>
          <w:color w:val="000000"/>
          <w:sz w:val="22"/>
          <w:szCs w:val="22"/>
          <w:lang w:val="en-GB"/>
          <w:rPrChange w:id="2611" w:author="Nigel Rossiter" w:date="2024-02-04T18:22:00Z">
            <w:rPr>
              <w:b/>
              <w:color w:val="000000"/>
            </w:rPr>
          </w:rPrChange>
        </w:rPr>
        <w:t>19</w:t>
      </w:r>
      <w:r w:rsidRPr="00942891">
        <w:rPr>
          <w:rFonts w:ascii="Arial" w:hAnsi="Arial" w:cs="Arial"/>
          <w:color w:val="000000"/>
          <w:sz w:val="22"/>
          <w:szCs w:val="22"/>
          <w:lang w:val="en-GB"/>
          <w:rPrChange w:id="2612" w:author="Nigel Rossiter" w:date="2024-02-04T18:22:00Z">
            <w:rPr>
              <w:color w:val="000000"/>
            </w:rPr>
          </w:rPrChange>
        </w:rPr>
        <w:t>, 118–126 (2016).</w:t>
      </w:r>
    </w:p>
    <w:p w14:paraId="2CBF0959"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613" w:author="Nigel Rossiter" w:date="2024-02-04T18:22:00Z">
            <w:rPr>
              <w:color w:val="000000"/>
            </w:rPr>
          </w:rPrChange>
        </w:rPr>
        <w:pPrChange w:id="2614" w:author="Nigel Rossiter" w:date="2024-02-04T18:19:00Z">
          <w:pPr>
            <w:pBdr>
              <w:top w:val="nil"/>
              <w:left w:val="nil"/>
              <w:bottom w:val="nil"/>
              <w:right w:val="nil"/>
              <w:between w:val="nil"/>
            </w:pBdr>
          </w:pPr>
        </w:pPrChange>
      </w:pPr>
      <w:bookmarkStart w:id="2615" w:name="4h042r0" w:colFirst="0" w:colLast="0"/>
      <w:bookmarkEnd w:id="2615"/>
      <w:r w:rsidRPr="00942891">
        <w:rPr>
          <w:rFonts w:ascii="Arial" w:hAnsi="Arial" w:cs="Arial"/>
          <w:color w:val="000000"/>
          <w:sz w:val="22"/>
          <w:szCs w:val="22"/>
          <w:lang w:val="en-GB"/>
          <w:rPrChange w:id="2616" w:author="Nigel Rossiter" w:date="2024-02-04T18:22:00Z">
            <w:rPr>
              <w:color w:val="000000"/>
            </w:rPr>
          </w:rPrChange>
        </w:rPr>
        <w:lastRenderedPageBreak/>
        <w:t xml:space="preserve">19. </w:t>
      </w:r>
      <w:r w:rsidRPr="00942891">
        <w:rPr>
          <w:rFonts w:ascii="Arial" w:hAnsi="Arial" w:cs="Arial"/>
          <w:color w:val="000000"/>
          <w:sz w:val="22"/>
          <w:szCs w:val="22"/>
          <w:lang w:val="en-GB"/>
          <w:rPrChange w:id="2617" w:author="Nigel Rossiter" w:date="2024-02-04T18:22:00Z">
            <w:rPr>
              <w:color w:val="000000"/>
            </w:rPr>
          </w:rPrChange>
        </w:rPr>
        <w:tab/>
      </w:r>
      <w:proofErr w:type="spellStart"/>
      <w:r w:rsidRPr="00942891">
        <w:rPr>
          <w:rFonts w:ascii="Arial" w:hAnsi="Arial" w:cs="Arial"/>
          <w:color w:val="000000"/>
          <w:sz w:val="22"/>
          <w:szCs w:val="22"/>
          <w:lang w:val="en-GB"/>
          <w:rPrChange w:id="2618" w:author="Nigel Rossiter" w:date="2024-02-04T18:22:00Z">
            <w:rPr>
              <w:color w:val="000000"/>
            </w:rPr>
          </w:rPrChange>
        </w:rPr>
        <w:t>Petroze</w:t>
      </w:r>
      <w:proofErr w:type="spellEnd"/>
      <w:r w:rsidRPr="00942891">
        <w:rPr>
          <w:rFonts w:ascii="Arial" w:hAnsi="Arial" w:cs="Arial"/>
          <w:color w:val="000000"/>
          <w:sz w:val="22"/>
          <w:szCs w:val="22"/>
          <w:lang w:val="en-GB"/>
          <w:rPrChange w:id="2619" w:author="Nigel Rossiter" w:date="2024-02-04T18:22:00Z">
            <w:rPr>
              <w:color w:val="000000"/>
            </w:rPr>
          </w:rPrChange>
        </w:rPr>
        <w:t xml:space="preserve">, R. T. </w:t>
      </w:r>
      <w:r w:rsidRPr="00942891">
        <w:rPr>
          <w:rFonts w:ascii="Arial" w:hAnsi="Arial" w:cs="Arial"/>
          <w:i/>
          <w:color w:val="000000"/>
          <w:sz w:val="22"/>
          <w:szCs w:val="22"/>
          <w:lang w:val="en-GB"/>
          <w:rPrChange w:id="2620" w:author="Nigel Rossiter" w:date="2024-02-04T18:22:00Z">
            <w:rPr>
              <w:i/>
              <w:color w:val="000000"/>
            </w:rPr>
          </w:rPrChange>
        </w:rPr>
        <w:t>et al.</w:t>
      </w:r>
      <w:r w:rsidRPr="00942891">
        <w:rPr>
          <w:rFonts w:ascii="Arial" w:hAnsi="Arial" w:cs="Arial"/>
          <w:color w:val="000000"/>
          <w:sz w:val="22"/>
          <w:szCs w:val="22"/>
          <w:lang w:val="en-GB"/>
          <w:rPrChange w:id="2621" w:author="Nigel Rossiter" w:date="2024-02-04T18:22:00Z">
            <w:rPr>
              <w:color w:val="000000"/>
            </w:rPr>
          </w:rPrChange>
        </w:rPr>
        <w:t xml:space="preserve"> </w:t>
      </w:r>
      <w:r w:rsidRPr="00942891">
        <w:rPr>
          <w:rFonts w:ascii="Arial" w:hAnsi="Arial" w:cs="Arial"/>
          <w:sz w:val="22"/>
          <w:szCs w:val="22"/>
          <w:lang w:val="en-GB"/>
          <w:rPrChange w:id="2622" w:author="Nigel Rossiter" w:date="2024-02-04T18:22:00Z">
            <w:rPr/>
          </w:rPrChange>
        </w:rPr>
        <w:fldChar w:fldCharType="begin"/>
      </w:r>
      <w:r w:rsidRPr="00942891">
        <w:rPr>
          <w:rFonts w:ascii="Arial" w:hAnsi="Arial" w:cs="Arial"/>
          <w:sz w:val="22"/>
          <w:szCs w:val="22"/>
          <w:lang w:val="en-GB"/>
          <w:rPrChange w:id="2623" w:author="Nigel Rossiter" w:date="2024-02-04T18:22:00Z">
            <w:rPr/>
          </w:rPrChange>
        </w:rPr>
        <w:instrText>HYPERLINK "https://doi.org/10.1007/s00268-014-2899-y" \h</w:instrText>
      </w:r>
      <w:r w:rsidRPr="004F5EDB">
        <w:rPr>
          <w:rFonts w:ascii="Arial" w:hAnsi="Arial" w:cs="Arial"/>
          <w:sz w:val="22"/>
          <w:szCs w:val="22"/>
          <w:lang w:val="en-GB"/>
        </w:rPr>
      </w:r>
      <w:r w:rsidRPr="00942891">
        <w:rPr>
          <w:rFonts w:ascii="Arial" w:hAnsi="Arial" w:cs="Arial"/>
          <w:sz w:val="22"/>
          <w:szCs w:val="22"/>
          <w:lang w:val="en-GB"/>
          <w:rPrChange w:id="2624" w:author="Nigel Rossiter" w:date="2024-02-04T18:22:00Z">
            <w:rPr>
              <w:color w:val="4F81BD"/>
            </w:rPr>
          </w:rPrChange>
        </w:rPr>
        <w:fldChar w:fldCharType="separate"/>
      </w:r>
      <w:r w:rsidRPr="00942891">
        <w:rPr>
          <w:rFonts w:ascii="Arial" w:hAnsi="Arial" w:cs="Arial"/>
          <w:color w:val="4F81BD"/>
          <w:sz w:val="22"/>
          <w:szCs w:val="22"/>
          <w:lang w:val="en-GB"/>
          <w:rPrChange w:id="2625" w:author="Nigel Rossiter" w:date="2024-02-04T18:22:00Z">
            <w:rPr>
              <w:color w:val="4F81BD"/>
            </w:rPr>
          </w:rPrChange>
        </w:rPr>
        <w:t>Can focused trauma education initiatives reduce mortality or improve resource utilization in a low-resource setting?</w:t>
      </w:r>
      <w:r w:rsidRPr="00942891">
        <w:rPr>
          <w:rFonts w:ascii="Arial" w:hAnsi="Arial" w:cs="Arial"/>
          <w:color w:val="4F81BD"/>
          <w:sz w:val="22"/>
          <w:szCs w:val="22"/>
          <w:lang w:val="en-GB"/>
          <w:rPrChange w:id="2626" w:author="Nigel Rossiter" w:date="2024-02-04T18:22:00Z">
            <w:rPr>
              <w:color w:val="4F81BD"/>
            </w:rPr>
          </w:rPrChange>
        </w:rPr>
        <w:fldChar w:fldCharType="end"/>
      </w:r>
      <w:r w:rsidRPr="00942891">
        <w:rPr>
          <w:rFonts w:ascii="Arial" w:hAnsi="Arial" w:cs="Arial"/>
          <w:color w:val="000000"/>
          <w:sz w:val="22"/>
          <w:szCs w:val="22"/>
          <w:lang w:val="en-GB"/>
          <w:rPrChange w:id="2627" w:author="Nigel Rossiter" w:date="2024-02-04T18:22:00Z">
            <w:rPr>
              <w:color w:val="000000"/>
            </w:rPr>
          </w:rPrChange>
        </w:rPr>
        <w:t xml:space="preserve"> </w:t>
      </w:r>
      <w:r w:rsidRPr="00942891">
        <w:rPr>
          <w:rFonts w:ascii="Arial" w:hAnsi="Arial" w:cs="Arial"/>
          <w:i/>
          <w:color w:val="000000"/>
          <w:sz w:val="22"/>
          <w:szCs w:val="22"/>
          <w:lang w:val="en-GB"/>
          <w:rPrChange w:id="2628" w:author="Nigel Rossiter" w:date="2024-02-04T18:22:00Z">
            <w:rPr>
              <w:i/>
              <w:color w:val="000000"/>
            </w:rPr>
          </w:rPrChange>
        </w:rPr>
        <w:t>World Journal of Surgery</w:t>
      </w:r>
      <w:r w:rsidRPr="00942891">
        <w:rPr>
          <w:rFonts w:ascii="Arial" w:hAnsi="Arial" w:cs="Arial"/>
          <w:color w:val="000000"/>
          <w:sz w:val="22"/>
          <w:szCs w:val="22"/>
          <w:lang w:val="en-GB"/>
          <w:rPrChange w:id="2629" w:author="Nigel Rossiter" w:date="2024-02-04T18:22:00Z">
            <w:rPr>
              <w:color w:val="000000"/>
            </w:rPr>
          </w:rPrChange>
        </w:rPr>
        <w:t xml:space="preserve"> </w:t>
      </w:r>
      <w:r w:rsidRPr="00942891">
        <w:rPr>
          <w:rFonts w:ascii="Arial" w:hAnsi="Arial" w:cs="Arial"/>
          <w:b/>
          <w:color w:val="000000"/>
          <w:sz w:val="22"/>
          <w:szCs w:val="22"/>
          <w:lang w:val="en-GB"/>
          <w:rPrChange w:id="2630" w:author="Nigel Rossiter" w:date="2024-02-04T18:22:00Z">
            <w:rPr>
              <w:b/>
              <w:color w:val="000000"/>
            </w:rPr>
          </w:rPrChange>
        </w:rPr>
        <w:t>39</w:t>
      </w:r>
      <w:r w:rsidRPr="00942891">
        <w:rPr>
          <w:rFonts w:ascii="Arial" w:hAnsi="Arial" w:cs="Arial"/>
          <w:color w:val="000000"/>
          <w:sz w:val="22"/>
          <w:szCs w:val="22"/>
          <w:lang w:val="en-GB"/>
          <w:rPrChange w:id="2631" w:author="Nigel Rossiter" w:date="2024-02-04T18:22:00Z">
            <w:rPr>
              <w:color w:val="000000"/>
            </w:rPr>
          </w:rPrChange>
        </w:rPr>
        <w:t>, 926–933 (2014).</w:t>
      </w:r>
    </w:p>
    <w:p w14:paraId="37D67266"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632" w:author="Nigel Rossiter" w:date="2024-02-04T18:22:00Z">
            <w:rPr>
              <w:color w:val="000000"/>
            </w:rPr>
          </w:rPrChange>
        </w:rPr>
        <w:pPrChange w:id="2633" w:author="Nigel Rossiter" w:date="2024-02-04T18:19:00Z">
          <w:pPr>
            <w:pBdr>
              <w:top w:val="nil"/>
              <w:left w:val="nil"/>
              <w:bottom w:val="nil"/>
              <w:right w:val="nil"/>
              <w:between w:val="nil"/>
            </w:pBdr>
          </w:pPr>
        </w:pPrChange>
      </w:pPr>
      <w:bookmarkStart w:id="2634" w:name="2w5ecyt" w:colFirst="0" w:colLast="0"/>
      <w:bookmarkEnd w:id="2634"/>
      <w:r w:rsidRPr="00942891">
        <w:rPr>
          <w:rFonts w:ascii="Arial" w:hAnsi="Arial" w:cs="Arial"/>
          <w:color w:val="000000"/>
          <w:sz w:val="22"/>
          <w:szCs w:val="22"/>
          <w:lang w:val="en-GB"/>
          <w:rPrChange w:id="2635" w:author="Nigel Rossiter" w:date="2024-02-04T18:22:00Z">
            <w:rPr>
              <w:color w:val="000000"/>
            </w:rPr>
          </w:rPrChange>
        </w:rPr>
        <w:t xml:space="preserve">20. </w:t>
      </w:r>
      <w:r w:rsidRPr="00942891">
        <w:rPr>
          <w:rFonts w:ascii="Arial" w:hAnsi="Arial" w:cs="Arial"/>
          <w:color w:val="000000"/>
          <w:sz w:val="22"/>
          <w:szCs w:val="22"/>
          <w:lang w:val="en-GB"/>
          <w:rPrChange w:id="2636" w:author="Nigel Rossiter" w:date="2024-02-04T18:22:00Z">
            <w:rPr>
              <w:color w:val="000000"/>
            </w:rPr>
          </w:rPrChange>
        </w:rPr>
        <w:tab/>
        <w:t xml:space="preserve">Van Heng, Y. </w:t>
      </w:r>
      <w:r w:rsidRPr="00942891">
        <w:rPr>
          <w:rFonts w:ascii="Arial" w:hAnsi="Arial" w:cs="Arial"/>
          <w:i/>
          <w:color w:val="000000"/>
          <w:sz w:val="22"/>
          <w:szCs w:val="22"/>
          <w:lang w:val="en-GB"/>
          <w:rPrChange w:id="2637" w:author="Nigel Rossiter" w:date="2024-02-04T18:22:00Z">
            <w:rPr>
              <w:i/>
              <w:color w:val="000000"/>
            </w:rPr>
          </w:rPrChange>
        </w:rPr>
        <w:t>et al.</w:t>
      </w:r>
      <w:r w:rsidRPr="00942891">
        <w:rPr>
          <w:rFonts w:ascii="Arial" w:hAnsi="Arial" w:cs="Arial"/>
          <w:color w:val="000000"/>
          <w:sz w:val="22"/>
          <w:szCs w:val="22"/>
          <w:lang w:val="en-GB"/>
          <w:rPrChange w:id="2638" w:author="Nigel Rossiter" w:date="2024-02-04T18:22:00Z">
            <w:rPr>
              <w:color w:val="000000"/>
            </w:rPr>
          </w:rPrChange>
        </w:rPr>
        <w:t xml:space="preserve"> </w:t>
      </w:r>
      <w:r w:rsidRPr="00942891">
        <w:rPr>
          <w:rFonts w:ascii="Arial" w:hAnsi="Arial" w:cs="Arial"/>
          <w:sz w:val="22"/>
          <w:szCs w:val="22"/>
          <w:lang w:val="en-GB"/>
          <w:rPrChange w:id="2639" w:author="Nigel Rossiter" w:date="2024-02-04T18:22:00Z">
            <w:rPr/>
          </w:rPrChange>
        </w:rPr>
        <w:fldChar w:fldCharType="begin"/>
      </w:r>
      <w:r w:rsidRPr="00942891">
        <w:rPr>
          <w:rFonts w:ascii="Arial" w:hAnsi="Arial" w:cs="Arial"/>
          <w:sz w:val="22"/>
          <w:szCs w:val="22"/>
          <w:lang w:val="en-GB"/>
          <w:rPrChange w:id="2640" w:author="Nigel Rossiter" w:date="2024-02-04T18:22:00Z">
            <w:rPr/>
          </w:rPrChange>
        </w:rPr>
        <w:instrText>HYPERLINK "https://doi.org/10.1017/s1049023x00006282" \h</w:instrText>
      </w:r>
      <w:r w:rsidRPr="004F5EDB">
        <w:rPr>
          <w:rFonts w:ascii="Arial" w:hAnsi="Arial" w:cs="Arial"/>
          <w:sz w:val="22"/>
          <w:szCs w:val="22"/>
          <w:lang w:val="en-GB"/>
        </w:rPr>
      </w:r>
      <w:r w:rsidRPr="00942891">
        <w:rPr>
          <w:rFonts w:ascii="Arial" w:hAnsi="Arial" w:cs="Arial"/>
          <w:sz w:val="22"/>
          <w:szCs w:val="22"/>
          <w:lang w:val="en-GB"/>
          <w:rPrChange w:id="2641" w:author="Nigel Rossiter" w:date="2024-02-04T18:22:00Z">
            <w:rPr>
              <w:color w:val="4F81BD"/>
            </w:rPr>
          </w:rPrChange>
        </w:rPr>
        <w:fldChar w:fldCharType="separate"/>
      </w:r>
      <w:proofErr w:type="gramStart"/>
      <w:r w:rsidRPr="00942891">
        <w:rPr>
          <w:rFonts w:ascii="Arial" w:hAnsi="Arial" w:cs="Arial"/>
          <w:color w:val="4F81BD"/>
          <w:sz w:val="22"/>
          <w:szCs w:val="22"/>
          <w:lang w:val="en-GB"/>
          <w:rPrChange w:id="2642" w:author="Nigel Rossiter" w:date="2024-02-04T18:22:00Z">
            <w:rPr>
              <w:color w:val="4F81BD"/>
            </w:rPr>
          </w:rPrChange>
        </w:rPr>
        <w:t>Non-doctors</w:t>
      </w:r>
      <w:proofErr w:type="gramEnd"/>
      <w:r w:rsidRPr="00942891">
        <w:rPr>
          <w:rFonts w:ascii="Arial" w:hAnsi="Arial" w:cs="Arial"/>
          <w:color w:val="4F81BD"/>
          <w:sz w:val="22"/>
          <w:szCs w:val="22"/>
          <w:lang w:val="en-GB"/>
          <w:rPrChange w:id="2643" w:author="Nigel Rossiter" w:date="2024-02-04T18:22:00Z">
            <w:rPr>
              <w:color w:val="4F81BD"/>
            </w:rPr>
          </w:rPrChange>
        </w:rPr>
        <w:t xml:space="preserve"> as trauma surgeons? A controlled study of trauma training for non-graduate surgeons in rural </w:t>
      </w:r>
      <w:proofErr w:type="spellStart"/>
      <w:r w:rsidRPr="00942891">
        <w:rPr>
          <w:rFonts w:ascii="Arial" w:hAnsi="Arial" w:cs="Arial"/>
          <w:color w:val="4F81BD"/>
          <w:sz w:val="22"/>
          <w:szCs w:val="22"/>
          <w:lang w:val="en-GB"/>
          <w:rPrChange w:id="2644" w:author="Nigel Rossiter" w:date="2024-02-04T18:22:00Z">
            <w:rPr>
              <w:color w:val="4F81BD"/>
            </w:rPr>
          </w:rPrChange>
        </w:rPr>
        <w:t>cambodia</w:t>
      </w:r>
      <w:proofErr w:type="spellEnd"/>
      <w:r w:rsidRPr="00942891">
        <w:rPr>
          <w:rFonts w:ascii="Arial" w:hAnsi="Arial" w:cs="Arial"/>
          <w:color w:val="4F81BD"/>
          <w:sz w:val="22"/>
          <w:szCs w:val="22"/>
          <w:lang w:val="en-GB"/>
          <w:rPrChange w:id="2645" w:author="Nigel Rossiter" w:date="2024-02-04T18:22:00Z">
            <w:rPr>
              <w:color w:val="4F81BD"/>
            </w:rPr>
          </w:rPrChange>
        </w:rPr>
        <w:fldChar w:fldCharType="end"/>
      </w:r>
      <w:r w:rsidRPr="00942891">
        <w:rPr>
          <w:rFonts w:ascii="Arial" w:hAnsi="Arial" w:cs="Arial"/>
          <w:color w:val="000000"/>
          <w:sz w:val="22"/>
          <w:szCs w:val="22"/>
          <w:lang w:val="en-GB"/>
          <w:rPrChange w:id="2646" w:author="Nigel Rossiter" w:date="2024-02-04T18:22:00Z">
            <w:rPr>
              <w:color w:val="000000"/>
            </w:rPr>
          </w:rPrChange>
        </w:rPr>
        <w:t xml:space="preserve">. </w:t>
      </w:r>
      <w:r w:rsidRPr="00942891">
        <w:rPr>
          <w:rFonts w:ascii="Arial" w:hAnsi="Arial" w:cs="Arial"/>
          <w:i/>
          <w:color w:val="000000"/>
          <w:sz w:val="22"/>
          <w:szCs w:val="22"/>
          <w:lang w:val="en-GB"/>
          <w:rPrChange w:id="2647" w:author="Nigel Rossiter" w:date="2024-02-04T18:22:00Z">
            <w:rPr>
              <w:i/>
              <w:color w:val="000000"/>
            </w:rPr>
          </w:rPrChange>
        </w:rPr>
        <w:t>Prehospital and Disaster Medicine</w:t>
      </w:r>
      <w:r w:rsidRPr="00942891">
        <w:rPr>
          <w:rFonts w:ascii="Arial" w:hAnsi="Arial" w:cs="Arial"/>
          <w:color w:val="000000"/>
          <w:sz w:val="22"/>
          <w:szCs w:val="22"/>
          <w:lang w:val="en-GB"/>
          <w:rPrChange w:id="2648" w:author="Nigel Rossiter" w:date="2024-02-04T18:22:00Z">
            <w:rPr>
              <w:color w:val="000000"/>
            </w:rPr>
          </w:rPrChange>
        </w:rPr>
        <w:t xml:space="preserve"> </w:t>
      </w:r>
      <w:r w:rsidRPr="00942891">
        <w:rPr>
          <w:rFonts w:ascii="Arial" w:hAnsi="Arial" w:cs="Arial"/>
          <w:b/>
          <w:color w:val="000000"/>
          <w:sz w:val="22"/>
          <w:szCs w:val="22"/>
          <w:lang w:val="en-GB"/>
          <w:rPrChange w:id="2649" w:author="Nigel Rossiter" w:date="2024-02-04T18:22:00Z">
            <w:rPr>
              <w:b/>
              <w:color w:val="000000"/>
            </w:rPr>
          </w:rPrChange>
        </w:rPr>
        <w:t>23</w:t>
      </w:r>
      <w:r w:rsidRPr="00942891">
        <w:rPr>
          <w:rFonts w:ascii="Arial" w:hAnsi="Arial" w:cs="Arial"/>
          <w:color w:val="000000"/>
          <w:sz w:val="22"/>
          <w:szCs w:val="22"/>
          <w:lang w:val="en-GB"/>
          <w:rPrChange w:id="2650" w:author="Nigel Rossiter" w:date="2024-02-04T18:22:00Z">
            <w:rPr>
              <w:color w:val="000000"/>
            </w:rPr>
          </w:rPrChange>
        </w:rPr>
        <w:t>, 483–489 (2008).</w:t>
      </w:r>
    </w:p>
    <w:p w14:paraId="38EF8F71"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651" w:author="Nigel Rossiter" w:date="2024-02-04T18:22:00Z">
            <w:rPr>
              <w:color w:val="000000"/>
            </w:rPr>
          </w:rPrChange>
        </w:rPr>
        <w:pPrChange w:id="2652" w:author="Nigel Rossiter" w:date="2024-02-04T18:19:00Z">
          <w:pPr>
            <w:pBdr>
              <w:top w:val="nil"/>
              <w:left w:val="nil"/>
              <w:bottom w:val="nil"/>
              <w:right w:val="nil"/>
              <w:between w:val="nil"/>
            </w:pBdr>
          </w:pPr>
        </w:pPrChange>
      </w:pPr>
      <w:bookmarkStart w:id="2653" w:name="1baon6m" w:colFirst="0" w:colLast="0"/>
      <w:bookmarkEnd w:id="2653"/>
      <w:r w:rsidRPr="00942891">
        <w:rPr>
          <w:rFonts w:ascii="Arial" w:hAnsi="Arial" w:cs="Arial"/>
          <w:color w:val="000000"/>
          <w:sz w:val="22"/>
          <w:szCs w:val="22"/>
          <w:lang w:val="en-GB"/>
          <w:rPrChange w:id="2654" w:author="Nigel Rossiter" w:date="2024-02-04T18:22:00Z">
            <w:rPr>
              <w:color w:val="000000"/>
            </w:rPr>
          </w:rPrChange>
        </w:rPr>
        <w:t xml:space="preserve">21. </w:t>
      </w:r>
      <w:r w:rsidRPr="00942891">
        <w:rPr>
          <w:rFonts w:ascii="Arial" w:hAnsi="Arial" w:cs="Arial"/>
          <w:color w:val="000000"/>
          <w:sz w:val="22"/>
          <w:szCs w:val="22"/>
          <w:lang w:val="en-GB"/>
          <w:rPrChange w:id="2655" w:author="Nigel Rossiter" w:date="2024-02-04T18:22:00Z">
            <w:rPr>
              <w:color w:val="000000"/>
            </w:rPr>
          </w:rPrChange>
        </w:rPr>
        <w:tab/>
        <w:t xml:space="preserve">Wang, P. </w:t>
      </w:r>
      <w:r w:rsidRPr="00942891">
        <w:rPr>
          <w:rFonts w:ascii="Arial" w:hAnsi="Arial" w:cs="Arial"/>
          <w:i/>
          <w:color w:val="000000"/>
          <w:sz w:val="22"/>
          <w:szCs w:val="22"/>
          <w:lang w:val="en-GB"/>
          <w:rPrChange w:id="2656" w:author="Nigel Rossiter" w:date="2024-02-04T18:22:00Z">
            <w:rPr>
              <w:i/>
              <w:color w:val="000000"/>
            </w:rPr>
          </w:rPrChange>
        </w:rPr>
        <w:t>et al.</w:t>
      </w:r>
      <w:r w:rsidRPr="00942891">
        <w:rPr>
          <w:rFonts w:ascii="Arial" w:hAnsi="Arial" w:cs="Arial"/>
          <w:color w:val="000000"/>
          <w:sz w:val="22"/>
          <w:szCs w:val="22"/>
          <w:lang w:val="en-GB"/>
          <w:rPrChange w:id="2657" w:author="Nigel Rossiter" w:date="2024-02-04T18:22:00Z">
            <w:rPr>
              <w:color w:val="000000"/>
            </w:rPr>
          </w:rPrChange>
        </w:rPr>
        <w:t xml:space="preserve"> Comparison of severe trauma care effect before and after advanced trauma life support training. </w:t>
      </w:r>
      <w:r w:rsidRPr="00942891">
        <w:rPr>
          <w:rFonts w:ascii="Arial" w:hAnsi="Arial" w:cs="Arial"/>
          <w:i/>
          <w:color w:val="000000"/>
          <w:sz w:val="22"/>
          <w:szCs w:val="22"/>
          <w:lang w:val="en-GB"/>
          <w:rPrChange w:id="2658" w:author="Nigel Rossiter" w:date="2024-02-04T18:22:00Z">
            <w:rPr>
              <w:i/>
              <w:color w:val="000000"/>
            </w:rPr>
          </w:rPrChange>
        </w:rPr>
        <w:t>Chinese Journal of Traumatology (English Edition)</w:t>
      </w:r>
      <w:r w:rsidRPr="00942891">
        <w:rPr>
          <w:rFonts w:ascii="Arial" w:hAnsi="Arial" w:cs="Arial"/>
          <w:color w:val="000000"/>
          <w:sz w:val="22"/>
          <w:szCs w:val="22"/>
          <w:lang w:val="en-GB"/>
          <w:rPrChange w:id="2659" w:author="Nigel Rossiter" w:date="2024-02-04T18:22:00Z">
            <w:rPr>
              <w:color w:val="000000"/>
            </w:rPr>
          </w:rPrChange>
        </w:rPr>
        <w:t xml:space="preserve"> </w:t>
      </w:r>
      <w:r w:rsidRPr="00942891">
        <w:rPr>
          <w:rFonts w:ascii="Arial" w:hAnsi="Arial" w:cs="Arial"/>
          <w:b/>
          <w:color w:val="000000"/>
          <w:sz w:val="22"/>
          <w:szCs w:val="22"/>
          <w:lang w:val="en-GB"/>
          <w:rPrChange w:id="2660" w:author="Nigel Rossiter" w:date="2024-02-04T18:22:00Z">
            <w:rPr>
              <w:b/>
              <w:color w:val="000000"/>
            </w:rPr>
          </w:rPrChange>
        </w:rPr>
        <w:t>13</w:t>
      </w:r>
      <w:r w:rsidRPr="00942891">
        <w:rPr>
          <w:rFonts w:ascii="Arial" w:hAnsi="Arial" w:cs="Arial"/>
          <w:color w:val="000000"/>
          <w:sz w:val="22"/>
          <w:szCs w:val="22"/>
          <w:lang w:val="en-GB"/>
          <w:rPrChange w:id="2661" w:author="Nigel Rossiter" w:date="2024-02-04T18:22:00Z">
            <w:rPr>
              <w:color w:val="000000"/>
            </w:rPr>
          </w:rPrChange>
        </w:rPr>
        <w:t>, 341–344 (2010).</w:t>
      </w:r>
    </w:p>
    <w:p w14:paraId="595EBA77"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662" w:author="Nigel Rossiter" w:date="2024-02-04T18:22:00Z">
            <w:rPr>
              <w:color w:val="000000"/>
            </w:rPr>
          </w:rPrChange>
        </w:rPr>
        <w:pPrChange w:id="2663" w:author="Nigel Rossiter" w:date="2024-02-04T18:19:00Z">
          <w:pPr>
            <w:pBdr>
              <w:top w:val="nil"/>
              <w:left w:val="nil"/>
              <w:bottom w:val="nil"/>
              <w:right w:val="nil"/>
              <w:between w:val="nil"/>
            </w:pBdr>
          </w:pPr>
        </w:pPrChange>
      </w:pPr>
      <w:bookmarkStart w:id="2664" w:name="3vac5uf" w:colFirst="0" w:colLast="0"/>
      <w:bookmarkEnd w:id="2664"/>
      <w:r w:rsidRPr="00942891">
        <w:rPr>
          <w:rFonts w:ascii="Arial" w:hAnsi="Arial" w:cs="Arial"/>
          <w:color w:val="000000"/>
          <w:sz w:val="22"/>
          <w:szCs w:val="22"/>
          <w:lang w:val="en-GB"/>
          <w:rPrChange w:id="2665" w:author="Nigel Rossiter" w:date="2024-02-04T18:22:00Z">
            <w:rPr>
              <w:color w:val="000000"/>
            </w:rPr>
          </w:rPrChange>
        </w:rPr>
        <w:t xml:space="preserve">22. </w:t>
      </w:r>
      <w:r w:rsidRPr="00942891">
        <w:rPr>
          <w:rFonts w:ascii="Arial" w:hAnsi="Arial" w:cs="Arial"/>
          <w:color w:val="000000"/>
          <w:sz w:val="22"/>
          <w:szCs w:val="22"/>
          <w:lang w:val="en-GB"/>
          <w:rPrChange w:id="2666" w:author="Nigel Rossiter" w:date="2024-02-04T18:22:00Z">
            <w:rPr>
              <w:color w:val="000000"/>
            </w:rPr>
          </w:rPrChange>
        </w:rPr>
        <w:tab/>
        <w:t xml:space="preserve">Ali, J. </w:t>
      </w:r>
      <w:r w:rsidRPr="00942891">
        <w:rPr>
          <w:rFonts w:ascii="Arial" w:hAnsi="Arial" w:cs="Arial"/>
          <w:i/>
          <w:color w:val="000000"/>
          <w:sz w:val="22"/>
          <w:szCs w:val="22"/>
          <w:lang w:val="en-GB"/>
          <w:rPrChange w:id="2667" w:author="Nigel Rossiter" w:date="2024-02-04T18:22:00Z">
            <w:rPr>
              <w:i/>
              <w:color w:val="000000"/>
            </w:rPr>
          </w:rPrChange>
        </w:rPr>
        <w:t>et al.</w:t>
      </w:r>
      <w:r w:rsidRPr="00942891">
        <w:rPr>
          <w:rFonts w:ascii="Arial" w:hAnsi="Arial" w:cs="Arial"/>
          <w:color w:val="000000"/>
          <w:sz w:val="22"/>
          <w:szCs w:val="22"/>
          <w:lang w:val="en-GB"/>
          <w:rPrChange w:id="2668" w:author="Nigel Rossiter" w:date="2024-02-04T18:22:00Z">
            <w:rPr>
              <w:color w:val="000000"/>
            </w:rPr>
          </w:rPrChange>
        </w:rPr>
        <w:t xml:space="preserve"> </w:t>
      </w:r>
      <w:r w:rsidRPr="00942891">
        <w:rPr>
          <w:rFonts w:ascii="Arial" w:hAnsi="Arial" w:cs="Arial"/>
          <w:sz w:val="22"/>
          <w:szCs w:val="22"/>
          <w:lang w:val="en-GB"/>
          <w:rPrChange w:id="2669" w:author="Nigel Rossiter" w:date="2024-02-04T18:22:00Z">
            <w:rPr/>
          </w:rPrChange>
        </w:rPr>
        <w:fldChar w:fldCharType="begin"/>
      </w:r>
      <w:r w:rsidRPr="00942891">
        <w:rPr>
          <w:rFonts w:ascii="Arial" w:hAnsi="Arial" w:cs="Arial"/>
          <w:sz w:val="22"/>
          <w:szCs w:val="22"/>
          <w:lang w:val="en-GB"/>
          <w:rPrChange w:id="2670" w:author="Nigel Rossiter" w:date="2024-02-04T18:22:00Z">
            <w:rPr/>
          </w:rPrChange>
        </w:rPr>
        <w:instrText>HYPERLINK "https://doi.org/10.1007/s002689900171" \h</w:instrText>
      </w:r>
      <w:r w:rsidRPr="004F5EDB">
        <w:rPr>
          <w:rFonts w:ascii="Arial" w:hAnsi="Arial" w:cs="Arial"/>
          <w:sz w:val="22"/>
          <w:szCs w:val="22"/>
          <w:lang w:val="en-GB"/>
        </w:rPr>
      </w:r>
      <w:r w:rsidRPr="00942891">
        <w:rPr>
          <w:rFonts w:ascii="Arial" w:hAnsi="Arial" w:cs="Arial"/>
          <w:sz w:val="22"/>
          <w:szCs w:val="22"/>
          <w:lang w:val="en-GB"/>
          <w:rPrChange w:id="2671" w:author="Nigel Rossiter" w:date="2024-02-04T18:22:00Z">
            <w:rPr>
              <w:color w:val="4F81BD"/>
            </w:rPr>
          </w:rPrChange>
        </w:rPr>
        <w:fldChar w:fldCharType="separate"/>
      </w:r>
      <w:r w:rsidRPr="00942891">
        <w:rPr>
          <w:rFonts w:ascii="Arial" w:hAnsi="Arial" w:cs="Arial"/>
          <w:color w:val="4F81BD"/>
          <w:sz w:val="22"/>
          <w:szCs w:val="22"/>
          <w:lang w:val="en-GB"/>
          <w:rPrChange w:id="2672" w:author="Nigel Rossiter" w:date="2024-02-04T18:22:00Z">
            <w:rPr>
              <w:color w:val="4F81BD"/>
            </w:rPr>
          </w:rPrChange>
        </w:rPr>
        <w:t>Teaching effectiveness of the advanced trauma life support program as demonstrated by an objective structured clinical examination for practicing physicians</w:t>
      </w:r>
      <w:r w:rsidRPr="00942891">
        <w:rPr>
          <w:rFonts w:ascii="Arial" w:hAnsi="Arial" w:cs="Arial"/>
          <w:color w:val="4F81BD"/>
          <w:sz w:val="22"/>
          <w:szCs w:val="22"/>
          <w:lang w:val="en-GB"/>
          <w:rPrChange w:id="2673" w:author="Nigel Rossiter" w:date="2024-02-04T18:22:00Z">
            <w:rPr>
              <w:color w:val="4F81BD"/>
            </w:rPr>
          </w:rPrChange>
        </w:rPr>
        <w:fldChar w:fldCharType="end"/>
      </w:r>
      <w:r w:rsidRPr="00942891">
        <w:rPr>
          <w:rFonts w:ascii="Arial" w:hAnsi="Arial" w:cs="Arial"/>
          <w:color w:val="000000"/>
          <w:sz w:val="22"/>
          <w:szCs w:val="22"/>
          <w:lang w:val="en-GB"/>
          <w:rPrChange w:id="2674" w:author="Nigel Rossiter" w:date="2024-02-04T18:22:00Z">
            <w:rPr>
              <w:color w:val="000000"/>
            </w:rPr>
          </w:rPrChange>
        </w:rPr>
        <w:t xml:space="preserve">. </w:t>
      </w:r>
      <w:r w:rsidRPr="00942891">
        <w:rPr>
          <w:rFonts w:ascii="Arial" w:hAnsi="Arial" w:cs="Arial"/>
          <w:i/>
          <w:color w:val="000000"/>
          <w:sz w:val="22"/>
          <w:szCs w:val="22"/>
          <w:lang w:val="en-GB"/>
          <w:rPrChange w:id="2675" w:author="Nigel Rossiter" w:date="2024-02-04T18:22:00Z">
            <w:rPr>
              <w:i/>
              <w:color w:val="000000"/>
            </w:rPr>
          </w:rPrChange>
        </w:rPr>
        <w:t>World Journal of Surgery</w:t>
      </w:r>
      <w:r w:rsidRPr="00942891">
        <w:rPr>
          <w:rFonts w:ascii="Arial" w:hAnsi="Arial" w:cs="Arial"/>
          <w:color w:val="000000"/>
          <w:sz w:val="22"/>
          <w:szCs w:val="22"/>
          <w:lang w:val="en-GB"/>
          <w:rPrChange w:id="2676" w:author="Nigel Rossiter" w:date="2024-02-04T18:22:00Z">
            <w:rPr>
              <w:color w:val="000000"/>
            </w:rPr>
          </w:rPrChange>
        </w:rPr>
        <w:t xml:space="preserve"> </w:t>
      </w:r>
      <w:r w:rsidRPr="00942891">
        <w:rPr>
          <w:rFonts w:ascii="Arial" w:hAnsi="Arial" w:cs="Arial"/>
          <w:b/>
          <w:color w:val="000000"/>
          <w:sz w:val="22"/>
          <w:szCs w:val="22"/>
          <w:lang w:val="en-GB"/>
          <w:rPrChange w:id="2677" w:author="Nigel Rossiter" w:date="2024-02-04T18:22:00Z">
            <w:rPr>
              <w:b/>
              <w:color w:val="000000"/>
            </w:rPr>
          </w:rPrChange>
        </w:rPr>
        <w:t>20</w:t>
      </w:r>
      <w:r w:rsidRPr="00942891">
        <w:rPr>
          <w:rFonts w:ascii="Arial" w:hAnsi="Arial" w:cs="Arial"/>
          <w:color w:val="000000"/>
          <w:sz w:val="22"/>
          <w:szCs w:val="22"/>
          <w:lang w:val="en-GB"/>
          <w:rPrChange w:id="2678" w:author="Nigel Rossiter" w:date="2024-02-04T18:22:00Z">
            <w:rPr>
              <w:color w:val="000000"/>
            </w:rPr>
          </w:rPrChange>
        </w:rPr>
        <w:t>, 1121–1126 (1996).</w:t>
      </w:r>
    </w:p>
    <w:p w14:paraId="22244DF6" w14:textId="77777777" w:rsidR="00926479" w:rsidRPr="00942891" w:rsidRDefault="00000000">
      <w:pPr>
        <w:pBdr>
          <w:top w:val="nil"/>
          <w:left w:val="nil"/>
          <w:bottom w:val="nil"/>
          <w:right w:val="nil"/>
          <w:between w:val="nil"/>
        </w:pBdr>
        <w:spacing w:line="480" w:lineRule="auto"/>
        <w:rPr>
          <w:rFonts w:ascii="Arial" w:hAnsi="Arial" w:cs="Arial"/>
          <w:color w:val="000000"/>
          <w:sz w:val="22"/>
          <w:szCs w:val="22"/>
          <w:lang w:val="en-GB"/>
          <w:rPrChange w:id="2679" w:author="Nigel Rossiter" w:date="2024-02-04T18:22:00Z">
            <w:rPr>
              <w:color w:val="000000"/>
            </w:rPr>
          </w:rPrChange>
        </w:rPr>
        <w:pPrChange w:id="2680" w:author="Nigel Rossiter" w:date="2024-02-04T18:19:00Z">
          <w:pPr>
            <w:pBdr>
              <w:top w:val="nil"/>
              <w:left w:val="nil"/>
              <w:bottom w:val="nil"/>
              <w:right w:val="nil"/>
              <w:between w:val="nil"/>
            </w:pBdr>
          </w:pPr>
        </w:pPrChange>
      </w:pPr>
      <w:bookmarkStart w:id="2681" w:name="2afmg28" w:colFirst="0" w:colLast="0"/>
      <w:bookmarkEnd w:id="2681"/>
      <w:r w:rsidRPr="00942891">
        <w:rPr>
          <w:rFonts w:ascii="Arial" w:hAnsi="Arial" w:cs="Arial"/>
          <w:color w:val="000000"/>
          <w:sz w:val="22"/>
          <w:szCs w:val="22"/>
          <w:lang w:val="en-GB"/>
          <w:rPrChange w:id="2682" w:author="Nigel Rossiter" w:date="2024-02-04T18:22:00Z">
            <w:rPr>
              <w:color w:val="000000"/>
            </w:rPr>
          </w:rPrChange>
        </w:rPr>
        <w:t xml:space="preserve">23. </w:t>
      </w:r>
      <w:r w:rsidRPr="00942891">
        <w:rPr>
          <w:rFonts w:ascii="Arial" w:hAnsi="Arial" w:cs="Arial"/>
          <w:color w:val="000000"/>
          <w:sz w:val="22"/>
          <w:szCs w:val="22"/>
          <w:lang w:val="en-GB"/>
          <w:rPrChange w:id="2683" w:author="Nigel Rossiter" w:date="2024-02-04T18:22:00Z">
            <w:rPr>
              <w:color w:val="000000"/>
            </w:rPr>
          </w:rPrChange>
        </w:rPr>
        <w:tab/>
        <w:t xml:space="preserve">Ali, J. </w:t>
      </w:r>
      <w:r w:rsidRPr="00942891">
        <w:rPr>
          <w:rFonts w:ascii="Arial" w:hAnsi="Arial" w:cs="Arial"/>
          <w:i/>
          <w:color w:val="000000"/>
          <w:sz w:val="22"/>
          <w:szCs w:val="22"/>
          <w:lang w:val="en-GB"/>
          <w:rPrChange w:id="2684" w:author="Nigel Rossiter" w:date="2024-02-04T18:22:00Z">
            <w:rPr>
              <w:i/>
              <w:color w:val="000000"/>
            </w:rPr>
          </w:rPrChange>
        </w:rPr>
        <w:t>et al.</w:t>
      </w:r>
      <w:r w:rsidRPr="00942891">
        <w:rPr>
          <w:rFonts w:ascii="Arial" w:hAnsi="Arial" w:cs="Arial"/>
          <w:color w:val="000000"/>
          <w:sz w:val="22"/>
          <w:szCs w:val="22"/>
          <w:lang w:val="en-GB"/>
          <w:rPrChange w:id="2685" w:author="Nigel Rossiter" w:date="2024-02-04T18:22:00Z">
            <w:rPr>
              <w:color w:val="000000"/>
            </w:rPr>
          </w:rPrChange>
        </w:rPr>
        <w:t xml:space="preserve"> </w:t>
      </w:r>
      <w:r w:rsidRPr="00942891">
        <w:rPr>
          <w:rFonts w:ascii="Arial" w:hAnsi="Arial" w:cs="Arial"/>
          <w:sz w:val="22"/>
          <w:szCs w:val="22"/>
          <w:lang w:val="en-GB"/>
          <w:rPrChange w:id="2686" w:author="Nigel Rossiter" w:date="2024-02-04T18:22:00Z">
            <w:rPr/>
          </w:rPrChange>
        </w:rPr>
        <w:fldChar w:fldCharType="begin"/>
      </w:r>
      <w:r w:rsidRPr="00942891">
        <w:rPr>
          <w:rFonts w:ascii="Arial" w:hAnsi="Arial" w:cs="Arial"/>
          <w:sz w:val="22"/>
          <w:szCs w:val="22"/>
          <w:lang w:val="en-GB"/>
          <w:rPrChange w:id="2687" w:author="Nigel Rossiter" w:date="2024-02-04T18:22:00Z">
            <w:rPr/>
          </w:rPrChange>
        </w:rPr>
        <w:instrText>HYPERLINK "https://doi.org/10.1097/00005373-199901000-00013" \h</w:instrText>
      </w:r>
      <w:r w:rsidRPr="004F5EDB">
        <w:rPr>
          <w:rFonts w:ascii="Arial" w:hAnsi="Arial" w:cs="Arial"/>
          <w:sz w:val="22"/>
          <w:szCs w:val="22"/>
          <w:lang w:val="en-GB"/>
        </w:rPr>
      </w:r>
      <w:r w:rsidRPr="00942891">
        <w:rPr>
          <w:rFonts w:ascii="Arial" w:hAnsi="Arial" w:cs="Arial"/>
          <w:sz w:val="22"/>
          <w:szCs w:val="22"/>
          <w:lang w:val="en-GB"/>
          <w:rPrChange w:id="2688" w:author="Nigel Rossiter" w:date="2024-02-04T18:22:00Z">
            <w:rPr>
              <w:color w:val="4F81BD"/>
            </w:rPr>
          </w:rPrChange>
        </w:rPr>
        <w:fldChar w:fldCharType="separate"/>
      </w:r>
      <w:r w:rsidRPr="00942891">
        <w:rPr>
          <w:rFonts w:ascii="Arial" w:hAnsi="Arial" w:cs="Arial"/>
          <w:color w:val="4F81BD"/>
          <w:sz w:val="22"/>
          <w:szCs w:val="22"/>
          <w:lang w:val="en-GB"/>
          <w:rPrChange w:id="2689" w:author="Nigel Rossiter" w:date="2024-02-04T18:22:00Z">
            <w:rPr>
              <w:color w:val="4F81BD"/>
            </w:rPr>
          </w:rPrChange>
        </w:rPr>
        <w:t>Comparison of performance of interns completing the old (1993) and new interactive (1997) advanced trauma life support courses</w:t>
      </w:r>
      <w:r w:rsidRPr="00942891">
        <w:rPr>
          <w:rFonts w:ascii="Arial" w:hAnsi="Arial" w:cs="Arial"/>
          <w:color w:val="4F81BD"/>
          <w:sz w:val="22"/>
          <w:szCs w:val="22"/>
          <w:lang w:val="en-GB"/>
          <w:rPrChange w:id="2690" w:author="Nigel Rossiter" w:date="2024-02-04T18:22:00Z">
            <w:rPr>
              <w:color w:val="4F81BD"/>
            </w:rPr>
          </w:rPrChange>
        </w:rPr>
        <w:fldChar w:fldCharType="end"/>
      </w:r>
      <w:r w:rsidRPr="00942891">
        <w:rPr>
          <w:rFonts w:ascii="Arial" w:hAnsi="Arial" w:cs="Arial"/>
          <w:color w:val="000000"/>
          <w:sz w:val="22"/>
          <w:szCs w:val="22"/>
          <w:lang w:val="en-GB"/>
          <w:rPrChange w:id="2691" w:author="Nigel Rossiter" w:date="2024-02-04T18:22:00Z">
            <w:rPr>
              <w:color w:val="000000"/>
            </w:rPr>
          </w:rPrChange>
        </w:rPr>
        <w:t xml:space="preserve">. </w:t>
      </w:r>
      <w:r w:rsidRPr="00942891">
        <w:rPr>
          <w:rFonts w:ascii="Arial" w:hAnsi="Arial" w:cs="Arial"/>
          <w:i/>
          <w:color w:val="000000"/>
          <w:sz w:val="22"/>
          <w:szCs w:val="22"/>
          <w:lang w:val="en-GB"/>
          <w:rPrChange w:id="2692" w:author="Nigel Rossiter" w:date="2024-02-04T18:22:00Z">
            <w:rPr>
              <w:i/>
              <w:color w:val="000000"/>
            </w:rPr>
          </w:rPrChange>
        </w:rPr>
        <w:t>The Journal of Trauma: Injury, Infection, and Critical Care</w:t>
      </w:r>
      <w:r w:rsidRPr="00942891">
        <w:rPr>
          <w:rFonts w:ascii="Arial" w:hAnsi="Arial" w:cs="Arial"/>
          <w:color w:val="000000"/>
          <w:sz w:val="22"/>
          <w:szCs w:val="22"/>
          <w:lang w:val="en-GB"/>
          <w:rPrChange w:id="2693" w:author="Nigel Rossiter" w:date="2024-02-04T18:22:00Z">
            <w:rPr>
              <w:color w:val="000000"/>
            </w:rPr>
          </w:rPrChange>
        </w:rPr>
        <w:t xml:space="preserve"> </w:t>
      </w:r>
      <w:r w:rsidRPr="00942891">
        <w:rPr>
          <w:rFonts w:ascii="Arial" w:hAnsi="Arial" w:cs="Arial"/>
          <w:b/>
          <w:color w:val="000000"/>
          <w:sz w:val="22"/>
          <w:szCs w:val="22"/>
          <w:lang w:val="en-GB"/>
          <w:rPrChange w:id="2694" w:author="Nigel Rossiter" w:date="2024-02-04T18:22:00Z">
            <w:rPr>
              <w:b/>
              <w:color w:val="000000"/>
            </w:rPr>
          </w:rPrChange>
        </w:rPr>
        <w:t>46</w:t>
      </w:r>
      <w:r w:rsidRPr="00942891">
        <w:rPr>
          <w:rFonts w:ascii="Arial" w:hAnsi="Arial" w:cs="Arial"/>
          <w:color w:val="000000"/>
          <w:sz w:val="22"/>
          <w:szCs w:val="22"/>
          <w:lang w:val="en-GB"/>
          <w:rPrChange w:id="2695" w:author="Nigel Rossiter" w:date="2024-02-04T18:22:00Z">
            <w:rPr>
              <w:color w:val="000000"/>
            </w:rPr>
          </w:rPrChange>
        </w:rPr>
        <w:t>, 80–86 (1999).</w:t>
      </w:r>
    </w:p>
    <w:sectPr w:rsidR="00926479" w:rsidRPr="00942891">
      <w:pgSz w:w="12240" w:h="15840"/>
      <w:pgMar w:top="1440" w:right="1440" w:bottom="1440" w:left="1440" w:header="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9" w:author="Juillard, Catherine" w:date="2024-02-08T16:32:00Z" w:initials="JC">
    <w:p w14:paraId="34368117" w14:textId="77777777" w:rsidR="004F5EDB" w:rsidRDefault="004F5EDB" w:rsidP="004F5EDB">
      <w:r>
        <w:rPr>
          <w:rStyle w:val="CommentReference"/>
        </w:rPr>
        <w:annotationRef/>
      </w:r>
      <w:r>
        <w:rPr>
          <w:color w:val="000000"/>
          <w:sz w:val="20"/>
          <w:szCs w:val="20"/>
        </w:rPr>
        <w:t>The results cite the mortality, but not the feasibility metrics that were measured. Was loss to follow up the only one? Or were there other feasibility metrics that were measured? While the pilot mortality rates of each arm are certainly very interesting to report, they are not the stated primary objective of the study…</w:t>
      </w:r>
    </w:p>
  </w:comment>
  <w:comment w:id="52" w:author="Juillard, Catherine" w:date="2024-02-08T16:30:00Z" w:initials="JC">
    <w:p w14:paraId="24D2AF7B" w14:textId="641A44A8" w:rsidR="004F5EDB" w:rsidRDefault="004F5EDB" w:rsidP="004F5EDB">
      <w:r>
        <w:rPr>
          <w:rStyle w:val="CommentReference"/>
        </w:rPr>
        <w:annotationRef/>
      </w:r>
      <w:r>
        <w:rPr>
          <w:color w:val="000000"/>
          <w:sz w:val="20"/>
          <w:szCs w:val="20"/>
        </w:rPr>
        <w:t>I’m not sure what journal you plan on submitting this to, but US scientific convention is to spell out numerics if: 1) they start the sentence and 2) if they are single digit (“one” vs “11”). I am not sure if British convention is the same, but we do that for all of our english-language manuscripts.</w:t>
      </w:r>
    </w:p>
  </w:comment>
  <w:comment w:id="89" w:author="Nigel Rossiter" w:date="2024-02-04T09:28:00Z" w:initials="NDR">
    <w:p w14:paraId="1E75DE47" w14:textId="7B5E8B2B" w:rsidR="00DF1F70" w:rsidRDefault="00DF1F70" w:rsidP="00DF1F70">
      <w:r>
        <w:rPr>
          <w:rStyle w:val="CommentReference"/>
        </w:rPr>
        <w:annotationRef/>
      </w:r>
      <w:r>
        <w:rPr>
          <w:color w:val="000000"/>
          <w:sz w:val="20"/>
          <w:szCs w:val="20"/>
        </w:rPr>
        <w:t xml:space="preserve">We have been quoting 5-6 million deaths pa.  </w:t>
      </w:r>
      <w:hyperlink r:id="rId1" w:history="1">
        <w:r w:rsidRPr="00645B06">
          <w:rPr>
            <w:rStyle w:val="Hyperlink"/>
            <w:sz w:val="20"/>
            <w:szCs w:val="20"/>
          </w:rPr>
          <w:t>https://rdcu.be/cWCzE</w:t>
        </w:r>
      </w:hyperlink>
    </w:p>
  </w:comment>
  <w:comment w:id="90" w:author="Juillard, Catherine" w:date="2024-02-08T16:33:00Z" w:initials="JC">
    <w:p w14:paraId="6B146A29" w14:textId="77777777" w:rsidR="004F5EDB" w:rsidRDefault="004F5EDB" w:rsidP="004F5EDB">
      <w:r>
        <w:rPr>
          <w:rStyle w:val="CommentReference"/>
        </w:rPr>
        <w:annotationRef/>
      </w:r>
      <w:r>
        <w:rPr>
          <w:color w:val="000000"/>
          <w:sz w:val="20"/>
          <w:szCs w:val="20"/>
        </w:rPr>
        <w:t>Agree</w:t>
      </w:r>
    </w:p>
  </w:comment>
  <w:comment w:id="98" w:author="Nigel Rossiter" w:date="2024-02-04T09:35:00Z" w:initials="NDR">
    <w:p w14:paraId="11C52346" w14:textId="02839D87" w:rsidR="00DF1F70" w:rsidRDefault="00DF1F70" w:rsidP="00DF1F70">
      <w:r>
        <w:rPr>
          <w:rStyle w:val="CommentReference"/>
        </w:rPr>
        <w:annotationRef/>
      </w:r>
      <w:r>
        <w:rPr>
          <w:color w:val="000000"/>
          <w:sz w:val="20"/>
          <w:szCs w:val="20"/>
        </w:rPr>
        <w:t>Good.  However I would add here that we concentrate on the deaths but 150 million people per year are either permanently or temporarily injured - the population of Russia or central America, year on year.  The WHO have shown good initial emergency (Trauma) care can prevent 50% of all deaths and 33% of all disability.</w:t>
      </w:r>
    </w:p>
  </w:comment>
  <w:comment w:id="99" w:author="Juillard, Catherine" w:date="2024-02-08T16:36:00Z" w:initials="JC">
    <w:p w14:paraId="451F0F77" w14:textId="77777777" w:rsidR="004F5EDB" w:rsidRDefault="004F5EDB" w:rsidP="004F5EDB">
      <w:r>
        <w:rPr>
          <w:rStyle w:val="CommentReference"/>
        </w:rPr>
        <w:annotationRef/>
      </w:r>
      <w:r>
        <w:rPr>
          <w:color w:val="000000"/>
          <w:sz w:val="20"/>
          <w:szCs w:val="20"/>
        </w:rPr>
        <w:t xml:space="preserve">The reference for 45% reduction in mortality associated w prehospital care: </w:t>
      </w:r>
      <w:r>
        <w:rPr>
          <w:color w:val="202020"/>
          <w:sz w:val="20"/>
          <w:szCs w:val="20"/>
        </w:rPr>
        <w:t>Global Acute Care Advocacy Authors. The World Health Assembly resolution on integrated emergency, critical, and operative care for universal health coverage and protection from health emergencies: a golden opportunity to attenuate the global burden of acute and critical illness. Intensive Care Med. 2023 Oct;49(10):1223-1225. doi: 10.1007/s00134-023-07176-8</w:t>
      </w:r>
    </w:p>
  </w:comment>
  <w:comment w:id="130" w:author="Nigel Rossiter" w:date="2024-02-04T09:36:00Z" w:initials="NDR">
    <w:p w14:paraId="2FD3E67B" w14:textId="67211EAF" w:rsidR="005E50A2" w:rsidRDefault="005E50A2" w:rsidP="005E50A2">
      <w:r>
        <w:rPr>
          <w:rStyle w:val="CommentReference"/>
        </w:rPr>
        <w:annotationRef/>
      </w:r>
      <w:r>
        <w:rPr>
          <w:color w:val="000000"/>
          <w:sz w:val="20"/>
          <w:szCs w:val="20"/>
        </w:rPr>
        <w:t>and due to the didactic nature of the course - most LMICs do not have access to most of the technology that ATLS proscribes (CT scanners, blood warmers or even blood….etc)</w:t>
      </w:r>
    </w:p>
  </w:comment>
  <w:comment w:id="131" w:author="Juillard, Catherine" w:date="2024-02-08T16:38:00Z" w:initials="JC">
    <w:p w14:paraId="5F2C9357" w14:textId="77777777" w:rsidR="004F5EDB" w:rsidRDefault="004F5EDB" w:rsidP="004F5EDB">
      <w:r>
        <w:rPr>
          <w:rStyle w:val="CommentReference"/>
        </w:rPr>
        <w:annotationRef/>
      </w:r>
      <w:r>
        <w:rPr>
          <w:color w:val="000000"/>
          <w:sz w:val="20"/>
          <w:szCs w:val="20"/>
        </w:rPr>
        <w:t>It is also administratively cumbersome to create new course directors in places with no established ATLS presence in the current ATLS system of governance. But that’s my anecdotal experience!</w:t>
      </w:r>
    </w:p>
  </w:comment>
  <w:comment w:id="139" w:author="Nigel Rossiter" w:date="2024-02-04T09:37:00Z" w:initials="NDR">
    <w:p w14:paraId="4F84C640" w14:textId="590AB320" w:rsidR="005E50A2" w:rsidRDefault="005E50A2" w:rsidP="005E50A2">
      <w:r>
        <w:rPr>
          <w:rStyle w:val="CommentReference"/>
        </w:rPr>
        <w:annotationRef/>
      </w:r>
      <w:r>
        <w:rPr>
          <w:color w:val="000000"/>
          <w:sz w:val="20"/>
          <w:szCs w:val="20"/>
        </w:rPr>
        <w:t>changed to: “Low Resource Settings”</w:t>
      </w:r>
    </w:p>
  </w:comment>
  <w:comment w:id="152" w:author="Juillard, Catherine" w:date="2024-02-08T16:55:00Z" w:initials="JC">
    <w:p w14:paraId="681AD22B" w14:textId="77777777" w:rsidR="00FB6B1E" w:rsidRDefault="00FB6B1E" w:rsidP="00FB6B1E">
      <w:r>
        <w:rPr>
          <w:rStyle w:val="CommentReference"/>
        </w:rPr>
        <w:annotationRef/>
      </w:r>
      <w:r>
        <w:rPr>
          <w:color w:val="000000"/>
          <w:sz w:val="20"/>
          <w:szCs w:val="20"/>
        </w:rPr>
        <w:t>I think you can spend 1-2 more sentences developing the objective. Specifically, I think there are two missing pieces:</w:t>
      </w:r>
    </w:p>
    <w:p w14:paraId="67FDA798" w14:textId="77777777" w:rsidR="00FB6B1E" w:rsidRDefault="00FB6B1E" w:rsidP="00FB6B1E"/>
    <w:p w14:paraId="09135940" w14:textId="77777777" w:rsidR="00FB6B1E" w:rsidRDefault="00FB6B1E" w:rsidP="00FB6B1E">
      <w:r>
        <w:rPr>
          <w:color w:val="000000"/>
          <w:sz w:val="20"/>
          <w:szCs w:val="20"/>
        </w:rPr>
        <w:t>1) Is the final goal of a larger study show that these courses work? Or, is the goal to see if one of these courses is effective enough (ie, PTS) to be used in LMICs where ATLS is harder to implement?</w:t>
      </w:r>
    </w:p>
    <w:p w14:paraId="4653965C" w14:textId="77777777" w:rsidR="00FB6B1E" w:rsidRDefault="00FB6B1E" w:rsidP="00FB6B1E"/>
    <w:p w14:paraId="0FBC2469" w14:textId="77777777" w:rsidR="00FB6B1E" w:rsidRDefault="00FB6B1E" w:rsidP="00FB6B1E">
      <w:r>
        <w:rPr>
          <w:color w:val="000000"/>
          <w:sz w:val="20"/>
          <w:szCs w:val="20"/>
        </w:rPr>
        <w:t xml:space="preserve">2) why are we doing a feasibility study? What is the part of doing a larger study that makes us concerned it might not be feasible? </w:t>
      </w:r>
    </w:p>
    <w:p w14:paraId="3FCD9395" w14:textId="77777777" w:rsidR="00FB6B1E" w:rsidRDefault="00FB6B1E" w:rsidP="00FB6B1E"/>
    <w:p w14:paraId="5F50B751" w14:textId="77777777" w:rsidR="00FB6B1E" w:rsidRDefault="00FB6B1E" w:rsidP="00FB6B1E">
      <w:r>
        <w:rPr>
          <w:color w:val="000000"/>
          <w:sz w:val="20"/>
          <w:szCs w:val="20"/>
        </w:rPr>
        <w:t>Again, I don’t think you need to spend a whole paragraph on this—a few sentences in the right places can build the argument and clarify the need (to the reader and the journal reviewers!) for this study.</w:t>
      </w:r>
    </w:p>
  </w:comment>
  <w:comment w:id="193" w:author="Juillard, Catherine" w:date="2024-02-08T17:03:00Z" w:initials="JC">
    <w:p w14:paraId="1C8B5E0C" w14:textId="77777777" w:rsidR="001918E1" w:rsidRDefault="001918E1" w:rsidP="001918E1">
      <w:r>
        <w:rPr>
          <w:rStyle w:val="CommentReference"/>
        </w:rPr>
        <w:annotationRef/>
      </w:r>
      <w:r>
        <w:rPr>
          <w:color w:val="000000"/>
          <w:sz w:val="20"/>
          <w:szCs w:val="20"/>
        </w:rPr>
        <w:t>This is super helpful. So, in the intro final paragraph above, I would sharpen the argument for the final study (just to prove these courses “work”—ie, reduce mortality? Or is there a more LMIC-focused goal?) and state that the objective of this study is to plan that study—to get preliminary data to allow you to create a well-designed pragmatic study. “Feasibility” implies more of an implementation science lens—is the intervention acceptable to key populations or participants? Can we implement the intervention in the specified context as is, or do we need to adapt it? Are there anticipated barriers to implementation in the chosen context that need to be assessed? Etc...</w:t>
      </w:r>
    </w:p>
  </w:comment>
  <w:comment w:id="208" w:author="Juillard, Catherine" w:date="2024-02-08T17:04:00Z" w:initials="JC">
    <w:p w14:paraId="6A9E0ABB" w14:textId="77777777" w:rsidR="001918E1" w:rsidRDefault="001918E1" w:rsidP="001918E1">
      <w:r>
        <w:rPr>
          <w:rStyle w:val="CommentReference"/>
        </w:rPr>
        <w:annotationRef/>
      </w:r>
      <w:r>
        <w:rPr>
          <w:color w:val="000000"/>
          <w:sz w:val="20"/>
          <w:szCs w:val="20"/>
        </w:rPr>
        <w:t>You need a bit more here to justify the study—what would make it difficult to do the study? (You may need to explain in the intro and here more a little about the difficulty in data collection in LMIC settings, or in India specifically, etc)</w:t>
      </w:r>
    </w:p>
  </w:comment>
  <w:comment w:id="259" w:author="Anurag Mishra" w:date="2024-02-06T12:20:00Z" w:initials="AM">
    <w:p w14:paraId="54DB5390" w14:textId="2747CEF2" w:rsidR="004822D9" w:rsidRDefault="004822D9" w:rsidP="004822D9">
      <w:pPr>
        <w:pStyle w:val="CommentText"/>
      </w:pPr>
      <w:r>
        <w:rPr>
          <w:rStyle w:val="CommentReference"/>
        </w:rPr>
        <w:annotationRef/>
      </w:r>
      <w:r>
        <w:t>Not necessary..</w:t>
      </w:r>
    </w:p>
  </w:comment>
  <w:comment w:id="260" w:author="Anurag Mishra" w:date="2024-02-06T12:20:00Z" w:initials="AM">
    <w:p w14:paraId="5598691F" w14:textId="77777777" w:rsidR="004822D9" w:rsidRDefault="004822D9" w:rsidP="004822D9">
      <w:pPr>
        <w:pStyle w:val="CommentText"/>
      </w:pPr>
      <w:r>
        <w:rPr>
          <w:rStyle w:val="CommentReference"/>
        </w:rPr>
        <w:annotationRef/>
      </w:r>
      <w:r>
        <w:t>Or we say each unit is supposed to have</w:t>
      </w:r>
    </w:p>
  </w:comment>
  <w:comment w:id="315" w:author="Nigel Rossiter" w:date="2024-02-04T09:41:00Z" w:initials="NDR">
    <w:p w14:paraId="664749F9" w14:textId="7B952B8C" w:rsidR="005E50A2" w:rsidRDefault="005E50A2" w:rsidP="005E50A2">
      <w:r>
        <w:rPr>
          <w:rStyle w:val="CommentReference"/>
        </w:rPr>
        <w:annotationRef/>
      </w:r>
      <w:r>
        <w:rPr>
          <w:color w:val="000000"/>
          <w:sz w:val="20"/>
          <w:szCs w:val="20"/>
        </w:rPr>
        <w:t>What was the definition of “major”?</w:t>
      </w:r>
    </w:p>
  </w:comment>
  <w:comment w:id="381" w:author="Nigel Rossiter" w:date="2024-02-04T18:17:00Z" w:initials="NDR">
    <w:p w14:paraId="07CF536A" w14:textId="77777777" w:rsidR="00942891" w:rsidRDefault="00942891" w:rsidP="00942891">
      <w:r>
        <w:rPr>
          <w:rStyle w:val="CommentReference"/>
        </w:rPr>
        <w:annotationRef/>
      </w:r>
      <w:r>
        <w:rPr>
          <w:color w:val="000000"/>
          <w:sz w:val="20"/>
          <w:szCs w:val="20"/>
        </w:rPr>
        <w:t>This may require some explanation (as I’m afraid I do not understand it)</w:t>
      </w:r>
    </w:p>
  </w:comment>
  <w:comment w:id="382" w:author="Juillard, Catherine" w:date="2024-02-08T17:09:00Z" w:initials="JC">
    <w:p w14:paraId="11AD92F7" w14:textId="77777777" w:rsidR="001918E1" w:rsidRDefault="001918E1" w:rsidP="001918E1">
      <w:r>
        <w:rPr>
          <w:rStyle w:val="CommentReference"/>
        </w:rPr>
        <w:annotationRef/>
      </w:r>
      <w:r>
        <w:rPr>
          <w:sz w:val="20"/>
          <w:szCs w:val="20"/>
        </w:rPr>
        <w:t>What I interpret this to mean is that you didn’t measure whether trained participating residents adhered to the protocols they learned as part of measuring the intervention’s impact—you just trained them and then measured patient outcomes without tracking process measures associated with correct implementation of ATLS or PTC course principles?</w:t>
      </w:r>
    </w:p>
  </w:comment>
  <w:comment w:id="399" w:author="Juillard, Catherine" w:date="2024-02-08T17:13:00Z" w:initials="JC">
    <w:p w14:paraId="128A941B" w14:textId="77777777" w:rsidR="00074A23" w:rsidRDefault="00074A23" w:rsidP="00074A23">
      <w:r>
        <w:rPr>
          <w:rStyle w:val="CommentReference"/>
        </w:rPr>
        <w:annotationRef/>
      </w:r>
      <w:r>
        <w:rPr>
          <w:color w:val="000000"/>
          <w:sz w:val="20"/>
          <w:szCs w:val="20"/>
        </w:rPr>
        <w:t>Your stated feasibility outcomes below are largely participant (physician) based. Do you mean here that you included both patient outcomes (30-day mortality) and feasibility metrics as outcomes?</w:t>
      </w:r>
    </w:p>
  </w:comment>
  <w:comment w:id="407" w:author="Juillard, Catherine" w:date="2024-02-08T17:14:00Z" w:initials="JC">
    <w:p w14:paraId="18BADF5E" w14:textId="77777777" w:rsidR="00074A23" w:rsidRDefault="00074A23" w:rsidP="00074A23">
      <w:r>
        <w:rPr>
          <w:rStyle w:val="CommentReference"/>
        </w:rPr>
        <w:annotationRef/>
      </w:r>
      <w:r>
        <w:rPr>
          <w:color w:val="000000"/>
          <w:sz w:val="20"/>
          <w:szCs w:val="20"/>
        </w:rPr>
        <w:t>What are the secondary outcomes?</w:t>
      </w:r>
    </w:p>
  </w:comment>
  <w:comment w:id="416" w:author="Juillard, Catherine" w:date="2024-02-08T17:12:00Z" w:initials="JC">
    <w:p w14:paraId="6A27B6F1" w14:textId="1DC97A71" w:rsidR="00074A23" w:rsidRDefault="00074A23" w:rsidP="00074A23">
      <w:r>
        <w:rPr>
          <w:rStyle w:val="CommentReference"/>
        </w:rPr>
        <w:annotationRef/>
      </w:r>
      <w:r>
        <w:rPr>
          <w:sz w:val="20"/>
          <w:szCs w:val="20"/>
        </w:rPr>
        <w:t>Are these also the “secondary outcomes” you state above? Or are those different (ie, time to OR, complication rates, missed injury rates, death within the first 24 hours, death from hemorrhagic shock, etc….)?</w:t>
      </w:r>
    </w:p>
  </w:comment>
  <w:comment w:id="421" w:author="Juillard, Catherine" w:date="2024-02-08T17:47:00Z" w:initials="JC">
    <w:p w14:paraId="6B634060" w14:textId="77777777" w:rsidR="00FE254F" w:rsidRDefault="00FE254F" w:rsidP="00FE254F">
      <w:r>
        <w:rPr>
          <w:rStyle w:val="CommentReference"/>
        </w:rPr>
        <w:annotationRef/>
      </w:r>
      <w:r>
        <w:rPr>
          <w:color w:val="000000"/>
          <w:sz w:val="20"/>
          <w:szCs w:val="20"/>
        </w:rPr>
        <w:t>All of this “feasibility” information kind of falls under the umbrella of “things we need for sample size calculation”, wile the data collection feasibility is another, completely different, yet very important aspect of the study…</w:t>
      </w:r>
    </w:p>
    <w:p w14:paraId="59A99E95" w14:textId="77777777" w:rsidR="00FE254F" w:rsidRDefault="00FE254F" w:rsidP="00FE254F"/>
    <w:p w14:paraId="0428C3E4" w14:textId="77777777" w:rsidR="00FE254F" w:rsidRDefault="00FE254F" w:rsidP="00FE254F">
      <w:r>
        <w:rPr>
          <w:color w:val="000000"/>
          <w:sz w:val="20"/>
          <w:szCs w:val="20"/>
        </w:rPr>
        <w:t>I am not an implementation science expert by any stretch, but I am trying to gauge how much of your study is really about getting pilot data to plan the larger study in terms of study design/sample size calculations, and how much is really about feasibility. I think this needs to be clarified to frame the work appropriately in this paper. If you frame it as a pure feasibility study, I’m worried that an implementation science expert reviewer may question it—ie, what framework was used to determine feasibility metrics, etc? I think framing it as a “pilot study” for study planning purposes is  safer, and you can include some “essential” feasibility metrics around data collection (your last item here) as secondary our additional outcomes of interest.</w:t>
      </w:r>
    </w:p>
  </w:comment>
  <w:comment w:id="434" w:author="Juillard, Catherine" w:date="2024-02-08T17:43:00Z" w:initials="JC">
    <w:p w14:paraId="17B456CC" w14:textId="30D96A02" w:rsidR="00FE254F" w:rsidRDefault="00FE254F" w:rsidP="00FE254F">
      <w:r>
        <w:rPr>
          <w:rStyle w:val="CommentReference"/>
        </w:rPr>
        <w:annotationRef/>
      </w:r>
      <w:r>
        <w:rPr>
          <w:color w:val="000000"/>
          <w:sz w:val="20"/>
          <w:szCs w:val="20"/>
        </w:rPr>
        <w:t>This feels like a big part of the feasibility of the proposed larger study… a little more info in the intro on the difficulty of doing this type of work in India may be helpful to set the stage for the reader.</w:t>
      </w:r>
    </w:p>
  </w:comment>
  <w:comment w:id="511" w:author="Nigel Rossiter" w:date="2024-02-04T18:23:00Z" w:initials="NDR">
    <w:p w14:paraId="6CFCB317" w14:textId="24769C7C" w:rsidR="00942891" w:rsidRDefault="00942891" w:rsidP="00942891">
      <w:r>
        <w:rPr>
          <w:rStyle w:val="CommentReference"/>
        </w:rPr>
        <w:annotationRef/>
      </w:r>
      <w:r>
        <w:rPr>
          <w:color w:val="000000"/>
          <w:sz w:val="20"/>
          <w:szCs w:val="20"/>
        </w:rPr>
        <w:t>“MGW”?</w:t>
      </w:r>
    </w:p>
  </w:comment>
  <w:comment w:id="523" w:author="Juillard, Catherine" w:date="2024-02-08T17:18:00Z" w:initials="JC">
    <w:p w14:paraId="61384255" w14:textId="77777777" w:rsidR="00074A23" w:rsidRDefault="00074A23" w:rsidP="00074A23">
      <w:r>
        <w:rPr>
          <w:rStyle w:val="CommentReference"/>
        </w:rPr>
        <w:annotationRef/>
      </w:r>
      <w:r>
        <w:rPr>
          <w:color w:val="000000"/>
          <w:sz w:val="20"/>
          <w:szCs w:val="20"/>
        </w:rPr>
        <w:t>So the patients weren’t blinded? They knew if their hospital was in the intervention arm or not?</w:t>
      </w:r>
    </w:p>
  </w:comment>
  <w:comment w:id="535" w:author="Juillard, Catherine" w:date="2024-02-08T17:21:00Z" w:initials="JC">
    <w:p w14:paraId="2299CDDF" w14:textId="77777777" w:rsidR="00074A23" w:rsidRDefault="00074A23" w:rsidP="00074A23">
      <w:r>
        <w:rPr>
          <w:rStyle w:val="CommentReference"/>
        </w:rPr>
        <w:annotationRef/>
      </w:r>
      <w:r>
        <w:rPr>
          <w:color w:val="000000"/>
          <w:sz w:val="20"/>
          <w:szCs w:val="20"/>
        </w:rPr>
        <w:t>Does this mean that patients were enrolled only during the times when the trained personnel were present? If so, that seems to be an inclusion criteria…</w:t>
      </w:r>
    </w:p>
  </w:comment>
  <w:comment w:id="540" w:author="Juillard, Catherine" w:date="2024-02-08T17:22:00Z" w:initials="JC">
    <w:p w14:paraId="21931667" w14:textId="77777777" w:rsidR="00B6730A" w:rsidRDefault="00B6730A" w:rsidP="00B6730A">
      <w:r>
        <w:rPr>
          <w:rStyle w:val="CommentReference"/>
        </w:rPr>
        <w:annotationRef/>
      </w:r>
      <w:r>
        <w:rPr>
          <w:color w:val="000000"/>
          <w:sz w:val="20"/>
          <w:szCs w:val="20"/>
        </w:rPr>
        <w:t>Were the research officers there when the residents were? Or was it possible for a resident to be working with no officer there?</w:t>
      </w:r>
    </w:p>
  </w:comment>
  <w:comment w:id="543" w:author="Juillard, Catherine" w:date="2024-02-08T17:23:00Z" w:initials="JC">
    <w:p w14:paraId="7F124C7B" w14:textId="77777777" w:rsidR="00B6730A" w:rsidRDefault="00B6730A" w:rsidP="00B6730A">
      <w:r>
        <w:rPr>
          <w:rStyle w:val="CommentReference"/>
        </w:rPr>
        <w:annotationRef/>
      </w:r>
      <w:r>
        <w:rPr>
          <w:color w:val="000000"/>
          <w:sz w:val="20"/>
          <w:szCs w:val="20"/>
        </w:rPr>
        <w:t>Are these the secondary outcomes?</w:t>
      </w:r>
    </w:p>
  </w:comment>
  <w:comment w:id="549" w:author="Juillard, Catherine" w:date="2024-02-08T17:24:00Z" w:initials="JC">
    <w:p w14:paraId="5832586C" w14:textId="77777777" w:rsidR="00B6730A" w:rsidRDefault="00B6730A" w:rsidP="00B6730A">
      <w:r>
        <w:rPr>
          <w:rStyle w:val="CommentReference"/>
        </w:rPr>
        <w:annotationRef/>
      </w:r>
      <w:r>
        <w:rPr>
          <w:color w:val="000000"/>
          <w:sz w:val="20"/>
          <w:szCs w:val="20"/>
        </w:rPr>
        <w:t>Don’t think you need this sentence (it’s implied) and it’s a bit confusing.</w:t>
      </w:r>
    </w:p>
  </w:comment>
  <w:comment w:id="553" w:author="Juillard, Catherine" w:date="2024-02-08T17:25:00Z" w:initials="JC">
    <w:p w14:paraId="064AC930" w14:textId="77777777" w:rsidR="00B6730A" w:rsidRDefault="00B6730A" w:rsidP="00B6730A">
      <w:r>
        <w:rPr>
          <w:rStyle w:val="CommentReference"/>
        </w:rPr>
        <w:annotationRef/>
      </w:r>
      <w:r>
        <w:rPr>
          <w:color w:val="000000"/>
          <w:sz w:val="20"/>
          <w:szCs w:val="20"/>
        </w:rPr>
        <w:t>I think this is also implied and not necessary to spell out.</w:t>
      </w:r>
    </w:p>
  </w:comment>
  <w:comment w:id="615" w:author="Juillard, Catherine" w:date="2024-02-08T17:41:00Z" w:initials="JC">
    <w:p w14:paraId="4DA91B64" w14:textId="77777777" w:rsidR="00B37AC1" w:rsidRDefault="00B37AC1" w:rsidP="00B37AC1">
      <w:r>
        <w:rPr>
          <w:rStyle w:val="CommentReference"/>
        </w:rPr>
        <w:annotationRef/>
      </w:r>
      <w:r>
        <w:rPr>
          <w:color w:val="000000"/>
          <w:sz w:val="20"/>
          <w:szCs w:val="20"/>
        </w:rPr>
        <w:t>What does this mean?</w:t>
      </w:r>
    </w:p>
  </w:comment>
  <w:comment w:id="631" w:author="Nigel Rossiter" w:date="2024-02-04T18:29:00Z" w:initials="NDR">
    <w:p w14:paraId="56E65E80" w14:textId="4BE38055" w:rsidR="00DC6905" w:rsidRDefault="00DC6905" w:rsidP="00DC6905">
      <w:r>
        <w:rPr>
          <w:rStyle w:val="CommentReference"/>
        </w:rPr>
        <w:annotationRef/>
      </w:r>
      <w:r>
        <w:rPr>
          <w:color w:val="000000"/>
          <w:sz w:val="20"/>
          <w:szCs w:val="20"/>
        </w:rPr>
        <w:t>? insert a comment as these will be included or not in the full trial</w:t>
      </w:r>
    </w:p>
  </w:comment>
  <w:comment w:id="636" w:author="Nigel Rossiter" w:date="2024-02-04T18:30:00Z" w:initials="NDR">
    <w:p w14:paraId="79A5B28E" w14:textId="77777777" w:rsidR="00DC6905" w:rsidRDefault="00DC6905" w:rsidP="00DC6905">
      <w:r>
        <w:rPr>
          <w:rStyle w:val="CommentReference"/>
        </w:rPr>
        <w:annotationRef/>
      </w:r>
      <w:r>
        <w:rPr>
          <w:color w:val="000000"/>
          <w:sz w:val="20"/>
          <w:szCs w:val="20"/>
        </w:rPr>
        <w:t>? Explain why these levels. ? to set power analysis for full study?</w:t>
      </w:r>
    </w:p>
  </w:comment>
  <w:comment w:id="641" w:author="Juillard, Catherine" w:date="2024-02-08T17:48:00Z" w:initials="JC">
    <w:p w14:paraId="5DCC13B6" w14:textId="77777777" w:rsidR="00FE254F" w:rsidRDefault="00FE254F" w:rsidP="00FE254F">
      <w:r>
        <w:rPr>
          <w:rStyle w:val="CommentReference"/>
        </w:rPr>
        <w:annotationRef/>
      </w:r>
      <w:r>
        <w:rPr>
          <w:color w:val="000000"/>
          <w:sz w:val="20"/>
          <w:szCs w:val="20"/>
        </w:rPr>
        <w:t>More info on how this was done would be helpful</w:t>
      </w:r>
    </w:p>
  </w:comment>
  <w:comment w:id="803" w:author="Nigel Rossiter" w:date="2024-02-04T18:34:00Z" w:initials="NDR">
    <w:p w14:paraId="624E7111" w14:textId="016A5E48" w:rsidR="00DC6905" w:rsidRDefault="00DC6905" w:rsidP="00DC6905">
      <w:r>
        <w:rPr>
          <w:rStyle w:val="CommentReference"/>
        </w:rPr>
        <w:annotationRef/>
      </w:r>
      <w:r>
        <w:rPr>
          <w:color w:val="000000"/>
          <w:sz w:val="20"/>
          <w:szCs w:val="20"/>
        </w:rPr>
        <w:t>Define “elderly”</w:t>
      </w:r>
    </w:p>
  </w:comment>
  <w:comment w:id="1647" w:author="Nigel Rossiter" w:date="2024-02-04T18:36:00Z" w:initials="NDR">
    <w:p w14:paraId="0AAED3F9" w14:textId="77777777" w:rsidR="00DC6905" w:rsidRDefault="00DC6905" w:rsidP="00DC6905">
      <w:r>
        <w:rPr>
          <w:rStyle w:val="CommentReference"/>
        </w:rPr>
        <w:annotationRef/>
      </w:r>
      <w:r>
        <w:rPr>
          <w:color w:val="000000"/>
          <w:sz w:val="20"/>
          <w:szCs w:val="20"/>
        </w:rPr>
        <w:t xml:space="preserve">I suspect that these have not been calculated correctly - the figures are too low </w:t>
      </w:r>
    </w:p>
  </w:comment>
  <w:comment w:id="1853" w:author="Nigel Rossiter" w:date="2024-02-04T18:37:00Z" w:initials="NDR">
    <w:p w14:paraId="5C325130" w14:textId="77777777" w:rsidR="00DC6905" w:rsidRDefault="00DC6905" w:rsidP="00DC6905">
      <w:r>
        <w:rPr>
          <w:rStyle w:val="CommentReference"/>
        </w:rPr>
        <w:annotationRef/>
      </w:r>
      <w:r>
        <w:rPr>
          <w:color w:val="000000"/>
          <w:sz w:val="20"/>
          <w:szCs w:val="20"/>
        </w:rPr>
        <w:t>What is the “primary outcome” - death?  If so suggest say so - it is clearer</w:t>
      </w:r>
    </w:p>
  </w:comment>
  <w:comment w:id="1860" w:author="Nigel Rossiter" w:date="2024-02-04T18:40:00Z" w:initials="NDR">
    <w:p w14:paraId="78802BEF" w14:textId="77777777" w:rsidR="000300B0" w:rsidRDefault="000300B0" w:rsidP="000300B0">
      <w:r>
        <w:rPr>
          <w:rStyle w:val="CommentReference"/>
        </w:rPr>
        <w:annotationRef/>
      </w:r>
      <w:r>
        <w:rPr>
          <w:color w:val="000000"/>
          <w:sz w:val="20"/>
          <w:szCs w:val="20"/>
        </w:rPr>
        <w:t>Although the figures are correct - it is not clear to reader what the results are saying and needs to be explained in clear plain English so that the reader understands what a relative risk relates to and what each arm therefore showed</w:t>
      </w:r>
    </w:p>
  </w:comment>
  <w:comment w:id="1893" w:author="Juillard, Catherine" w:date="2024-02-08T17:50:00Z" w:initials="JC">
    <w:p w14:paraId="1D553FEA" w14:textId="77777777" w:rsidR="00FE254F" w:rsidRDefault="00FE254F" w:rsidP="00FE254F">
      <w:r>
        <w:rPr>
          <w:rStyle w:val="CommentReference"/>
        </w:rPr>
        <w:annotationRef/>
      </w:r>
      <w:r>
        <w:rPr>
          <w:color w:val="000000"/>
          <w:sz w:val="20"/>
          <w:szCs w:val="20"/>
        </w:rPr>
        <w:t>I may have missed this in the methods, but this is the first time I’m seeing mention of resident participant acceptability metrics and a Likert scale. If it’s not described in the methods, it should be.</w:t>
      </w:r>
    </w:p>
  </w:comment>
  <w:comment w:id="1890" w:author="Nigel Rossiter" w:date="2024-02-04T18:42:00Z" w:initials="NDR">
    <w:p w14:paraId="59F1214A" w14:textId="1ACAD65D" w:rsidR="000300B0" w:rsidRDefault="000300B0" w:rsidP="000300B0">
      <w:r>
        <w:rPr>
          <w:rStyle w:val="CommentReference"/>
        </w:rPr>
        <w:annotationRef/>
      </w:r>
      <w:r>
        <w:rPr>
          <w:color w:val="000000"/>
          <w:sz w:val="20"/>
          <w:szCs w:val="20"/>
        </w:rPr>
        <w:t>This shows that all the residents thought they were marvellous before and after training!  What were their pre- and post- test knowledge scores?  (Were they actually marvellous? [I very much doubt it….])</w:t>
      </w:r>
    </w:p>
  </w:comment>
  <w:comment w:id="1891" w:author="Juillard, Catherine" w:date="2024-02-08T17:51:00Z" w:initials="JC">
    <w:p w14:paraId="04D621E2" w14:textId="77777777" w:rsidR="00FE254F" w:rsidRDefault="00FE254F" w:rsidP="00FE254F">
      <w:r>
        <w:rPr>
          <w:rStyle w:val="CommentReference"/>
        </w:rPr>
        <w:annotationRef/>
      </w:r>
      <w:r>
        <w:rPr>
          <w:sz w:val="20"/>
          <w:szCs w:val="20"/>
        </w:rPr>
        <w:t xml:space="preserve">My thought exactly! </w:t>
      </w:r>
    </w:p>
  </w:comment>
  <w:comment w:id="2007" w:author="Juillard, Catherine" w:date="2024-02-08T17:54:00Z" w:initials="JC">
    <w:p w14:paraId="77988F4B" w14:textId="77777777" w:rsidR="007F6855" w:rsidRDefault="007F6855" w:rsidP="007F6855">
      <w:r>
        <w:rPr>
          <w:rStyle w:val="CommentReference"/>
        </w:rPr>
        <w:annotationRef/>
      </w:r>
      <w:r>
        <w:rPr>
          <w:sz w:val="20"/>
          <w:szCs w:val="20"/>
        </w:rPr>
        <w:t>Yet again, my economically “developed” home country of the United States has higher violent injury proportions than an arguably more-stressed (economically and otherwise) LMIC population. So depressing that our country won’t enact gun control policy.</w:t>
      </w:r>
    </w:p>
  </w:comment>
  <w:comment w:id="2105" w:author="Juillard, Catherine" w:date="2024-02-08T17:56:00Z" w:initials="JC">
    <w:p w14:paraId="07713CA4" w14:textId="77777777" w:rsidR="007F6855" w:rsidRDefault="007F6855" w:rsidP="007F6855">
      <w:r>
        <w:rPr>
          <w:rStyle w:val="CommentReference"/>
        </w:rPr>
        <w:annotationRef/>
      </w:r>
      <w:r>
        <w:rPr>
          <w:color w:val="000000"/>
          <w:sz w:val="20"/>
          <w:szCs w:val="20"/>
        </w:rPr>
        <w:t>By what measure of feasibility using what framework?</w:t>
      </w:r>
    </w:p>
  </w:comment>
  <w:comment w:id="2108" w:author="Juillard, Catherine" w:date="2024-02-08T17:57:00Z" w:initials="JC">
    <w:p w14:paraId="381C97C0" w14:textId="77777777" w:rsidR="007F6855" w:rsidRDefault="007F6855" w:rsidP="007F6855">
      <w:r>
        <w:rPr>
          <w:rStyle w:val="CommentReference"/>
        </w:rPr>
        <w:annotationRef/>
      </w:r>
      <w:r>
        <w:rPr>
          <w:sz w:val="20"/>
          <w:szCs w:val="20"/>
        </w:rPr>
        <w:t xml:space="preserve">Again, data collection feasibility seems to be the aspect of feasibility you are focused on. Would make that clear from the beginning </w:t>
      </w:r>
    </w:p>
  </w:comment>
  <w:comment w:id="2111" w:author="Nigel Rossiter" w:date="2024-02-04T18:43:00Z" w:initials="NDR">
    <w:p w14:paraId="4DEE7D25" w14:textId="3CC95AFF" w:rsidR="000300B0" w:rsidRDefault="000300B0" w:rsidP="000300B0">
      <w:r>
        <w:rPr>
          <w:rStyle w:val="CommentReference"/>
        </w:rPr>
        <w:annotationRef/>
      </w:r>
      <w:r>
        <w:rPr>
          <w:color w:val="000000"/>
          <w:sz w:val="20"/>
          <w:szCs w:val="20"/>
        </w:rPr>
        <w:t>and/or will need stricter trail design and adherence during a full scale trial</w:t>
      </w:r>
    </w:p>
  </w:comment>
  <w:comment w:id="2116" w:author="Nigel Rossiter" w:date="2024-02-04T18:44:00Z" w:initials="NDR">
    <w:p w14:paraId="6D385FAA" w14:textId="77777777" w:rsidR="000300B0" w:rsidRDefault="000300B0" w:rsidP="000300B0">
      <w:r>
        <w:rPr>
          <w:rStyle w:val="CommentReference"/>
        </w:rPr>
        <w:annotationRef/>
      </w:r>
      <w:r>
        <w:rPr>
          <w:color w:val="000000"/>
          <w:sz w:val="20"/>
          <w:szCs w:val="20"/>
        </w:rPr>
        <w:t>I don’t see any statistical analysis of the results - you cannot say this without full statistical results even if the absolute figures may show it</w:t>
      </w:r>
    </w:p>
  </w:comment>
  <w:comment w:id="2121" w:author="Juillard, Catherine" w:date="2024-02-08T17:58:00Z" w:initials="JC">
    <w:p w14:paraId="519E2ED7" w14:textId="77777777" w:rsidR="007F6855" w:rsidRDefault="007F6855" w:rsidP="007F6855">
      <w:r>
        <w:rPr>
          <w:rStyle w:val="CommentReference"/>
        </w:rPr>
        <w:annotationRef/>
      </w:r>
      <w:r>
        <w:rPr>
          <w:color w:val="000000"/>
          <w:sz w:val="20"/>
          <w:szCs w:val="20"/>
        </w:rPr>
        <w:t>I would even use a softer word if I could think of it! Whisper? Hint?</w:t>
      </w:r>
    </w:p>
  </w:comment>
  <w:comment w:id="2131" w:author="Nigel Rossiter" w:date="2024-02-04T18:45:00Z" w:initials="NDR">
    <w:p w14:paraId="5D6A70C8" w14:textId="1BB2481F" w:rsidR="000300B0" w:rsidRDefault="000300B0" w:rsidP="000300B0">
      <w:r>
        <w:rPr>
          <w:rStyle w:val="CommentReference"/>
        </w:rPr>
        <w:annotationRef/>
      </w:r>
      <w:r>
        <w:rPr>
          <w:color w:val="000000"/>
          <w:sz w:val="20"/>
          <w:szCs w:val="20"/>
        </w:rPr>
        <w:t>True but you can still do statistical analysis on small numbers</w:t>
      </w:r>
    </w:p>
  </w:comment>
  <w:comment w:id="2141" w:author="Juillard, Catherine" w:date="2024-02-08T18:00:00Z" w:initials="JC">
    <w:p w14:paraId="4E01AE67" w14:textId="77777777" w:rsidR="007F6855" w:rsidRDefault="007F6855" w:rsidP="007F6855">
      <w:r>
        <w:rPr>
          <w:rStyle w:val="CommentReference"/>
        </w:rPr>
        <w:annotationRef/>
      </w:r>
      <w:r>
        <w:rPr>
          <w:color w:val="000000"/>
          <w:sz w:val="20"/>
          <w:szCs w:val="20"/>
        </w:rPr>
        <w:t>I didn’t see these reported in the results. Would include them (and maybe discuss the justification for 30 day mortality in the final study if there is more missing mortality data using that strategy)</w:t>
      </w:r>
    </w:p>
  </w:comment>
  <w:comment w:id="2170" w:author="Juillard, Catherine" w:date="2024-02-08T18:01:00Z" w:initials="JC">
    <w:p w14:paraId="4F241A15" w14:textId="77777777" w:rsidR="007F6855" w:rsidRDefault="007F6855" w:rsidP="007F6855">
      <w:r>
        <w:rPr>
          <w:rStyle w:val="CommentReference"/>
        </w:rPr>
        <w:annotationRef/>
      </w:r>
      <w:r>
        <w:rPr>
          <w:sz w:val="20"/>
          <w:szCs w:val="20"/>
        </w:rPr>
        <w:t>Wouldn’t it make sense to train the whole team to create a uniform ecosystem in each emergency ward?</w:t>
      </w:r>
    </w:p>
  </w:comment>
  <w:comment w:id="2203" w:author="Nigel Rossiter" w:date="2024-02-04T18:48:00Z" w:initials="NDR">
    <w:p w14:paraId="693DF45F" w14:textId="3522979A" w:rsidR="00754F42" w:rsidRDefault="00754F42" w:rsidP="00754F42">
      <w:r>
        <w:rPr>
          <w:rStyle w:val="CommentReference"/>
        </w:rPr>
        <w:annotationRef/>
      </w:r>
      <w:r>
        <w:rPr>
          <w:color w:val="000000"/>
          <w:sz w:val="20"/>
          <w:szCs w:val="20"/>
        </w:rPr>
        <w:t>Need to be explicit here - ATLS costs ~US$1000 per person, PTC should be free</w:t>
      </w:r>
    </w:p>
  </w:comment>
  <w:comment w:id="2204" w:author="Juillard, Catherine" w:date="2024-02-08T18:03:00Z" w:initials="JC">
    <w:p w14:paraId="24F01501" w14:textId="77777777" w:rsidR="00632609" w:rsidRDefault="00632609" w:rsidP="00632609">
      <w:r>
        <w:rPr>
          <w:rStyle w:val="CommentReference"/>
        </w:rPr>
        <w:annotationRef/>
      </w:r>
      <w:r>
        <w:rPr>
          <w:sz w:val="20"/>
          <w:szCs w:val="20"/>
        </w:rPr>
        <w:t>Even if PTC materials are free, the courses almost always cost something to someone—time, event space, opportunity cost, refreshments, trainer or participant incentives, etc…</w:t>
      </w:r>
    </w:p>
  </w:comment>
  <w:comment w:id="2194" w:author="Juillard, Catherine" w:date="2024-02-08T18:03:00Z" w:initials="JC">
    <w:p w14:paraId="6678600B" w14:textId="530B4805" w:rsidR="00632609" w:rsidRDefault="00632609" w:rsidP="00632609">
      <w:r>
        <w:rPr>
          <w:rStyle w:val="CommentReference"/>
        </w:rPr>
        <w:annotationRef/>
      </w:r>
      <w:r>
        <w:rPr>
          <w:color w:val="000000"/>
          <w:sz w:val="20"/>
          <w:szCs w:val="20"/>
        </w:rPr>
        <w:t xml:space="preserve">This almost belongs in your intro! </w:t>
      </w:r>
    </w:p>
  </w:comment>
  <w:comment w:id="2209" w:author="Juillard, Catherine" w:date="2024-02-08T18:04:00Z" w:initials="JC">
    <w:p w14:paraId="46EE4E63" w14:textId="77777777" w:rsidR="00632609" w:rsidRDefault="00632609" w:rsidP="00632609">
      <w:r>
        <w:rPr>
          <w:rStyle w:val="CommentReference"/>
        </w:rPr>
        <w:annotationRef/>
      </w:r>
      <w:r>
        <w:rPr>
          <w:color w:val="000000"/>
          <w:sz w:val="20"/>
          <w:szCs w:val="20"/>
        </w:rPr>
        <w:t>This is vague and a little confusing—are you saying we should do the training no matter what? Then why are we doing the study? I would either make it more specific or delete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368117" w15:done="0"/>
  <w15:commentEx w15:paraId="24D2AF7B" w15:done="0"/>
  <w15:commentEx w15:paraId="1E75DE47" w15:done="0"/>
  <w15:commentEx w15:paraId="6B146A29" w15:paraIdParent="1E75DE47" w15:done="0"/>
  <w15:commentEx w15:paraId="11C52346" w15:done="0"/>
  <w15:commentEx w15:paraId="451F0F77" w15:paraIdParent="11C52346" w15:done="0"/>
  <w15:commentEx w15:paraId="2FD3E67B" w15:done="0"/>
  <w15:commentEx w15:paraId="5F2C9357" w15:done="0"/>
  <w15:commentEx w15:paraId="4F84C640" w15:done="0"/>
  <w15:commentEx w15:paraId="5F50B751" w15:done="0"/>
  <w15:commentEx w15:paraId="1C8B5E0C" w15:done="0"/>
  <w15:commentEx w15:paraId="6A9E0ABB" w15:done="0"/>
  <w15:commentEx w15:paraId="54DB5390" w15:done="0"/>
  <w15:commentEx w15:paraId="5598691F" w15:paraIdParent="54DB5390" w15:done="0"/>
  <w15:commentEx w15:paraId="664749F9" w15:done="0"/>
  <w15:commentEx w15:paraId="07CF536A" w15:done="0"/>
  <w15:commentEx w15:paraId="11AD92F7" w15:paraIdParent="07CF536A" w15:done="0"/>
  <w15:commentEx w15:paraId="128A941B" w15:done="0"/>
  <w15:commentEx w15:paraId="18BADF5E" w15:done="0"/>
  <w15:commentEx w15:paraId="6A27B6F1" w15:done="0"/>
  <w15:commentEx w15:paraId="0428C3E4" w15:done="0"/>
  <w15:commentEx w15:paraId="17B456CC" w15:done="0"/>
  <w15:commentEx w15:paraId="6CFCB317" w15:done="0"/>
  <w15:commentEx w15:paraId="61384255" w15:done="0"/>
  <w15:commentEx w15:paraId="2299CDDF" w15:done="0"/>
  <w15:commentEx w15:paraId="21931667" w15:done="0"/>
  <w15:commentEx w15:paraId="7F124C7B" w15:done="0"/>
  <w15:commentEx w15:paraId="5832586C" w15:done="0"/>
  <w15:commentEx w15:paraId="064AC930" w15:done="0"/>
  <w15:commentEx w15:paraId="4DA91B64" w15:done="0"/>
  <w15:commentEx w15:paraId="56E65E80" w15:done="0"/>
  <w15:commentEx w15:paraId="79A5B28E" w15:done="0"/>
  <w15:commentEx w15:paraId="5DCC13B6" w15:done="0"/>
  <w15:commentEx w15:paraId="624E7111" w15:done="0"/>
  <w15:commentEx w15:paraId="0AAED3F9" w15:done="0"/>
  <w15:commentEx w15:paraId="5C325130" w15:done="0"/>
  <w15:commentEx w15:paraId="78802BEF" w15:done="0"/>
  <w15:commentEx w15:paraId="1D553FEA" w15:done="0"/>
  <w15:commentEx w15:paraId="59F1214A" w15:done="0"/>
  <w15:commentEx w15:paraId="04D621E2" w15:paraIdParent="59F1214A" w15:done="0"/>
  <w15:commentEx w15:paraId="77988F4B" w15:done="0"/>
  <w15:commentEx w15:paraId="07713CA4" w15:done="0"/>
  <w15:commentEx w15:paraId="381C97C0" w15:done="0"/>
  <w15:commentEx w15:paraId="4DEE7D25" w15:done="0"/>
  <w15:commentEx w15:paraId="6D385FAA" w15:done="0"/>
  <w15:commentEx w15:paraId="519E2ED7" w15:done="0"/>
  <w15:commentEx w15:paraId="5D6A70C8" w15:done="0"/>
  <w15:commentEx w15:paraId="4E01AE67" w15:done="0"/>
  <w15:commentEx w15:paraId="4F241A15" w15:done="0"/>
  <w15:commentEx w15:paraId="693DF45F" w15:done="0"/>
  <w15:commentEx w15:paraId="24F01501" w15:paraIdParent="693DF45F" w15:done="0"/>
  <w15:commentEx w15:paraId="6678600B" w15:done="0"/>
  <w15:commentEx w15:paraId="46EE4E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CB0C882" w16cex:dateUtc="2024-02-09T00:32:00Z"/>
  <w16cex:commentExtensible w16cex:durableId="7C8652ED" w16cex:dateUtc="2024-02-09T00:30:00Z"/>
  <w16cex:commentExtensible w16cex:durableId="78C1D373" w16cex:dateUtc="2024-02-04T09:28:00Z"/>
  <w16cex:commentExtensible w16cex:durableId="4EFDF135" w16cex:dateUtc="2024-02-09T00:33:00Z"/>
  <w16cex:commentExtensible w16cex:durableId="1E856BED" w16cex:dateUtc="2024-02-04T09:35:00Z"/>
  <w16cex:commentExtensible w16cex:durableId="4FB961AD" w16cex:dateUtc="2024-02-09T00:36:00Z"/>
  <w16cex:commentExtensible w16cex:durableId="1E63D046" w16cex:dateUtc="2024-02-04T09:36:00Z"/>
  <w16cex:commentExtensible w16cex:durableId="7C5EE99D" w16cex:dateUtc="2024-02-09T00:38:00Z"/>
  <w16cex:commentExtensible w16cex:durableId="13BEFFF6" w16cex:dateUtc="2024-02-04T09:37:00Z"/>
  <w16cex:commentExtensible w16cex:durableId="7DA566B9" w16cex:dateUtc="2024-02-09T00:55:00Z"/>
  <w16cex:commentExtensible w16cex:durableId="5011E814" w16cex:dateUtc="2024-02-09T01:03:00Z"/>
  <w16cex:commentExtensible w16cex:durableId="4AEC68D0" w16cex:dateUtc="2024-02-09T01:04:00Z"/>
  <w16cex:commentExtensible w16cex:durableId="57F0C76E" w16cex:dateUtc="2024-02-06T06:50:00Z"/>
  <w16cex:commentExtensible w16cex:durableId="40EF5278" w16cex:dateUtc="2024-02-06T06:50:00Z"/>
  <w16cex:commentExtensible w16cex:durableId="62E6CA77" w16cex:dateUtc="2024-02-04T09:41:00Z"/>
  <w16cex:commentExtensible w16cex:durableId="28D72DC6" w16cex:dateUtc="2024-02-04T18:17:00Z"/>
  <w16cex:commentExtensible w16cex:durableId="2796B683" w16cex:dateUtc="2024-02-09T01:09:00Z"/>
  <w16cex:commentExtensible w16cex:durableId="061E51DE" w16cex:dateUtc="2024-02-09T01:13:00Z"/>
  <w16cex:commentExtensible w16cex:durableId="2246CADD" w16cex:dateUtc="2024-02-09T01:14:00Z"/>
  <w16cex:commentExtensible w16cex:durableId="3956FBB3" w16cex:dateUtc="2024-02-09T01:12:00Z"/>
  <w16cex:commentExtensible w16cex:durableId="598E2277" w16cex:dateUtc="2024-02-09T01:47:00Z"/>
  <w16cex:commentExtensible w16cex:durableId="6B71FDAD" w16cex:dateUtc="2024-02-09T01:43:00Z"/>
  <w16cex:commentExtensible w16cex:durableId="05042A1B" w16cex:dateUtc="2024-02-04T18:23:00Z"/>
  <w16cex:commentExtensible w16cex:durableId="173C68C6" w16cex:dateUtc="2024-02-09T01:18:00Z"/>
  <w16cex:commentExtensible w16cex:durableId="505B979A" w16cex:dateUtc="2024-02-09T01:21:00Z"/>
  <w16cex:commentExtensible w16cex:durableId="573B5B63" w16cex:dateUtc="2024-02-09T01:22:00Z"/>
  <w16cex:commentExtensible w16cex:durableId="3F9AC3F9" w16cex:dateUtc="2024-02-09T01:23:00Z"/>
  <w16cex:commentExtensible w16cex:durableId="3A7AC64E" w16cex:dateUtc="2024-02-09T01:24:00Z"/>
  <w16cex:commentExtensible w16cex:durableId="275D1A4D" w16cex:dateUtc="2024-02-09T01:25:00Z"/>
  <w16cex:commentExtensible w16cex:durableId="261E021C" w16cex:dateUtc="2024-02-09T01:41:00Z"/>
  <w16cex:commentExtensible w16cex:durableId="659050CC" w16cex:dateUtc="2024-02-04T18:29:00Z"/>
  <w16cex:commentExtensible w16cex:durableId="670DD494" w16cex:dateUtc="2024-02-04T18:30:00Z"/>
  <w16cex:commentExtensible w16cex:durableId="78FFC89D" w16cex:dateUtc="2024-02-09T01:48:00Z"/>
  <w16cex:commentExtensible w16cex:durableId="72D6F36C" w16cex:dateUtc="2024-02-04T18:34:00Z"/>
  <w16cex:commentExtensible w16cex:durableId="53FD3DE8" w16cex:dateUtc="2024-02-04T18:36:00Z"/>
  <w16cex:commentExtensible w16cex:durableId="0F116C75" w16cex:dateUtc="2024-02-04T18:37:00Z"/>
  <w16cex:commentExtensible w16cex:durableId="22943F85" w16cex:dateUtc="2024-02-04T18:40:00Z"/>
  <w16cex:commentExtensible w16cex:durableId="2DF42250" w16cex:dateUtc="2024-02-09T01:50:00Z"/>
  <w16cex:commentExtensible w16cex:durableId="66175CEE" w16cex:dateUtc="2024-02-04T18:42:00Z"/>
  <w16cex:commentExtensible w16cex:durableId="4E88B105" w16cex:dateUtc="2024-02-09T01:51:00Z"/>
  <w16cex:commentExtensible w16cex:durableId="24CA4819" w16cex:dateUtc="2024-02-09T01:54:00Z"/>
  <w16cex:commentExtensible w16cex:durableId="4BD38F4C" w16cex:dateUtc="2024-02-09T01:56:00Z"/>
  <w16cex:commentExtensible w16cex:durableId="73A1B348" w16cex:dateUtc="2024-02-09T01:57:00Z"/>
  <w16cex:commentExtensible w16cex:durableId="52D867D1" w16cex:dateUtc="2024-02-04T18:43:00Z"/>
  <w16cex:commentExtensible w16cex:durableId="00C28D51" w16cex:dateUtc="2024-02-04T18:44:00Z"/>
  <w16cex:commentExtensible w16cex:durableId="119C8AE2" w16cex:dateUtc="2024-02-09T01:58:00Z"/>
  <w16cex:commentExtensible w16cex:durableId="137171D7" w16cex:dateUtc="2024-02-04T18:45:00Z"/>
  <w16cex:commentExtensible w16cex:durableId="4A94BB44" w16cex:dateUtc="2024-02-09T02:00:00Z"/>
  <w16cex:commentExtensible w16cex:durableId="4821A1C6" w16cex:dateUtc="2024-02-09T02:01:00Z"/>
  <w16cex:commentExtensible w16cex:durableId="32A212E1" w16cex:dateUtc="2024-02-04T18:48:00Z"/>
  <w16cex:commentExtensible w16cex:durableId="606B3303" w16cex:dateUtc="2024-02-09T02:03:00Z"/>
  <w16cex:commentExtensible w16cex:durableId="4BB87C8E" w16cex:dateUtc="2024-02-09T02:03:00Z"/>
  <w16cex:commentExtensible w16cex:durableId="3A26C6CD" w16cex:dateUtc="2024-02-09T0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368117" w16cid:durableId="0CB0C882"/>
  <w16cid:commentId w16cid:paraId="24D2AF7B" w16cid:durableId="7C8652ED"/>
  <w16cid:commentId w16cid:paraId="1E75DE47" w16cid:durableId="78C1D373"/>
  <w16cid:commentId w16cid:paraId="6B146A29" w16cid:durableId="4EFDF135"/>
  <w16cid:commentId w16cid:paraId="11C52346" w16cid:durableId="1E856BED"/>
  <w16cid:commentId w16cid:paraId="451F0F77" w16cid:durableId="4FB961AD"/>
  <w16cid:commentId w16cid:paraId="2FD3E67B" w16cid:durableId="1E63D046"/>
  <w16cid:commentId w16cid:paraId="5F2C9357" w16cid:durableId="7C5EE99D"/>
  <w16cid:commentId w16cid:paraId="4F84C640" w16cid:durableId="13BEFFF6"/>
  <w16cid:commentId w16cid:paraId="5F50B751" w16cid:durableId="7DA566B9"/>
  <w16cid:commentId w16cid:paraId="1C8B5E0C" w16cid:durableId="5011E814"/>
  <w16cid:commentId w16cid:paraId="6A9E0ABB" w16cid:durableId="4AEC68D0"/>
  <w16cid:commentId w16cid:paraId="54DB5390" w16cid:durableId="57F0C76E"/>
  <w16cid:commentId w16cid:paraId="5598691F" w16cid:durableId="40EF5278"/>
  <w16cid:commentId w16cid:paraId="664749F9" w16cid:durableId="62E6CA77"/>
  <w16cid:commentId w16cid:paraId="07CF536A" w16cid:durableId="28D72DC6"/>
  <w16cid:commentId w16cid:paraId="11AD92F7" w16cid:durableId="2796B683"/>
  <w16cid:commentId w16cid:paraId="128A941B" w16cid:durableId="061E51DE"/>
  <w16cid:commentId w16cid:paraId="18BADF5E" w16cid:durableId="2246CADD"/>
  <w16cid:commentId w16cid:paraId="6A27B6F1" w16cid:durableId="3956FBB3"/>
  <w16cid:commentId w16cid:paraId="0428C3E4" w16cid:durableId="598E2277"/>
  <w16cid:commentId w16cid:paraId="17B456CC" w16cid:durableId="6B71FDAD"/>
  <w16cid:commentId w16cid:paraId="6CFCB317" w16cid:durableId="05042A1B"/>
  <w16cid:commentId w16cid:paraId="61384255" w16cid:durableId="173C68C6"/>
  <w16cid:commentId w16cid:paraId="2299CDDF" w16cid:durableId="505B979A"/>
  <w16cid:commentId w16cid:paraId="21931667" w16cid:durableId="573B5B63"/>
  <w16cid:commentId w16cid:paraId="7F124C7B" w16cid:durableId="3F9AC3F9"/>
  <w16cid:commentId w16cid:paraId="5832586C" w16cid:durableId="3A7AC64E"/>
  <w16cid:commentId w16cid:paraId="064AC930" w16cid:durableId="275D1A4D"/>
  <w16cid:commentId w16cid:paraId="4DA91B64" w16cid:durableId="261E021C"/>
  <w16cid:commentId w16cid:paraId="56E65E80" w16cid:durableId="659050CC"/>
  <w16cid:commentId w16cid:paraId="79A5B28E" w16cid:durableId="670DD494"/>
  <w16cid:commentId w16cid:paraId="5DCC13B6" w16cid:durableId="78FFC89D"/>
  <w16cid:commentId w16cid:paraId="624E7111" w16cid:durableId="72D6F36C"/>
  <w16cid:commentId w16cid:paraId="0AAED3F9" w16cid:durableId="53FD3DE8"/>
  <w16cid:commentId w16cid:paraId="5C325130" w16cid:durableId="0F116C75"/>
  <w16cid:commentId w16cid:paraId="78802BEF" w16cid:durableId="22943F85"/>
  <w16cid:commentId w16cid:paraId="1D553FEA" w16cid:durableId="2DF42250"/>
  <w16cid:commentId w16cid:paraId="59F1214A" w16cid:durableId="66175CEE"/>
  <w16cid:commentId w16cid:paraId="04D621E2" w16cid:durableId="4E88B105"/>
  <w16cid:commentId w16cid:paraId="77988F4B" w16cid:durableId="24CA4819"/>
  <w16cid:commentId w16cid:paraId="07713CA4" w16cid:durableId="4BD38F4C"/>
  <w16cid:commentId w16cid:paraId="381C97C0" w16cid:durableId="73A1B348"/>
  <w16cid:commentId w16cid:paraId="4DEE7D25" w16cid:durableId="52D867D1"/>
  <w16cid:commentId w16cid:paraId="6D385FAA" w16cid:durableId="00C28D51"/>
  <w16cid:commentId w16cid:paraId="519E2ED7" w16cid:durableId="119C8AE2"/>
  <w16cid:commentId w16cid:paraId="5D6A70C8" w16cid:durableId="137171D7"/>
  <w16cid:commentId w16cid:paraId="4E01AE67" w16cid:durableId="4A94BB44"/>
  <w16cid:commentId w16cid:paraId="4F241A15" w16cid:durableId="4821A1C6"/>
  <w16cid:commentId w16cid:paraId="693DF45F" w16cid:durableId="32A212E1"/>
  <w16cid:commentId w16cid:paraId="24F01501" w16cid:durableId="606B3303"/>
  <w16cid:commentId w16cid:paraId="6678600B" w16cid:durableId="4BB87C8E"/>
  <w16cid:commentId w16cid:paraId="46EE4E63" w16cid:durableId="3A26C6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475C4F"/>
    <w:multiLevelType w:val="multilevel"/>
    <w:tmpl w:val="1F86AF7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4874947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gel Rossiter">
    <w15:presenceInfo w15:providerId="None" w15:userId="Nigel Rossiter"/>
  </w15:person>
  <w15:person w15:author="Juillard, Catherine">
    <w15:presenceInfo w15:providerId="AD" w15:userId="S::cjuillard@mednet.ucla.edu::ad146fb2-aba6-4d1b-844a-f6b0ebf1a8b2"/>
  </w15:person>
  <w15:person w15:author="Anurag Mishra">
    <w15:presenceInfo w15:providerId="Windows Live" w15:userId="3a2d6406ba3f4e8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479"/>
    <w:rsid w:val="000300B0"/>
    <w:rsid w:val="00074A23"/>
    <w:rsid w:val="001918E1"/>
    <w:rsid w:val="004822D9"/>
    <w:rsid w:val="004B0B99"/>
    <w:rsid w:val="004F5EDB"/>
    <w:rsid w:val="005E50A2"/>
    <w:rsid w:val="00632609"/>
    <w:rsid w:val="00684F1D"/>
    <w:rsid w:val="00754F42"/>
    <w:rsid w:val="007D2124"/>
    <w:rsid w:val="007F6855"/>
    <w:rsid w:val="00926479"/>
    <w:rsid w:val="00942891"/>
    <w:rsid w:val="00AE1BF0"/>
    <w:rsid w:val="00B37AC1"/>
    <w:rsid w:val="00B6730A"/>
    <w:rsid w:val="00DC6905"/>
    <w:rsid w:val="00DF1F70"/>
    <w:rsid w:val="00FB6B1E"/>
    <w:rsid w:val="00FE25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2C3D"/>
  <w15:docId w15:val="{4E653D8D-0B21-C141-BC96-153C2F455C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sz w:val="24"/>
        <w:szCs w:val="24"/>
        <w:lang w:val="en-US" w:eastAsia="en-GB"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0"/>
      <w:outlineLvl w:val="0"/>
    </w:pPr>
    <w:rPr>
      <w:rFonts w:ascii="Calibri" w:eastAsia="Calibri" w:hAnsi="Calibri" w:cs="Calibri"/>
      <w:b/>
      <w:color w:val="4F81BD"/>
      <w:sz w:val="32"/>
      <w:szCs w:val="32"/>
    </w:rPr>
  </w:style>
  <w:style w:type="paragraph" w:styleId="Heading2">
    <w:name w:val="heading 2"/>
    <w:basedOn w:val="Normal"/>
    <w:next w:val="Normal"/>
    <w:uiPriority w:val="9"/>
    <w:unhideWhenUsed/>
    <w:qFormat/>
    <w:pPr>
      <w:keepNext/>
      <w:keepLines/>
      <w:spacing w:before="200" w:after="0"/>
      <w:outlineLvl w:val="1"/>
    </w:pPr>
    <w:rPr>
      <w:rFonts w:ascii="Calibri" w:eastAsia="Calibri" w:hAnsi="Calibri" w:cs="Calibri"/>
      <w:b/>
      <w:color w:val="4F81BD"/>
      <w:sz w:val="28"/>
      <w:szCs w:val="28"/>
    </w:rPr>
  </w:style>
  <w:style w:type="paragraph" w:styleId="Heading3">
    <w:name w:val="heading 3"/>
    <w:basedOn w:val="Normal"/>
    <w:next w:val="Normal"/>
    <w:uiPriority w:val="9"/>
    <w:unhideWhenUsed/>
    <w:qFormat/>
    <w:pPr>
      <w:keepNext/>
      <w:keepLines/>
      <w:spacing w:before="200" w:after="0"/>
      <w:outlineLvl w:val="2"/>
    </w:pPr>
    <w:rPr>
      <w:rFonts w:ascii="Calibri" w:eastAsia="Calibri" w:hAnsi="Calibri" w:cs="Calibri"/>
      <w:b/>
      <w:color w:val="4F81BD"/>
    </w:rPr>
  </w:style>
  <w:style w:type="paragraph" w:styleId="Heading4">
    <w:name w:val="heading 4"/>
    <w:basedOn w:val="Normal"/>
    <w:next w:val="Normal"/>
    <w:uiPriority w:val="9"/>
    <w:semiHidden/>
    <w:unhideWhenUsed/>
    <w:qFormat/>
    <w:pPr>
      <w:keepNext/>
      <w:keepLines/>
      <w:spacing w:before="200" w:after="0"/>
      <w:outlineLvl w:val="3"/>
    </w:pPr>
    <w:rPr>
      <w:rFonts w:ascii="Calibri" w:eastAsia="Calibri" w:hAnsi="Calibri" w:cs="Calibri"/>
      <w:i/>
      <w:color w:val="4F81BD"/>
    </w:rPr>
  </w:style>
  <w:style w:type="paragraph" w:styleId="Heading5">
    <w:name w:val="heading 5"/>
    <w:basedOn w:val="Normal"/>
    <w:next w:val="Normal"/>
    <w:uiPriority w:val="9"/>
    <w:semiHidden/>
    <w:unhideWhenUsed/>
    <w:qFormat/>
    <w:pPr>
      <w:keepNext/>
      <w:keepLines/>
      <w:spacing w:before="200" w:after="0"/>
      <w:outlineLvl w:val="4"/>
    </w:pPr>
    <w:rPr>
      <w:rFonts w:ascii="Calibri" w:eastAsia="Calibri" w:hAnsi="Calibri" w:cs="Calibri"/>
      <w:color w:val="4F81BD"/>
    </w:rPr>
  </w:style>
  <w:style w:type="paragraph" w:styleId="Heading6">
    <w:name w:val="heading 6"/>
    <w:basedOn w:val="Normal"/>
    <w:next w:val="Normal"/>
    <w:uiPriority w:val="9"/>
    <w:semiHidden/>
    <w:unhideWhenUsed/>
    <w:qFormat/>
    <w:pPr>
      <w:keepNext/>
      <w:keepLines/>
      <w:spacing w:before="200" w:after="0"/>
      <w:outlineLvl w:val="5"/>
    </w:pPr>
    <w:rPr>
      <w:rFonts w:ascii="Calibri" w:eastAsia="Calibri" w:hAnsi="Calibri" w:cs="Calibri"/>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240"/>
      <w:jc w:val="center"/>
    </w:pPr>
    <w:rPr>
      <w:rFonts w:ascii="Calibri" w:eastAsia="Calibri" w:hAnsi="Calibri" w:cs="Calibri"/>
      <w:b/>
      <w:color w:val="335B8A"/>
      <w:sz w:val="36"/>
      <w:szCs w:val="36"/>
    </w:rPr>
  </w:style>
  <w:style w:type="paragraph" w:styleId="Subtitle">
    <w:name w:val="Subtitle"/>
    <w:basedOn w:val="Normal"/>
    <w:next w:val="Normal"/>
    <w:uiPriority w:val="11"/>
    <w:qFormat/>
    <w:pPr>
      <w:keepNext/>
      <w:keepLines/>
      <w:spacing w:before="240" w:after="240"/>
      <w:jc w:val="center"/>
    </w:pPr>
    <w:rPr>
      <w:rFonts w:ascii="Calibri" w:eastAsia="Calibri" w:hAnsi="Calibri" w:cs="Calibri"/>
      <w:b/>
      <w:color w:val="335B8A"/>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Revision">
    <w:name w:val="Revision"/>
    <w:hidden/>
    <w:uiPriority w:val="99"/>
    <w:semiHidden/>
    <w:rsid w:val="00684F1D"/>
    <w:pPr>
      <w:spacing w:after="0"/>
    </w:pPr>
  </w:style>
  <w:style w:type="character" w:styleId="CommentReference">
    <w:name w:val="annotation reference"/>
    <w:basedOn w:val="DefaultParagraphFont"/>
    <w:uiPriority w:val="99"/>
    <w:semiHidden/>
    <w:unhideWhenUsed/>
    <w:rsid w:val="00DF1F70"/>
    <w:rPr>
      <w:sz w:val="16"/>
      <w:szCs w:val="16"/>
    </w:rPr>
  </w:style>
  <w:style w:type="paragraph" w:styleId="CommentText">
    <w:name w:val="annotation text"/>
    <w:basedOn w:val="Normal"/>
    <w:link w:val="CommentTextChar"/>
    <w:uiPriority w:val="99"/>
    <w:unhideWhenUsed/>
    <w:rsid w:val="00DF1F70"/>
    <w:rPr>
      <w:sz w:val="20"/>
      <w:szCs w:val="20"/>
    </w:rPr>
  </w:style>
  <w:style w:type="character" w:customStyle="1" w:styleId="CommentTextChar">
    <w:name w:val="Comment Text Char"/>
    <w:basedOn w:val="DefaultParagraphFont"/>
    <w:link w:val="CommentText"/>
    <w:uiPriority w:val="99"/>
    <w:rsid w:val="00DF1F70"/>
    <w:rPr>
      <w:sz w:val="20"/>
      <w:szCs w:val="20"/>
    </w:rPr>
  </w:style>
  <w:style w:type="paragraph" w:styleId="CommentSubject">
    <w:name w:val="annotation subject"/>
    <w:basedOn w:val="CommentText"/>
    <w:next w:val="CommentText"/>
    <w:link w:val="CommentSubjectChar"/>
    <w:uiPriority w:val="99"/>
    <w:semiHidden/>
    <w:unhideWhenUsed/>
    <w:rsid w:val="00DF1F70"/>
    <w:rPr>
      <w:b/>
      <w:bCs/>
    </w:rPr>
  </w:style>
  <w:style w:type="character" w:customStyle="1" w:styleId="CommentSubjectChar">
    <w:name w:val="Comment Subject Char"/>
    <w:basedOn w:val="CommentTextChar"/>
    <w:link w:val="CommentSubject"/>
    <w:uiPriority w:val="99"/>
    <w:semiHidden/>
    <w:rsid w:val="00DF1F70"/>
    <w:rPr>
      <w:b/>
      <w:bCs/>
      <w:sz w:val="20"/>
      <w:szCs w:val="20"/>
    </w:rPr>
  </w:style>
  <w:style w:type="character" w:styleId="Hyperlink">
    <w:name w:val="Hyperlink"/>
    <w:basedOn w:val="DefaultParagraphFont"/>
    <w:uiPriority w:val="99"/>
    <w:unhideWhenUsed/>
    <w:rsid w:val="00DF1F70"/>
    <w:rPr>
      <w:color w:val="0000FF" w:themeColor="hyperlink"/>
      <w:u w:val="single"/>
    </w:rPr>
  </w:style>
  <w:style w:type="character" w:styleId="UnresolvedMention">
    <w:name w:val="Unresolved Mention"/>
    <w:basedOn w:val="DefaultParagraphFont"/>
    <w:uiPriority w:val="99"/>
    <w:semiHidden/>
    <w:unhideWhenUsed/>
    <w:rsid w:val="00DF1F70"/>
    <w:rPr>
      <w:color w:val="605E5C"/>
      <w:shd w:val="clear" w:color="auto" w:fill="E1DFDD"/>
    </w:rPr>
  </w:style>
  <w:style w:type="table" w:styleId="TableGrid">
    <w:name w:val="Table Grid"/>
    <w:basedOn w:val="TableNormal"/>
    <w:uiPriority w:val="39"/>
    <w:rsid w:val="007D212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AE1BF0"/>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E1BF0"/>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rdcu.be/cWCzE"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6052</Words>
  <Characters>34499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Juillard, Catherine</cp:lastModifiedBy>
  <cp:revision>3</cp:revision>
  <dcterms:created xsi:type="dcterms:W3CDTF">2024-02-09T01:52:00Z</dcterms:created>
  <dcterms:modified xsi:type="dcterms:W3CDTF">2024-02-09T02:05:00Z</dcterms:modified>
</cp:coreProperties>
</file>