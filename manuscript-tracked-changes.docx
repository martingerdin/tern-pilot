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1852" w14:textId="77777777" w:rsidR="0015431A" w:rsidRDefault="00000000">
      <w:pPr>
        <w:pStyle w:val="Title"/>
      </w:pPr>
      <w:r>
        <w:t xml:space="preserve">Feasibility of a Cluster </w:t>
      </w:r>
      <w:proofErr w:type="spellStart"/>
      <w:r>
        <w:t>Randomised</w:t>
      </w:r>
      <w:proofErr w:type="spellEnd"/>
      <w:r>
        <w:t xml:space="preserve"> Trial on the Effect of Trauma Life Support Training: A Pilot Study</w:t>
      </w:r>
      <w:ins w:id="0" w:author="Martin Gerdin Wärnberg" w:date="2025-08-04T12:32:00Z" w16du:dateUtc="2025-08-04T10:32:00Z">
        <w:r>
          <w:t xml:space="preserve"> in India</w:t>
        </w:r>
      </w:ins>
    </w:p>
    <w:p w14:paraId="5D65F0D5" w14:textId="77777777" w:rsidR="0015431A" w:rsidRDefault="00000000">
      <w:pPr>
        <w:pStyle w:val="Author"/>
      </w:pPr>
      <w:r>
        <w:t>Trauma life support training Effectiveness Research Network (TERN) collaborators</w:t>
      </w:r>
    </w:p>
    <w:p w14:paraId="2AD4FC90" w14:textId="77777777" w:rsidR="0015431A" w:rsidRDefault="00000000">
      <w:pPr>
        <w:pStyle w:val="Heading2"/>
      </w:pPr>
      <w:bookmarkStart w:id="1" w:name="trial-registration"/>
      <w:r>
        <w:t>Trial registration</w:t>
      </w:r>
    </w:p>
    <w:p w14:paraId="47E9EA57" w14:textId="77777777" w:rsidR="0015431A" w:rsidRDefault="00000000">
      <w:pPr>
        <w:pStyle w:val="FirstParagraph"/>
      </w:pPr>
      <w:r>
        <w:t>This pilot study was registered with ClinicalTrials.gov (reg. no NCT05417243).</w:t>
      </w:r>
    </w:p>
    <w:p w14:paraId="73CFF720" w14:textId="77777777" w:rsidR="0015431A" w:rsidRDefault="00000000">
      <w:pPr>
        <w:pStyle w:val="Heading2"/>
      </w:pPr>
      <w:bookmarkStart w:id="2" w:name="corresponding-author"/>
      <w:bookmarkEnd w:id="1"/>
      <w:r>
        <w:t>Corresponding author</w:t>
      </w:r>
    </w:p>
    <w:p w14:paraId="0C487992" w14:textId="61F1F7C7" w:rsidR="0015431A" w:rsidRPr="00B96C47" w:rsidRDefault="00000000">
      <w:pPr>
        <w:pStyle w:val="Heading5"/>
        <w:rPr>
          <w:lang w:val="en-GB"/>
        </w:rPr>
      </w:pPr>
      <w:bookmarkStart w:id="3" w:name="martin-gerdin-wärnberg-md-phd-mgw"/>
      <w:r w:rsidRPr="00B96C47">
        <w:rPr>
          <w:lang w:val="en-GB"/>
        </w:rPr>
        <w:t>Martin Gerdin Wärnberg</w:t>
      </w:r>
      <w:del w:id="4" w:author="Martin Gerdin Wärnberg" w:date="2025-08-04T12:32:00Z" w16du:dateUtc="2025-08-04T10:32:00Z">
        <w:r w:rsidRPr="00FD31DC">
          <w:rPr>
            <w:lang w:val="en-GB"/>
          </w:rPr>
          <w:delText xml:space="preserve"> (MGW)</w:delText>
        </w:r>
        <w:r w:rsidR="00D66585" w:rsidRPr="00FD31DC">
          <w:rPr>
            <w:lang w:val="en-GB"/>
          </w:rPr>
          <w:delText>,</w:delText>
        </w:r>
      </w:del>
      <w:ins w:id="5" w:author="Martin Gerdin Wärnberg" w:date="2025-08-04T12:32:00Z" w16du:dateUtc="2025-08-04T10:32:00Z">
        <w:r w:rsidRPr="00B96C47">
          <w:rPr>
            <w:lang w:val="en-GB"/>
          </w:rPr>
          <w:t>,</w:t>
        </w:r>
      </w:ins>
      <w:r w:rsidRPr="00B96C47">
        <w:rPr>
          <w:lang w:val="en-GB"/>
        </w:rPr>
        <w:t xml:space="preserve"> MD, PhD</w:t>
      </w:r>
      <w:ins w:id="6" w:author="Martin Gerdin Wärnberg" w:date="2025-08-04T12:32:00Z" w16du:dateUtc="2025-08-04T10:32:00Z">
        <w:r w:rsidRPr="00B96C47">
          <w:rPr>
            <w:lang w:val="en-GB"/>
          </w:rPr>
          <w:t xml:space="preserve"> (MGW)</w:t>
        </w:r>
      </w:ins>
      <w:r w:rsidRPr="00B96C47">
        <w:rPr>
          <w:lang w:val="en-GB"/>
        </w:rPr>
        <w:t xml:space="preserve"> </w:t>
      </w:r>
      <w:r w:rsidR="0015431A">
        <w:fldChar w:fldCharType="begin"/>
      </w:r>
      <w:r w:rsidR="0015431A" w:rsidRPr="00B96C47">
        <w:rPr>
          <w:lang w:val="en-GB"/>
          <w:rPrChange w:id="7" w:author="Martin Gerdin Wärnberg" w:date="2025-08-04T12:32:00Z" w16du:dateUtc="2025-08-04T10:32:00Z">
            <w:rPr/>
          </w:rPrChange>
        </w:rPr>
        <w:instrText>HYPERLINK "https://orcid.org/0000-0001-6069-4794" \h</w:instrText>
      </w:r>
      <w:r w:rsidR="0015431A">
        <w:fldChar w:fldCharType="separate"/>
      </w:r>
      <w:r w:rsidR="0015431A">
        <w:rPr>
          <w:noProof/>
        </w:rPr>
        <w:drawing>
          <wp:inline distT="0" distB="0" distL="0" distR="0" wp14:anchorId="290BA111" wp14:editId="3E2ED96D">
            <wp:extent cx="15240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rsidR="0015431A">
        <w:fldChar w:fldCharType="end"/>
      </w:r>
    </w:p>
    <w:p w14:paraId="536C7B94" w14:textId="77777777" w:rsidR="0015431A" w:rsidRDefault="00000000">
      <w:pPr>
        <w:pStyle w:val="FirstParagraph"/>
        <w:pPrChange w:id="8" w:author="Martin Gerdin Wärnberg" w:date="2025-08-04T12:32:00Z" w16du:dateUtc="2025-08-04T10:32:00Z">
          <w:pPr>
            <w:pStyle w:val="BodyText"/>
          </w:pPr>
        </w:pPrChange>
      </w:pPr>
      <w:r>
        <w:t>Department of Global Public Health</w:t>
      </w:r>
      <w:r>
        <w:br/>
        <w:t xml:space="preserve">Karolinska </w:t>
      </w:r>
      <w:proofErr w:type="spellStart"/>
      <w:r>
        <w:t>Institutet</w:t>
      </w:r>
      <w:proofErr w:type="spellEnd"/>
      <w:r>
        <w:br/>
        <w:t>171 77 Stockholm</w:t>
      </w:r>
      <w:r>
        <w:br/>
        <w:t>Sweden</w:t>
      </w:r>
    </w:p>
    <w:p w14:paraId="03CDB6AF" w14:textId="77777777" w:rsidR="0015431A" w:rsidRDefault="0015431A">
      <w:pPr>
        <w:pStyle w:val="BodyText"/>
      </w:pPr>
      <w:r>
        <w:fldChar w:fldCharType="begin"/>
      </w:r>
      <w:r>
        <w:instrText>HYPERLINK "mailto:martin.gerdin@ki.se" \h</w:instrText>
      </w:r>
      <w:r>
        <w:fldChar w:fldCharType="separate"/>
      </w:r>
      <w:r>
        <w:rPr>
          <w:rStyle w:val="Hyperlink"/>
        </w:rPr>
        <w:t>martin.gerdin@ki.se</w:t>
      </w:r>
      <w:r>
        <w:fldChar w:fldCharType="end"/>
      </w:r>
      <w:r w:rsidR="00000000">
        <w:br/>
        <w:t>+46 708 53 95 98 (mobile)</w:t>
      </w:r>
    </w:p>
    <w:p w14:paraId="05E609DB" w14:textId="77777777" w:rsidR="0015431A" w:rsidRDefault="00000000">
      <w:pPr>
        <w:pStyle w:val="Heading2"/>
      </w:pPr>
      <w:bookmarkStart w:id="9" w:name="Xd83f25f3db64f89572487c55f96f5fd80e998aa"/>
      <w:bookmarkEnd w:id="2"/>
      <w:bookmarkEnd w:id="3"/>
      <w:r>
        <w:t>Authors (in alphabetical order by last name)</w:t>
      </w:r>
    </w:p>
    <w:p w14:paraId="6514C576" w14:textId="27BD17FC" w:rsidR="0015431A" w:rsidRDefault="00000000">
      <w:pPr>
        <w:pStyle w:val="Heading5"/>
      </w:pPr>
      <w:bookmarkStart w:id="10" w:name="debojit-basak-ms"/>
      <w:proofErr w:type="spellStart"/>
      <w:r>
        <w:t>Debojit</w:t>
      </w:r>
      <w:proofErr w:type="spellEnd"/>
      <w:r>
        <w:t xml:space="preserve"> Basak</w:t>
      </w:r>
      <w:ins w:id="11" w:author="Martin Gerdin Wärnberg" w:date="2025-08-04T12:32:00Z" w16du:dateUtc="2025-08-04T10:32:00Z">
        <w:r>
          <w:t>, MS</w:t>
        </w:r>
      </w:ins>
      <w:r w:rsidR="0092357D">
        <w:t xml:space="preserve"> (DB</w:t>
      </w:r>
      <w:del w:id="12" w:author="Martin Gerdin Wärnberg" w:date="2025-08-04T12:32:00Z" w16du:dateUtc="2025-08-04T10:32:00Z">
        <w:r w:rsidR="007B6E98">
          <w:delText>)</w:delText>
        </w:r>
        <w:r w:rsidR="0084302D">
          <w:delText>, MSc</w:delText>
        </w:r>
      </w:del>
      <w:ins w:id="13" w:author="Martin Gerdin Wärnberg" w:date="2025-08-04T12:32:00Z" w16du:dateUtc="2025-08-04T10:32:00Z">
        <w:r w:rsidR="0092357D">
          <w:t>)</w:t>
        </w:r>
      </w:ins>
      <w:r>
        <w:t xml:space="preserve"> </w:t>
      </w:r>
      <w:r w:rsidR="0015431A">
        <w:fldChar w:fldCharType="begin"/>
      </w:r>
      <w:r w:rsidR="0015431A">
        <w:instrText>HYPERLINK "https://orcid.org/0000-0002-8378-9689" \h</w:instrText>
      </w:r>
      <w:r w:rsidR="0015431A">
        <w:fldChar w:fldCharType="separate"/>
      </w:r>
      <w:del w:id="14" w:author="Martin Gerdin Wärnberg" w:date="2025-08-04T12:32:00Z" w16du:dateUtc="2025-08-04T10:32:00Z">
        <w:r w:rsidR="003A556A">
          <w:rPr>
            <w:noProof/>
          </w:rPr>
          <w:drawing>
            <wp:inline distT="0" distB="0" distL="0" distR="0" wp14:anchorId="1C4DDCF7" wp14:editId="7222AEF8">
              <wp:extent cx="152400" cy="152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del>
      <w:ins w:id="15" w:author="Martin Gerdin Wärnberg" w:date="2025-08-04T12:32:00Z" w16du:dateUtc="2025-08-04T10:32:00Z">
        <w:r w:rsidR="0015431A">
          <w:rPr>
            <w:noProof/>
          </w:rPr>
          <w:drawing>
            <wp:inline distT="0" distB="0" distL="0" distR="0" wp14:anchorId="2657F2AE" wp14:editId="1705CD03">
              <wp:extent cx="15240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ins>
      <w:r w:rsidR="0015431A">
        <w:fldChar w:fldCharType="end"/>
      </w:r>
      <w:ins w:id="16" w:author="Martin Gerdin Wärnberg" w:date="2025-08-04T12:32:00Z" w16du:dateUtc="2025-08-04T10:32:00Z">
        <w:r>
          <w:t xml:space="preserve"> </w:t>
        </w:r>
      </w:ins>
    </w:p>
    <w:p w14:paraId="68E834D4" w14:textId="77777777" w:rsidR="0015431A" w:rsidRDefault="00000000">
      <w:pPr>
        <w:pStyle w:val="FirstParagraph"/>
      </w:pPr>
      <w:r>
        <w:t>Project Research Scientist, Institute of Post Graduate Medical Education and Research, Kolkata, India.</w:t>
      </w:r>
    </w:p>
    <w:p w14:paraId="2F3F979C" w14:textId="743EC365" w:rsidR="0015431A" w:rsidRDefault="00000000">
      <w:pPr>
        <w:pStyle w:val="Heading5"/>
      </w:pPr>
      <w:bookmarkStart w:id="17" w:name="johanna-berg-md-jb"/>
      <w:bookmarkEnd w:id="10"/>
      <w:r>
        <w:t>Johanna Berg</w:t>
      </w:r>
      <w:del w:id="18" w:author="Martin Gerdin Wärnberg" w:date="2025-08-04T12:32:00Z" w16du:dateUtc="2025-08-04T10:32:00Z">
        <w:r w:rsidR="007B6E98" w:rsidRPr="00B14D73">
          <w:delText xml:space="preserve"> (JB)</w:delText>
        </w:r>
        <w:r w:rsidR="0084302D" w:rsidRPr="00B14D73">
          <w:delText>,</w:delText>
        </w:r>
      </w:del>
      <w:ins w:id="19" w:author="Martin Gerdin Wärnberg" w:date="2025-08-04T12:32:00Z" w16du:dateUtc="2025-08-04T10:32:00Z">
        <w:r>
          <w:t>,</w:t>
        </w:r>
      </w:ins>
      <w:r>
        <w:t xml:space="preserve"> MD </w:t>
      </w:r>
      <w:ins w:id="20" w:author="Martin Gerdin Wärnberg" w:date="2025-08-04T12:32:00Z" w16du:dateUtc="2025-08-04T10:32:00Z">
        <w:r>
          <w:t xml:space="preserve">(JB) </w:t>
        </w:r>
      </w:ins>
      <w:r w:rsidR="0015431A">
        <w:fldChar w:fldCharType="begin"/>
      </w:r>
      <w:r w:rsidR="0015431A">
        <w:instrText>HYPERLINK "https://orcid.org/0000-0001-7553-7337" \h</w:instrText>
      </w:r>
      <w:r w:rsidR="0015431A">
        <w:fldChar w:fldCharType="separate"/>
      </w:r>
      <w:del w:id="21" w:author="Martin Gerdin Wärnberg" w:date="2025-08-04T12:32:00Z" w16du:dateUtc="2025-08-04T10:32:00Z">
        <w:r w:rsidR="003A556A">
          <w:rPr>
            <w:noProof/>
          </w:rPr>
          <w:drawing>
            <wp:inline distT="0" distB="0" distL="0" distR="0" wp14:anchorId="26DAE358" wp14:editId="36505ECB">
              <wp:extent cx="152400" cy="15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del>
      <w:ins w:id="22" w:author="Martin Gerdin Wärnberg" w:date="2025-08-04T12:32:00Z" w16du:dateUtc="2025-08-04T10:32:00Z">
        <w:r w:rsidR="0015431A">
          <w:rPr>
            <w:noProof/>
          </w:rPr>
          <w:drawing>
            <wp:inline distT="0" distB="0" distL="0" distR="0" wp14:anchorId="5496B0B9" wp14:editId="340691BC">
              <wp:extent cx="15240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ins>
      <w:r w:rsidR="0015431A">
        <w:fldChar w:fldCharType="end"/>
      </w:r>
      <w:ins w:id="23" w:author="Martin Gerdin Wärnberg" w:date="2025-08-04T12:32:00Z" w16du:dateUtc="2025-08-04T10:32:00Z">
        <w:r>
          <w:t xml:space="preserve"> </w:t>
        </w:r>
      </w:ins>
    </w:p>
    <w:p w14:paraId="35A81968" w14:textId="77777777" w:rsidR="0015431A" w:rsidRDefault="00000000">
      <w:pPr>
        <w:pStyle w:val="FirstParagraph"/>
      </w:pPr>
      <w:r>
        <w:t xml:space="preserve">Department of Global Public Health, Karolinska </w:t>
      </w:r>
      <w:proofErr w:type="spellStart"/>
      <w:r>
        <w:t>Institutet</w:t>
      </w:r>
      <w:proofErr w:type="spellEnd"/>
      <w:r>
        <w:t>, Stockholm, Sweden.</w:t>
      </w:r>
    </w:p>
    <w:p w14:paraId="0CE38D8A" w14:textId="77777777" w:rsidR="0015431A" w:rsidRDefault="00000000">
      <w:pPr>
        <w:pStyle w:val="BodyText"/>
      </w:pPr>
      <w:r>
        <w:t xml:space="preserve">Emergency Medicine, Department of Internal and Emergency Medicine, </w:t>
      </w:r>
      <w:proofErr w:type="spellStart"/>
      <w:r>
        <w:t>Skåne</w:t>
      </w:r>
      <w:proofErr w:type="spellEnd"/>
      <w:r>
        <w:t xml:space="preserve"> University Hospital, Malmö, Sweden.</w:t>
      </w:r>
    </w:p>
    <w:p w14:paraId="10B9AA0C" w14:textId="7EB3B809" w:rsidR="0015431A" w:rsidRDefault="00000000">
      <w:pPr>
        <w:pStyle w:val="Heading5"/>
      </w:pPr>
      <w:bookmarkStart w:id="24" w:name="shamita-chatterjee-mbbs-ms-sc"/>
      <w:bookmarkEnd w:id="17"/>
      <w:r>
        <w:t>Shamita Chatterjee</w:t>
      </w:r>
      <w:del w:id="25" w:author="Martin Gerdin Wärnberg" w:date="2025-08-04T12:32:00Z" w16du:dateUtc="2025-08-04T10:32:00Z">
        <w:r w:rsidR="007B6E98">
          <w:delText xml:space="preserve"> (SC)</w:delText>
        </w:r>
        <w:r w:rsidR="0084302D">
          <w:delText>,</w:delText>
        </w:r>
      </w:del>
      <w:ins w:id="26" w:author="Martin Gerdin Wärnberg" w:date="2025-08-04T12:32:00Z" w16du:dateUtc="2025-08-04T10:32:00Z">
        <w:r>
          <w:t>,</w:t>
        </w:r>
      </w:ins>
      <w:r>
        <w:t xml:space="preserve"> MBBS, MS </w:t>
      </w:r>
      <w:ins w:id="27" w:author="Martin Gerdin Wärnberg" w:date="2025-08-04T12:32:00Z" w16du:dateUtc="2025-08-04T10:32:00Z">
        <w:r>
          <w:t xml:space="preserve">(SC) </w:t>
        </w:r>
      </w:ins>
      <w:r w:rsidR="0015431A">
        <w:fldChar w:fldCharType="begin"/>
      </w:r>
      <w:r w:rsidR="0015431A">
        <w:instrText>HYPERLINK "https://orcid.org/0000-0002-9460-108X" \h</w:instrText>
      </w:r>
      <w:r w:rsidR="0015431A">
        <w:fldChar w:fldCharType="separate"/>
      </w:r>
      <w:del w:id="28" w:author="Martin Gerdin Wärnberg" w:date="2025-08-04T12:32:00Z" w16du:dateUtc="2025-08-04T10:32:00Z">
        <w:r w:rsidR="003A556A">
          <w:rPr>
            <w:noProof/>
          </w:rPr>
          <w:drawing>
            <wp:inline distT="0" distB="0" distL="0" distR="0" wp14:anchorId="4FA83B96" wp14:editId="0402CF2D">
              <wp:extent cx="15240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del>
      <w:ins w:id="29" w:author="Martin Gerdin Wärnberg" w:date="2025-08-04T12:32:00Z" w16du:dateUtc="2025-08-04T10:32:00Z">
        <w:r w:rsidR="0015431A">
          <w:rPr>
            <w:noProof/>
          </w:rPr>
          <w:drawing>
            <wp:inline distT="0" distB="0" distL="0" distR="0" wp14:anchorId="7B119BAE" wp14:editId="6D8E5FDD">
              <wp:extent cx="15240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ins>
      <w:r w:rsidR="0015431A">
        <w:fldChar w:fldCharType="end"/>
      </w:r>
      <w:ins w:id="30" w:author="Martin Gerdin Wärnberg" w:date="2025-08-04T12:32:00Z" w16du:dateUtc="2025-08-04T10:32:00Z">
        <w:r>
          <w:t xml:space="preserve"> </w:t>
        </w:r>
      </w:ins>
    </w:p>
    <w:p w14:paraId="3DBD49B4" w14:textId="77777777" w:rsidR="0015431A" w:rsidRDefault="00000000">
      <w:pPr>
        <w:pStyle w:val="FirstParagraph"/>
      </w:pPr>
      <w:r>
        <w:t>Department of Surgery, Institute of Post Graduate Medical Education and Research, Kolkata, India.</w:t>
      </w:r>
    </w:p>
    <w:p w14:paraId="21C152D6" w14:textId="7B160655" w:rsidR="0015431A" w:rsidRPr="00A95925" w:rsidRDefault="00000000">
      <w:pPr>
        <w:pStyle w:val="Heading5"/>
        <w:rPr>
          <w:lang w:val="sv-SE"/>
        </w:rPr>
      </w:pPr>
      <w:bookmarkStart w:id="31" w:name="li-felländer-tsai-md-phd-lft"/>
      <w:bookmarkEnd w:id="24"/>
      <w:r w:rsidRPr="00A95925">
        <w:rPr>
          <w:lang w:val="sv-SE"/>
        </w:rPr>
        <w:t xml:space="preserve">Li </w:t>
      </w:r>
      <w:proofErr w:type="spellStart"/>
      <w:r w:rsidRPr="00A95925">
        <w:rPr>
          <w:lang w:val="sv-SE"/>
        </w:rPr>
        <w:t>Felländer-Tsai</w:t>
      </w:r>
      <w:proofErr w:type="spellEnd"/>
      <w:del w:id="32" w:author="Martin Gerdin Wärnberg" w:date="2025-08-04T12:32:00Z" w16du:dateUtc="2025-08-04T10:32:00Z">
        <w:r w:rsidR="007B6E98">
          <w:rPr>
            <w:lang w:val="sv-SE"/>
          </w:rPr>
          <w:delText xml:space="preserve"> (LFT)</w:delText>
        </w:r>
        <w:r w:rsidR="0084302D" w:rsidRPr="0084302D">
          <w:rPr>
            <w:lang w:val="sv-SE"/>
          </w:rPr>
          <w:delText>,</w:delText>
        </w:r>
      </w:del>
      <w:ins w:id="33" w:author="Martin Gerdin Wärnberg" w:date="2025-08-04T12:32:00Z" w16du:dateUtc="2025-08-04T10:32:00Z">
        <w:r w:rsidRPr="00A95925">
          <w:rPr>
            <w:lang w:val="sv-SE"/>
          </w:rPr>
          <w:t>,</w:t>
        </w:r>
      </w:ins>
      <w:r w:rsidRPr="00A95925">
        <w:rPr>
          <w:lang w:val="sv-SE"/>
        </w:rPr>
        <w:t xml:space="preserve"> MD, PhD </w:t>
      </w:r>
      <w:ins w:id="34" w:author="Martin Gerdin Wärnberg" w:date="2025-08-04T12:32:00Z" w16du:dateUtc="2025-08-04T10:32:00Z">
        <w:r w:rsidRPr="00A95925">
          <w:rPr>
            <w:lang w:val="sv-SE"/>
          </w:rPr>
          <w:t xml:space="preserve">(LFT) </w:t>
        </w:r>
      </w:ins>
      <w:r w:rsidR="0015431A">
        <w:fldChar w:fldCharType="begin"/>
      </w:r>
      <w:r w:rsidR="0015431A" w:rsidRPr="00B915A9">
        <w:rPr>
          <w:lang w:val="sv-SE"/>
        </w:rPr>
        <w:instrText>HYPERLINK "https://orcid.org/0000-0003-0693-6080" \h</w:instrText>
      </w:r>
      <w:r w:rsidR="0015431A">
        <w:fldChar w:fldCharType="separate"/>
      </w:r>
      <w:del w:id="35" w:author="Martin Gerdin Wärnberg" w:date="2025-08-04T12:32:00Z" w16du:dateUtc="2025-08-04T10:32:00Z">
        <w:r w:rsidR="003A556A">
          <w:rPr>
            <w:noProof/>
          </w:rPr>
          <w:drawing>
            <wp:inline distT="0" distB="0" distL="0" distR="0" wp14:anchorId="16FDF460" wp14:editId="2794C657">
              <wp:extent cx="152400" cy="152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del>
      <w:ins w:id="36" w:author="Martin Gerdin Wärnberg" w:date="2025-08-04T12:32:00Z" w16du:dateUtc="2025-08-04T10:32:00Z">
        <w:r w:rsidR="0015431A">
          <w:rPr>
            <w:noProof/>
          </w:rPr>
          <w:drawing>
            <wp:inline distT="0" distB="0" distL="0" distR="0" wp14:anchorId="0A0092A8" wp14:editId="5306E3C3">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ins>
      <w:r w:rsidR="0015431A">
        <w:fldChar w:fldCharType="end"/>
      </w:r>
      <w:ins w:id="37" w:author="Martin Gerdin Wärnberg" w:date="2025-08-04T12:32:00Z" w16du:dateUtc="2025-08-04T10:32:00Z">
        <w:r w:rsidRPr="00A95925">
          <w:rPr>
            <w:lang w:val="sv-SE"/>
          </w:rPr>
          <w:t xml:space="preserve"> </w:t>
        </w:r>
      </w:ins>
    </w:p>
    <w:p w14:paraId="1093AA6C" w14:textId="77777777" w:rsidR="0015431A" w:rsidRDefault="00000000">
      <w:pPr>
        <w:pStyle w:val="FirstParagraph"/>
      </w:pPr>
      <w:r>
        <w:t xml:space="preserve">Division of </w:t>
      </w:r>
      <w:proofErr w:type="spellStart"/>
      <w:r>
        <w:t>Orthopaedics</w:t>
      </w:r>
      <w:proofErr w:type="spellEnd"/>
      <w:r>
        <w:t xml:space="preserve"> and Biotechnology, Department of Clinical Science Intervention and Technology (CLINTEC), Karolinska </w:t>
      </w:r>
      <w:proofErr w:type="spellStart"/>
      <w:r>
        <w:t>Institutet</w:t>
      </w:r>
      <w:proofErr w:type="spellEnd"/>
      <w:r>
        <w:t>, Stockholm, Sweden.</w:t>
      </w:r>
    </w:p>
    <w:p w14:paraId="0BFD9A13" w14:textId="77777777" w:rsidR="0015431A" w:rsidRDefault="00000000">
      <w:pPr>
        <w:pStyle w:val="BodyText"/>
      </w:pPr>
      <w:r>
        <w:t>Department of Reconstructive Orthopedics, Karolinska University Hospital, Stockholm, Sweden.</w:t>
      </w:r>
    </w:p>
    <w:p w14:paraId="1B0C7E28" w14:textId="6E577E0B" w:rsidR="0015431A" w:rsidRPr="00A95925" w:rsidRDefault="00000000">
      <w:pPr>
        <w:pStyle w:val="Heading5"/>
        <w:rPr>
          <w:lang w:val="sv-SE"/>
        </w:rPr>
      </w:pPr>
      <w:bookmarkStart w:id="38" w:name="geeta-ghag-gg-mbbs-ms"/>
      <w:bookmarkEnd w:id="31"/>
      <w:proofErr w:type="spellStart"/>
      <w:r w:rsidRPr="00A95925">
        <w:rPr>
          <w:lang w:val="sv-SE"/>
        </w:rPr>
        <w:lastRenderedPageBreak/>
        <w:t>Geeta</w:t>
      </w:r>
      <w:proofErr w:type="spellEnd"/>
      <w:r w:rsidRPr="00A95925">
        <w:rPr>
          <w:lang w:val="sv-SE"/>
        </w:rPr>
        <w:t xml:space="preserve"> </w:t>
      </w:r>
      <w:proofErr w:type="spellStart"/>
      <w:r w:rsidRPr="00A95925">
        <w:rPr>
          <w:lang w:val="sv-SE"/>
        </w:rPr>
        <w:t>Ghag</w:t>
      </w:r>
      <w:proofErr w:type="spellEnd"/>
      <w:del w:id="39" w:author="Martin Gerdin Wärnberg" w:date="2025-08-04T12:32:00Z" w16du:dateUtc="2025-08-04T10:32:00Z">
        <w:r w:rsidR="007B6E98">
          <w:rPr>
            <w:lang w:val="sv-SE"/>
          </w:rPr>
          <w:delText xml:space="preserve"> (GG)</w:delText>
        </w:r>
        <w:r w:rsidR="0084302D" w:rsidRPr="0084302D">
          <w:rPr>
            <w:lang w:val="sv-SE"/>
          </w:rPr>
          <w:delText>,</w:delText>
        </w:r>
      </w:del>
      <w:ins w:id="40" w:author="Martin Gerdin Wärnberg" w:date="2025-08-04T12:32:00Z" w16du:dateUtc="2025-08-04T10:32:00Z">
        <w:r w:rsidRPr="00A95925">
          <w:rPr>
            <w:lang w:val="sv-SE"/>
          </w:rPr>
          <w:t>,</w:t>
        </w:r>
      </w:ins>
      <w:r w:rsidRPr="00A95925">
        <w:rPr>
          <w:lang w:val="sv-SE"/>
        </w:rPr>
        <w:t xml:space="preserve"> MBBS, MS </w:t>
      </w:r>
      <w:ins w:id="41" w:author="Martin Gerdin Wärnberg" w:date="2025-08-04T12:32:00Z" w16du:dateUtc="2025-08-04T10:32:00Z">
        <w:r w:rsidR="0092357D">
          <w:rPr>
            <w:lang w:val="sv-SE"/>
          </w:rPr>
          <w:t xml:space="preserve">(GG) </w:t>
        </w:r>
      </w:ins>
      <w:r w:rsidR="0015431A">
        <w:fldChar w:fldCharType="begin"/>
      </w:r>
      <w:r w:rsidR="0015431A" w:rsidRPr="00B915A9">
        <w:rPr>
          <w:lang w:val="sv-SE"/>
        </w:rPr>
        <w:instrText>HYPERLINK "https://orcid.org/0000-0001-5561-362X" \h</w:instrText>
      </w:r>
      <w:r w:rsidR="0015431A">
        <w:fldChar w:fldCharType="separate"/>
      </w:r>
      <w:del w:id="42" w:author="Martin Gerdin Wärnberg" w:date="2025-08-04T12:32:00Z" w16du:dateUtc="2025-08-04T10:32:00Z">
        <w:r w:rsidR="003A556A">
          <w:rPr>
            <w:noProof/>
          </w:rPr>
          <w:drawing>
            <wp:inline distT="0" distB="0" distL="0" distR="0" wp14:anchorId="2D8B4FCD" wp14:editId="54814336">
              <wp:extent cx="152400" cy="152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del>
      <w:ins w:id="43" w:author="Martin Gerdin Wärnberg" w:date="2025-08-04T12:32:00Z" w16du:dateUtc="2025-08-04T10:32:00Z">
        <w:r w:rsidR="0015431A">
          <w:rPr>
            <w:noProof/>
          </w:rPr>
          <w:drawing>
            <wp:inline distT="0" distB="0" distL="0" distR="0" wp14:anchorId="4A5C9A8A" wp14:editId="5DA16CC8">
              <wp:extent cx="152400" cy="152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ins>
      <w:r w:rsidR="0015431A">
        <w:fldChar w:fldCharType="end"/>
      </w:r>
      <w:ins w:id="44" w:author="Martin Gerdin Wärnberg" w:date="2025-08-04T12:32:00Z" w16du:dateUtc="2025-08-04T10:32:00Z">
        <w:r w:rsidRPr="00A95925">
          <w:rPr>
            <w:lang w:val="sv-SE"/>
          </w:rPr>
          <w:t xml:space="preserve"> </w:t>
        </w:r>
      </w:ins>
    </w:p>
    <w:p w14:paraId="4950814C" w14:textId="77777777" w:rsidR="0015431A" w:rsidRDefault="00000000">
      <w:pPr>
        <w:pStyle w:val="FirstParagraph"/>
      </w:pPr>
      <w:r>
        <w:t xml:space="preserve">Department of Surgery, HBT Medical College </w:t>
      </w:r>
      <w:proofErr w:type="gramStart"/>
      <w:r>
        <w:t>And</w:t>
      </w:r>
      <w:proofErr w:type="gramEnd"/>
      <w:r>
        <w:t xml:space="preserve"> Dr. R N Cooper Municipal General Hospital, Mumbai, India.</w:t>
      </w:r>
    </w:p>
    <w:p w14:paraId="7DFC635A" w14:textId="77777777" w:rsidR="003A556A" w:rsidRDefault="00000000">
      <w:pPr>
        <w:pStyle w:val="Heading5"/>
        <w:rPr>
          <w:del w:id="45" w:author="Martin Gerdin Wärnberg" w:date="2025-08-04T12:32:00Z" w16du:dateUtc="2025-08-04T10:32:00Z"/>
        </w:rPr>
      </w:pPr>
      <w:del w:id="46" w:author="Martin Gerdin Wärnberg" w:date="2025-08-04T12:32:00Z" w16du:dateUtc="2025-08-04T10:32:00Z">
        <w:r>
          <w:delText>Monty Khajanchi</w:delText>
        </w:r>
        <w:r w:rsidR="007B6E98">
          <w:delText xml:space="preserve"> (MK)</w:delText>
        </w:r>
        <w:r w:rsidR="0084302D" w:rsidRPr="0084302D">
          <w:delText>, MBBS, MS</w:delText>
        </w:r>
        <w:r w:rsidR="00032F87">
          <w:delText xml:space="preserve"> </w:delText>
        </w:r>
        <w:r w:rsidR="003A556A">
          <w:fldChar w:fldCharType="begin"/>
        </w:r>
        <w:r w:rsidR="003A556A">
          <w:delInstrText>HYPERLINK "https://orcid.org/0000-0002-0898-6391" \h</w:delInstrText>
        </w:r>
        <w:r w:rsidR="003A556A">
          <w:fldChar w:fldCharType="separate"/>
        </w:r>
        <w:r w:rsidR="003A556A">
          <w:rPr>
            <w:noProof/>
          </w:rPr>
          <w:drawing>
            <wp:inline distT="0" distB="0" distL="0" distR="0" wp14:anchorId="7F71508E" wp14:editId="392C668D">
              <wp:extent cx="152400" cy="152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rsidR="003A556A">
          <w:fldChar w:fldCharType="end"/>
        </w:r>
      </w:del>
    </w:p>
    <w:p w14:paraId="567C73BF" w14:textId="77777777" w:rsidR="003A556A" w:rsidRDefault="00000000">
      <w:pPr>
        <w:pStyle w:val="FirstParagraph"/>
        <w:rPr>
          <w:del w:id="47" w:author="Martin Gerdin Wärnberg" w:date="2025-08-04T12:32:00Z" w16du:dateUtc="2025-08-04T10:32:00Z"/>
        </w:rPr>
      </w:pPr>
      <w:del w:id="48" w:author="Martin Gerdin Wärnberg" w:date="2025-08-04T12:32:00Z" w16du:dateUtc="2025-08-04T10:32:00Z">
        <w:r>
          <w:delText>WHO Collaboration Centre for Research in Surgical Care Delivery in LMIC, Mumbai, India.</w:delText>
        </w:r>
      </w:del>
    </w:p>
    <w:p w14:paraId="7766F893" w14:textId="77777777" w:rsidR="0015431A" w:rsidRDefault="00000000">
      <w:pPr>
        <w:pStyle w:val="FirstParagraph"/>
        <w:rPr>
          <w:moveFrom w:id="49" w:author="Martin Gerdin Wärnberg" w:date="2025-08-04T12:32:00Z" w16du:dateUtc="2025-08-04T10:32:00Z"/>
        </w:rPr>
        <w:pPrChange w:id="50" w:author="Martin Gerdin Wärnberg" w:date="2025-08-04T12:32:00Z" w16du:dateUtc="2025-08-04T10:32:00Z">
          <w:pPr>
            <w:pStyle w:val="BodyText"/>
          </w:pPr>
        </w:pPrChange>
      </w:pPr>
      <w:moveFromRangeStart w:id="51" w:author="Martin Gerdin Wärnberg" w:date="2025-08-04T12:32:00Z" w:name="move205203160"/>
      <w:moveFrom w:id="52" w:author="Martin Gerdin Wärnberg" w:date="2025-08-04T12:32:00Z" w16du:dateUtc="2025-08-04T10:32:00Z">
        <w:r>
          <w:t>Seth G. S. Medical College and K.E.M. Hospital, Mumbai, India.</w:t>
        </w:r>
      </w:moveFrom>
    </w:p>
    <w:moveFromRangeEnd w:id="51"/>
    <w:p w14:paraId="445B18F0" w14:textId="77777777" w:rsidR="003A556A" w:rsidRDefault="00000000">
      <w:pPr>
        <w:pStyle w:val="Heading5"/>
        <w:rPr>
          <w:del w:id="53" w:author="Martin Gerdin Wärnberg" w:date="2025-08-04T12:32:00Z" w16du:dateUtc="2025-08-04T10:32:00Z"/>
        </w:rPr>
      </w:pPr>
      <w:del w:id="54" w:author="Martin Gerdin Wärnberg" w:date="2025-08-04T12:32:00Z" w16du:dateUtc="2025-08-04T10:32:00Z">
        <w:r>
          <w:delText>Tamal Khan</w:delText>
        </w:r>
        <w:r w:rsidR="007B6E98">
          <w:delText xml:space="preserve"> (TK)</w:delText>
        </w:r>
        <w:r w:rsidR="0084302D">
          <w:delText>, MSc</w:delText>
        </w:r>
      </w:del>
    </w:p>
    <w:p w14:paraId="75D87A7D" w14:textId="77777777" w:rsidR="0015431A" w:rsidRDefault="00000000">
      <w:pPr>
        <w:pStyle w:val="FirstParagraph"/>
        <w:rPr>
          <w:moveFrom w:id="55" w:author="Martin Gerdin Wärnberg" w:date="2025-08-04T12:32:00Z" w16du:dateUtc="2025-08-04T10:32:00Z"/>
        </w:rPr>
      </w:pPr>
      <w:moveFromRangeStart w:id="56" w:author="Martin Gerdin Wärnberg" w:date="2025-08-04T12:32:00Z" w:name="move205203161"/>
      <w:moveFrom w:id="57" w:author="Martin Gerdin Wärnberg" w:date="2025-08-04T12:32:00Z" w16du:dateUtc="2025-08-04T10:32:00Z">
        <w:r>
          <w:t>Senior Research fellow, All India Institute of Medical Sciences, New Delhi, India.</w:t>
        </w:r>
      </w:moveFrom>
    </w:p>
    <w:p w14:paraId="307D265D" w14:textId="07DF0F96" w:rsidR="0015431A" w:rsidRDefault="00000000">
      <w:pPr>
        <w:pStyle w:val="Heading5"/>
      </w:pPr>
      <w:bookmarkStart w:id="58" w:name="catherine-juillard-md-mph-cj"/>
      <w:bookmarkEnd w:id="38"/>
      <w:moveFromRangeEnd w:id="56"/>
      <w:r>
        <w:t xml:space="preserve">Catherine </w:t>
      </w:r>
      <w:proofErr w:type="spellStart"/>
      <w:r>
        <w:t>Juillard</w:t>
      </w:r>
      <w:proofErr w:type="spellEnd"/>
      <w:del w:id="59" w:author="Martin Gerdin Wärnberg" w:date="2025-08-04T12:32:00Z" w16du:dateUtc="2025-08-04T10:32:00Z">
        <w:r w:rsidR="007B6E98">
          <w:delText xml:space="preserve"> (CJ)</w:delText>
        </w:r>
        <w:r w:rsidR="0084302D">
          <w:delText>,</w:delText>
        </w:r>
      </w:del>
      <w:ins w:id="60" w:author="Martin Gerdin Wärnberg" w:date="2025-08-04T12:32:00Z" w16du:dateUtc="2025-08-04T10:32:00Z">
        <w:r>
          <w:t>,</w:t>
        </w:r>
      </w:ins>
      <w:r>
        <w:t xml:space="preserve"> MD, MPH </w:t>
      </w:r>
      <w:ins w:id="61" w:author="Martin Gerdin Wärnberg" w:date="2025-08-04T12:32:00Z" w16du:dateUtc="2025-08-04T10:32:00Z">
        <w:r>
          <w:t xml:space="preserve">(CJ) </w:t>
        </w:r>
      </w:ins>
      <w:r w:rsidR="0015431A">
        <w:fldChar w:fldCharType="begin"/>
      </w:r>
      <w:r w:rsidR="0015431A">
        <w:instrText>HYPERLINK "https://orcid.org/0000-0003-0847-8933" \h</w:instrText>
      </w:r>
      <w:r w:rsidR="0015431A">
        <w:fldChar w:fldCharType="separate"/>
      </w:r>
      <w:del w:id="62" w:author="Martin Gerdin Wärnberg" w:date="2025-08-04T12:32:00Z" w16du:dateUtc="2025-08-04T10:32:00Z">
        <w:r w:rsidR="003A556A">
          <w:rPr>
            <w:noProof/>
          </w:rPr>
          <w:drawing>
            <wp:inline distT="0" distB="0" distL="0" distR="0" wp14:anchorId="13659967" wp14:editId="3BBAC8D4">
              <wp:extent cx="152400" cy="152400"/>
              <wp:effectExtent l="0" t="0" r="0" b="0"/>
              <wp:docPr id="915874561"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del>
      <w:ins w:id="63" w:author="Martin Gerdin Wärnberg" w:date="2025-08-04T12:32:00Z" w16du:dateUtc="2025-08-04T10:32:00Z">
        <w:r w:rsidR="0015431A">
          <w:rPr>
            <w:noProof/>
          </w:rPr>
          <w:drawing>
            <wp:inline distT="0" distB="0" distL="0" distR="0" wp14:anchorId="14D72DE5" wp14:editId="1E0859A0">
              <wp:extent cx="15240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ins>
      <w:r w:rsidR="0015431A">
        <w:fldChar w:fldCharType="end"/>
      </w:r>
      <w:ins w:id="64" w:author="Martin Gerdin Wärnberg" w:date="2025-08-04T12:32:00Z" w16du:dateUtc="2025-08-04T10:32:00Z">
        <w:r>
          <w:t xml:space="preserve"> </w:t>
        </w:r>
      </w:ins>
    </w:p>
    <w:p w14:paraId="4C358AE3" w14:textId="77777777" w:rsidR="0015431A" w:rsidRDefault="00000000">
      <w:pPr>
        <w:pStyle w:val="FirstParagraph"/>
      </w:pPr>
      <w:r>
        <w:t>Division of General Surgery, Department of Surgery, David Geffen School of Medicine at UCLA, Los Angeles, California, United States of America.</w:t>
      </w:r>
    </w:p>
    <w:p w14:paraId="3D1DFCC8" w14:textId="77777777" w:rsidR="0015431A" w:rsidRDefault="00000000">
      <w:pPr>
        <w:pStyle w:val="Heading5"/>
        <w:rPr>
          <w:ins w:id="65" w:author="Martin Gerdin Wärnberg" w:date="2025-08-04T12:32:00Z" w16du:dateUtc="2025-08-04T10:32:00Z"/>
        </w:rPr>
      </w:pPr>
      <w:bookmarkStart w:id="66" w:name="monty-khajanchi-mbbs-ms-mk"/>
      <w:bookmarkEnd w:id="58"/>
      <w:ins w:id="67" w:author="Martin Gerdin Wärnberg" w:date="2025-08-04T12:32:00Z" w16du:dateUtc="2025-08-04T10:32:00Z">
        <w:r>
          <w:t xml:space="preserve">Monty </w:t>
        </w:r>
        <w:proofErr w:type="spellStart"/>
        <w:r>
          <w:t>Khajanchi</w:t>
        </w:r>
        <w:proofErr w:type="spellEnd"/>
        <w:r>
          <w:t xml:space="preserve">, MBBS, MS (MK) </w:t>
        </w:r>
        <w:r w:rsidR="0015431A">
          <w:fldChar w:fldCharType="begin"/>
        </w:r>
        <w:r w:rsidR="0015431A">
          <w:instrText>HYPERLINK "https://orcid.org/0000-0002-0898-6391" \h</w:instrText>
        </w:r>
        <w:r w:rsidR="0015431A">
          <w:fldChar w:fldCharType="separate"/>
        </w:r>
        <w:r w:rsidR="0015431A">
          <w:rPr>
            <w:noProof/>
          </w:rPr>
          <w:drawing>
            <wp:inline distT="0" distB="0" distL="0" distR="0" wp14:anchorId="416301C7" wp14:editId="0E48010B">
              <wp:extent cx="15240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rsidR="0015431A">
          <w:fldChar w:fldCharType="end"/>
        </w:r>
        <w:r>
          <w:t xml:space="preserve"> </w:t>
        </w:r>
      </w:ins>
    </w:p>
    <w:p w14:paraId="42776816" w14:textId="77777777" w:rsidR="0015431A" w:rsidRDefault="00000000">
      <w:pPr>
        <w:pStyle w:val="FirstParagraph"/>
        <w:rPr>
          <w:moveTo w:id="68" w:author="Martin Gerdin Wärnberg" w:date="2025-08-04T12:32:00Z" w16du:dateUtc="2025-08-04T10:32:00Z"/>
        </w:rPr>
        <w:pPrChange w:id="69" w:author="Martin Gerdin Wärnberg" w:date="2025-08-04T12:32:00Z" w16du:dateUtc="2025-08-04T10:32:00Z">
          <w:pPr>
            <w:pStyle w:val="BodyText"/>
          </w:pPr>
        </w:pPrChange>
      </w:pPr>
      <w:moveToRangeStart w:id="70" w:author="Martin Gerdin Wärnberg" w:date="2025-08-04T12:32:00Z" w:name="move205203160"/>
      <w:moveTo w:id="71" w:author="Martin Gerdin Wärnberg" w:date="2025-08-04T12:32:00Z" w16du:dateUtc="2025-08-04T10:32:00Z">
        <w:r>
          <w:t>Seth G. S. Medical College and K.E.M. Hospital, Mumbai, India.</w:t>
        </w:r>
      </w:moveTo>
    </w:p>
    <w:p w14:paraId="79E0EF40" w14:textId="77777777" w:rsidR="0015431A" w:rsidRDefault="00000000">
      <w:pPr>
        <w:pStyle w:val="Heading5"/>
        <w:rPr>
          <w:ins w:id="72" w:author="Martin Gerdin Wärnberg" w:date="2025-08-04T12:32:00Z" w16du:dateUtc="2025-08-04T10:32:00Z"/>
        </w:rPr>
      </w:pPr>
      <w:bookmarkStart w:id="73" w:name="tamal-khan-msc-tk"/>
      <w:bookmarkEnd w:id="66"/>
      <w:moveToRangeEnd w:id="70"/>
      <w:ins w:id="74" w:author="Martin Gerdin Wärnberg" w:date="2025-08-04T12:32:00Z" w16du:dateUtc="2025-08-04T10:32:00Z">
        <w:r>
          <w:t xml:space="preserve">Tamal Khan, MSc (TK) </w:t>
        </w:r>
      </w:ins>
    </w:p>
    <w:p w14:paraId="45477398" w14:textId="77777777" w:rsidR="0015431A" w:rsidRDefault="00000000">
      <w:pPr>
        <w:pStyle w:val="FirstParagraph"/>
        <w:rPr>
          <w:moveTo w:id="75" w:author="Martin Gerdin Wärnberg" w:date="2025-08-04T12:32:00Z" w16du:dateUtc="2025-08-04T10:32:00Z"/>
        </w:rPr>
      </w:pPr>
      <w:moveToRangeStart w:id="76" w:author="Martin Gerdin Wärnberg" w:date="2025-08-04T12:32:00Z" w:name="move205203161"/>
      <w:moveTo w:id="77" w:author="Martin Gerdin Wärnberg" w:date="2025-08-04T12:32:00Z" w16du:dateUtc="2025-08-04T10:32:00Z">
        <w:r>
          <w:t>Senior Research fellow, All India Institute of Medical Sciences, New Delhi, India.</w:t>
        </w:r>
      </w:moveTo>
    </w:p>
    <w:p w14:paraId="612A661C" w14:textId="1C377BF8" w:rsidR="0015431A" w:rsidRPr="00A95925" w:rsidRDefault="00000000">
      <w:pPr>
        <w:pStyle w:val="Heading5"/>
        <w:rPr>
          <w:lang w:val="sv-SE"/>
        </w:rPr>
      </w:pPr>
      <w:bookmarkStart w:id="78" w:name="vipul-nandu-mbbs-ms-vn"/>
      <w:bookmarkEnd w:id="73"/>
      <w:moveToRangeEnd w:id="76"/>
      <w:proofErr w:type="spellStart"/>
      <w:r w:rsidRPr="00A95925">
        <w:rPr>
          <w:lang w:val="sv-SE"/>
        </w:rPr>
        <w:t>Vipul</w:t>
      </w:r>
      <w:proofErr w:type="spellEnd"/>
      <w:r w:rsidRPr="00A95925">
        <w:rPr>
          <w:lang w:val="sv-SE"/>
        </w:rPr>
        <w:t xml:space="preserve"> </w:t>
      </w:r>
      <w:proofErr w:type="spellStart"/>
      <w:r w:rsidRPr="00A95925">
        <w:rPr>
          <w:lang w:val="sv-SE"/>
        </w:rPr>
        <w:t>Nandu</w:t>
      </w:r>
      <w:proofErr w:type="spellEnd"/>
      <w:ins w:id="79" w:author="Martin Gerdin Wärnberg" w:date="2025-08-04T12:32:00Z" w16du:dateUtc="2025-08-04T10:32:00Z">
        <w:r w:rsidRPr="00A95925">
          <w:rPr>
            <w:lang w:val="sv-SE"/>
          </w:rPr>
          <w:t>, MBBS, MS</w:t>
        </w:r>
      </w:ins>
      <w:r w:rsidRPr="00A95925">
        <w:rPr>
          <w:lang w:val="sv-SE"/>
        </w:rPr>
        <w:t xml:space="preserve"> (VN</w:t>
      </w:r>
      <w:del w:id="80" w:author="Martin Gerdin Wärnberg" w:date="2025-08-04T12:32:00Z" w16du:dateUtc="2025-08-04T10:32:00Z">
        <w:r w:rsidR="007B6E98">
          <w:rPr>
            <w:lang w:val="sv-SE"/>
          </w:rPr>
          <w:delText>)</w:delText>
        </w:r>
        <w:r w:rsidR="0084302D" w:rsidRPr="007B6E98">
          <w:rPr>
            <w:lang w:val="sv-SE"/>
          </w:rPr>
          <w:delText>, MBBS, MS</w:delText>
        </w:r>
      </w:del>
      <w:ins w:id="81" w:author="Martin Gerdin Wärnberg" w:date="2025-08-04T12:32:00Z" w16du:dateUtc="2025-08-04T10:32:00Z">
        <w:r w:rsidRPr="00A95925">
          <w:rPr>
            <w:lang w:val="sv-SE"/>
          </w:rPr>
          <w:t>)</w:t>
        </w:r>
      </w:ins>
      <w:r w:rsidRPr="00A95925">
        <w:rPr>
          <w:lang w:val="sv-SE"/>
        </w:rPr>
        <w:t xml:space="preserve"> </w:t>
      </w:r>
      <w:r w:rsidR="0015431A">
        <w:fldChar w:fldCharType="begin"/>
      </w:r>
      <w:r w:rsidR="0015431A" w:rsidRPr="00B915A9">
        <w:rPr>
          <w:lang w:val="sv-SE"/>
        </w:rPr>
        <w:instrText>HYPERLINK "https://orcid.org/0000-0002-3366-5610" \h</w:instrText>
      </w:r>
      <w:r w:rsidR="0015431A">
        <w:fldChar w:fldCharType="separate"/>
      </w:r>
      <w:del w:id="82" w:author="Martin Gerdin Wärnberg" w:date="2025-08-04T12:32:00Z" w16du:dateUtc="2025-08-04T10:32:00Z">
        <w:r w:rsidR="003A556A">
          <w:rPr>
            <w:noProof/>
          </w:rPr>
          <w:drawing>
            <wp:inline distT="0" distB="0" distL="0" distR="0" wp14:anchorId="179B88E7" wp14:editId="44DFB50C">
              <wp:extent cx="152400" cy="1524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del>
      <w:ins w:id="83" w:author="Martin Gerdin Wärnberg" w:date="2025-08-04T12:32:00Z" w16du:dateUtc="2025-08-04T10:32:00Z">
        <w:r w:rsidR="0015431A">
          <w:rPr>
            <w:noProof/>
          </w:rPr>
          <w:drawing>
            <wp:inline distT="0" distB="0" distL="0" distR="0" wp14:anchorId="7B5CBCFD" wp14:editId="2FCB2661">
              <wp:extent cx="152400" cy="152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ins>
      <w:r w:rsidR="0015431A">
        <w:fldChar w:fldCharType="end"/>
      </w:r>
      <w:ins w:id="84" w:author="Martin Gerdin Wärnberg" w:date="2025-08-04T12:32:00Z" w16du:dateUtc="2025-08-04T10:32:00Z">
        <w:r w:rsidRPr="00A95925">
          <w:rPr>
            <w:lang w:val="sv-SE"/>
          </w:rPr>
          <w:t xml:space="preserve"> </w:t>
        </w:r>
      </w:ins>
    </w:p>
    <w:p w14:paraId="329C1C7C" w14:textId="77777777" w:rsidR="0015431A" w:rsidRDefault="00000000">
      <w:pPr>
        <w:pStyle w:val="FirstParagraph"/>
      </w:pPr>
      <w:r>
        <w:t xml:space="preserve">Department of Surgery, HBT Medical College </w:t>
      </w:r>
      <w:proofErr w:type="gramStart"/>
      <w:r>
        <w:t>And</w:t>
      </w:r>
      <w:proofErr w:type="gramEnd"/>
      <w:r>
        <w:t xml:space="preserve"> Dr. R N Cooper Municipal General Hospital, Mumbai, India.</w:t>
      </w:r>
    </w:p>
    <w:p w14:paraId="29FD927F" w14:textId="64C3B084" w:rsidR="0015431A" w:rsidRDefault="00000000">
      <w:pPr>
        <w:pStyle w:val="Heading5"/>
      </w:pPr>
      <w:bookmarkStart w:id="85" w:name="nobhojit-roy-mbbs-ms-phd-nr"/>
      <w:bookmarkEnd w:id="78"/>
      <w:proofErr w:type="spellStart"/>
      <w:r>
        <w:t>Nobhojit</w:t>
      </w:r>
      <w:proofErr w:type="spellEnd"/>
      <w:r>
        <w:t xml:space="preserve"> Roy</w:t>
      </w:r>
      <w:del w:id="86" w:author="Martin Gerdin Wärnberg" w:date="2025-08-04T12:32:00Z" w16du:dateUtc="2025-08-04T10:32:00Z">
        <w:r w:rsidR="007B6E98">
          <w:delText xml:space="preserve"> (NR)</w:delText>
        </w:r>
        <w:r w:rsidR="0084302D">
          <w:delText>,</w:delText>
        </w:r>
      </w:del>
      <w:ins w:id="87" w:author="Martin Gerdin Wärnberg" w:date="2025-08-04T12:32:00Z" w16du:dateUtc="2025-08-04T10:32:00Z">
        <w:r>
          <w:t>,</w:t>
        </w:r>
      </w:ins>
      <w:r>
        <w:t xml:space="preserve"> MBBS, MS, PhD </w:t>
      </w:r>
      <w:ins w:id="88" w:author="Martin Gerdin Wärnberg" w:date="2025-08-04T12:32:00Z" w16du:dateUtc="2025-08-04T10:32:00Z">
        <w:r>
          <w:t xml:space="preserve">(NR) </w:t>
        </w:r>
      </w:ins>
      <w:r w:rsidR="0015431A">
        <w:fldChar w:fldCharType="begin"/>
      </w:r>
      <w:r w:rsidR="0015431A">
        <w:instrText>HYPERLINK "https://orcid.org/0000-0003-2022-7416" \h</w:instrText>
      </w:r>
      <w:r w:rsidR="0015431A">
        <w:fldChar w:fldCharType="separate"/>
      </w:r>
      <w:del w:id="89" w:author="Martin Gerdin Wärnberg" w:date="2025-08-04T12:32:00Z" w16du:dateUtc="2025-08-04T10:32:00Z">
        <w:r w:rsidR="003A556A">
          <w:rPr>
            <w:noProof/>
          </w:rPr>
          <w:drawing>
            <wp:inline distT="0" distB="0" distL="0" distR="0" wp14:anchorId="425796D0" wp14:editId="354181C1">
              <wp:extent cx="152400" cy="1524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del>
      <w:ins w:id="90" w:author="Martin Gerdin Wärnberg" w:date="2025-08-04T12:32:00Z" w16du:dateUtc="2025-08-04T10:32:00Z">
        <w:r w:rsidR="0015431A">
          <w:rPr>
            <w:noProof/>
          </w:rPr>
          <w:drawing>
            <wp:inline distT="0" distB="0" distL="0" distR="0" wp14:anchorId="1F8C2371" wp14:editId="5E387579">
              <wp:extent cx="15240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ins>
      <w:r w:rsidR="0015431A">
        <w:fldChar w:fldCharType="end"/>
      </w:r>
      <w:ins w:id="91" w:author="Martin Gerdin Wärnberg" w:date="2025-08-04T12:32:00Z" w16du:dateUtc="2025-08-04T10:32:00Z">
        <w:r>
          <w:t xml:space="preserve"> </w:t>
        </w:r>
      </w:ins>
    </w:p>
    <w:p w14:paraId="7FE9D69E" w14:textId="77777777" w:rsidR="0015431A" w:rsidRDefault="00000000">
      <w:pPr>
        <w:pStyle w:val="FirstParagraph"/>
      </w:pPr>
      <w:r>
        <w:t>Program for Global Surgery and Trauma, The George Institute of Global Health, New Delhi, India.</w:t>
      </w:r>
    </w:p>
    <w:p w14:paraId="48DB6C5A" w14:textId="77777777" w:rsidR="0015431A" w:rsidRDefault="00000000">
      <w:pPr>
        <w:pStyle w:val="BodyText"/>
      </w:pPr>
      <w:r>
        <w:t xml:space="preserve">Department of Global Public Health, Karolinska </w:t>
      </w:r>
      <w:proofErr w:type="spellStart"/>
      <w:r>
        <w:t>Institutet</w:t>
      </w:r>
      <w:proofErr w:type="spellEnd"/>
      <w:r>
        <w:t>, Stockholm, Sweden.</w:t>
      </w:r>
    </w:p>
    <w:p w14:paraId="24D88367" w14:textId="1713AA27" w:rsidR="0015431A" w:rsidRDefault="00000000">
      <w:pPr>
        <w:pStyle w:val="Heading5"/>
      </w:pPr>
      <w:bookmarkStart w:id="92" w:name="rajdeep-singh-mbbs-ms-rs"/>
      <w:bookmarkEnd w:id="85"/>
      <w:r>
        <w:t>Rajdeep Singh</w:t>
      </w:r>
      <w:del w:id="93" w:author="Martin Gerdin Wärnberg" w:date="2025-08-04T12:32:00Z" w16du:dateUtc="2025-08-04T10:32:00Z">
        <w:r w:rsidR="007B6E98">
          <w:delText xml:space="preserve"> (RS)</w:delText>
        </w:r>
        <w:r w:rsidR="0084302D">
          <w:delText>,</w:delText>
        </w:r>
      </w:del>
      <w:ins w:id="94" w:author="Martin Gerdin Wärnberg" w:date="2025-08-04T12:32:00Z" w16du:dateUtc="2025-08-04T10:32:00Z">
        <w:r>
          <w:t>,</w:t>
        </w:r>
      </w:ins>
      <w:r>
        <w:t xml:space="preserve"> MBBS, MS </w:t>
      </w:r>
      <w:ins w:id="95" w:author="Martin Gerdin Wärnberg" w:date="2025-08-04T12:32:00Z" w16du:dateUtc="2025-08-04T10:32:00Z">
        <w:r>
          <w:t xml:space="preserve">(RS) </w:t>
        </w:r>
      </w:ins>
      <w:r w:rsidR="0015431A">
        <w:fldChar w:fldCharType="begin"/>
      </w:r>
      <w:r w:rsidR="0015431A">
        <w:instrText>HYPERLINK "https://orcid.org/0000-0001-6593-2624" \h</w:instrText>
      </w:r>
      <w:r w:rsidR="0015431A">
        <w:fldChar w:fldCharType="separate"/>
      </w:r>
      <w:del w:id="96" w:author="Martin Gerdin Wärnberg" w:date="2025-08-04T12:32:00Z" w16du:dateUtc="2025-08-04T10:32:00Z">
        <w:r w:rsidR="003A556A">
          <w:rPr>
            <w:noProof/>
          </w:rPr>
          <w:drawing>
            <wp:inline distT="0" distB="0" distL="0" distR="0" wp14:anchorId="68736026" wp14:editId="2D3C84AC">
              <wp:extent cx="152400" cy="1524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del>
      <w:ins w:id="97" w:author="Martin Gerdin Wärnberg" w:date="2025-08-04T12:32:00Z" w16du:dateUtc="2025-08-04T10:32:00Z">
        <w:r w:rsidR="0015431A">
          <w:rPr>
            <w:noProof/>
          </w:rPr>
          <w:drawing>
            <wp:inline distT="0" distB="0" distL="0" distR="0" wp14:anchorId="36FF917A" wp14:editId="057CCC17">
              <wp:extent cx="15240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ins>
      <w:r w:rsidR="0015431A">
        <w:fldChar w:fldCharType="end"/>
      </w:r>
      <w:ins w:id="98" w:author="Martin Gerdin Wärnberg" w:date="2025-08-04T12:32:00Z" w16du:dateUtc="2025-08-04T10:32:00Z">
        <w:r>
          <w:t xml:space="preserve"> </w:t>
        </w:r>
      </w:ins>
    </w:p>
    <w:p w14:paraId="2135BD91" w14:textId="77777777" w:rsidR="0015431A" w:rsidRDefault="00000000">
      <w:pPr>
        <w:pStyle w:val="FirstParagraph"/>
      </w:pPr>
      <w:r>
        <w:t>Department of Surgery, Maulana Azad Medical College, New Delhi, India.</w:t>
      </w:r>
    </w:p>
    <w:p w14:paraId="25B63187" w14:textId="2F03E18C" w:rsidR="0015431A" w:rsidRPr="00A95925" w:rsidRDefault="00000000">
      <w:pPr>
        <w:pStyle w:val="Heading5"/>
        <w:rPr>
          <w:lang w:val="sv-SE"/>
        </w:rPr>
      </w:pPr>
      <w:bookmarkStart w:id="99" w:name="kapil-dev-soni-mbbs-md-kds"/>
      <w:bookmarkEnd w:id="92"/>
      <w:proofErr w:type="spellStart"/>
      <w:r w:rsidRPr="00A95925">
        <w:rPr>
          <w:lang w:val="sv-SE"/>
        </w:rPr>
        <w:t>Kapil</w:t>
      </w:r>
      <w:proofErr w:type="spellEnd"/>
      <w:r w:rsidRPr="00A95925">
        <w:rPr>
          <w:lang w:val="sv-SE"/>
        </w:rPr>
        <w:t xml:space="preserve"> </w:t>
      </w:r>
      <w:proofErr w:type="spellStart"/>
      <w:r w:rsidRPr="00A95925">
        <w:rPr>
          <w:lang w:val="sv-SE"/>
        </w:rPr>
        <w:t>Dev</w:t>
      </w:r>
      <w:proofErr w:type="spellEnd"/>
      <w:r w:rsidRPr="00A95925">
        <w:rPr>
          <w:lang w:val="sv-SE"/>
        </w:rPr>
        <w:t xml:space="preserve"> </w:t>
      </w:r>
      <w:proofErr w:type="spellStart"/>
      <w:r w:rsidRPr="00A95925">
        <w:rPr>
          <w:lang w:val="sv-SE"/>
        </w:rPr>
        <w:t>Soni</w:t>
      </w:r>
      <w:proofErr w:type="spellEnd"/>
      <w:del w:id="100" w:author="Martin Gerdin Wärnberg" w:date="2025-08-04T12:32:00Z" w16du:dateUtc="2025-08-04T10:32:00Z">
        <w:r w:rsidR="007B6E98">
          <w:rPr>
            <w:lang w:val="sv-SE"/>
          </w:rPr>
          <w:delText xml:space="preserve"> (KDS)</w:delText>
        </w:r>
        <w:r w:rsidR="0084302D" w:rsidRPr="0084302D">
          <w:rPr>
            <w:lang w:val="sv-SE"/>
          </w:rPr>
          <w:delText>,</w:delText>
        </w:r>
      </w:del>
      <w:ins w:id="101" w:author="Martin Gerdin Wärnberg" w:date="2025-08-04T12:32:00Z" w16du:dateUtc="2025-08-04T10:32:00Z">
        <w:r w:rsidRPr="00A95925">
          <w:rPr>
            <w:lang w:val="sv-SE"/>
          </w:rPr>
          <w:t>,</w:t>
        </w:r>
      </w:ins>
      <w:r w:rsidRPr="00A95925">
        <w:rPr>
          <w:lang w:val="sv-SE"/>
        </w:rPr>
        <w:t xml:space="preserve"> MBBS, </w:t>
      </w:r>
      <w:del w:id="102" w:author="Martin Gerdin Wärnberg" w:date="2025-08-04T12:32:00Z" w16du:dateUtc="2025-08-04T10:32:00Z">
        <w:r w:rsidR="0084302D">
          <w:rPr>
            <w:lang w:val="sv-SE"/>
          </w:rPr>
          <w:delText>MS</w:delText>
        </w:r>
      </w:del>
      <w:ins w:id="103" w:author="Martin Gerdin Wärnberg" w:date="2025-08-04T12:32:00Z" w16du:dateUtc="2025-08-04T10:32:00Z">
        <w:r w:rsidRPr="00A95925">
          <w:rPr>
            <w:lang w:val="sv-SE"/>
          </w:rPr>
          <w:t>MD (KDS)</w:t>
        </w:r>
      </w:ins>
      <w:r w:rsidRPr="00A95925">
        <w:rPr>
          <w:lang w:val="sv-SE"/>
        </w:rPr>
        <w:t xml:space="preserve"> </w:t>
      </w:r>
      <w:r w:rsidR="0015431A">
        <w:fldChar w:fldCharType="begin"/>
      </w:r>
      <w:r w:rsidR="0015431A" w:rsidRPr="00B915A9">
        <w:rPr>
          <w:lang w:val="sv-SE"/>
        </w:rPr>
        <w:instrText>HYPERLINK "https://orcid.org/0000-0003-1214-4119" \h</w:instrText>
      </w:r>
      <w:r w:rsidR="0015431A">
        <w:fldChar w:fldCharType="separate"/>
      </w:r>
      <w:del w:id="104" w:author="Martin Gerdin Wärnberg" w:date="2025-08-04T12:32:00Z" w16du:dateUtc="2025-08-04T10:32:00Z">
        <w:r w:rsidR="003A556A">
          <w:rPr>
            <w:noProof/>
          </w:rPr>
          <w:drawing>
            <wp:inline distT="0" distB="0" distL="0" distR="0" wp14:anchorId="42F090A6" wp14:editId="21EA1383">
              <wp:extent cx="152400" cy="1524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del>
      <w:ins w:id="105" w:author="Martin Gerdin Wärnberg" w:date="2025-08-04T12:32:00Z" w16du:dateUtc="2025-08-04T10:32:00Z">
        <w:r w:rsidR="0015431A">
          <w:rPr>
            <w:noProof/>
          </w:rPr>
          <w:drawing>
            <wp:inline distT="0" distB="0" distL="0" distR="0" wp14:anchorId="1FAE4EDF" wp14:editId="7D14838B">
              <wp:extent cx="152400" cy="152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ins>
      <w:r w:rsidR="0015431A">
        <w:fldChar w:fldCharType="end"/>
      </w:r>
      <w:ins w:id="106" w:author="Martin Gerdin Wärnberg" w:date="2025-08-04T12:32:00Z" w16du:dateUtc="2025-08-04T10:32:00Z">
        <w:r w:rsidRPr="00A95925">
          <w:rPr>
            <w:lang w:val="sv-SE"/>
          </w:rPr>
          <w:t xml:space="preserve"> </w:t>
        </w:r>
      </w:ins>
    </w:p>
    <w:p w14:paraId="5996D751" w14:textId="77777777" w:rsidR="0015431A" w:rsidRDefault="00000000">
      <w:pPr>
        <w:pStyle w:val="FirstParagraph"/>
      </w:pPr>
      <w:r>
        <w:t>Critical and Intensive Care, JPN Apex Trauma Center, All India Institute of Medical Sciences, New Delhi, India.</w:t>
      </w:r>
    </w:p>
    <w:p w14:paraId="0ACF1F03" w14:textId="63108941" w:rsidR="0015431A" w:rsidRPr="00A95925" w:rsidRDefault="00000000">
      <w:pPr>
        <w:pStyle w:val="Heading5"/>
        <w:rPr>
          <w:lang w:val="sv-SE"/>
        </w:rPr>
      </w:pPr>
      <w:bookmarkStart w:id="107" w:name="lovisa-strömmer-md-phd-ls"/>
      <w:bookmarkEnd w:id="99"/>
      <w:r w:rsidRPr="00A95925">
        <w:rPr>
          <w:lang w:val="sv-SE"/>
        </w:rPr>
        <w:lastRenderedPageBreak/>
        <w:t>Lovisa Strömmer</w:t>
      </w:r>
      <w:del w:id="108" w:author="Martin Gerdin Wärnberg" w:date="2025-08-04T12:32:00Z" w16du:dateUtc="2025-08-04T10:32:00Z">
        <w:r w:rsidR="007B6E98">
          <w:rPr>
            <w:lang w:val="sv-SE"/>
          </w:rPr>
          <w:delText xml:space="preserve"> (LS)</w:delText>
        </w:r>
        <w:r w:rsidR="0084302D" w:rsidRPr="0084302D">
          <w:rPr>
            <w:lang w:val="sv-SE"/>
          </w:rPr>
          <w:delText>,</w:delText>
        </w:r>
      </w:del>
      <w:ins w:id="109" w:author="Martin Gerdin Wärnberg" w:date="2025-08-04T12:32:00Z" w16du:dateUtc="2025-08-04T10:32:00Z">
        <w:r w:rsidRPr="00A95925">
          <w:rPr>
            <w:lang w:val="sv-SE"/>
          </w:rPr>
          <w:t>,</w:t>
        </w:r>
      </w:ins>
      <w:r w:rsidRPr="00A95925">
        <w:rPr>
          <w:lang w:val="sv-SE"/>
        </w:rPr>
        <w:t xml:space="preserve"> MD, PhD </w:t>
      </w:r>
      <w:ins w:id="110" w:author="Martin Gerdin Wärnberg" w:date="2025-08-04T12:32:00Z" w16du:dateUtc="2025-08-04T10:32:00Z">
        <w:r w:rsidRPr="00A95925">
          <w:rPr>
            <w:lang w:val="sv-SE"/>
          </w:rPr>
          <w:t xml:space="preserve">(LS) </w:t>
        </w:r>
      </w:ins>
      <w:r w:rsidR="0015431A">
        <w:fldChar w:fldCharType="begin"/>
      </w:r>
      <w:r w:rsidR="0015431A" w:rsidRPr="00B915A9">
        <w:rPr>
          <w:lang w:val="sv-SE"/>
        </w:rPr>
        <w:instrText>HYPERLINK "https://orcid.org/0000-0001-5424-7111" \h</w:instrText>
      </w:r>
      <w:r w:rsidR="0015431A">
        <w:fldChar w:fldCharType="separate"/>
      </w:r>
      <w:del w:id="111" w:author="Martin Gerdin Wärnberg" w:date="2025-08-04T12:32:00Z" w16du:dateUtc="2025-08-04T10:32:00Z">
        <w:r w:rsidR="003A556A">
          <w:rPr>
            <w:noProof/>
          </w:rPr>
          <w:drawing>
            <wp:inline distT="0" distB="0" distL="0" distR="0" wp14:anchorId="0C6E7FAC" wp14:editId="0624A308">
              <wp:extent cx="152400" cy="152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del>
      <w:ins w:id="112" w:author="Martin Gerdin Wärnberg" w:date="2025-08-04T12:32:00Z" w16du:dateUtc="2025-08-04T10:32:00Z">
        <w:r w:rsidR="0015431A">
          <w:rPr>
            <w:noProof/>
          </w:rPr>
          <w:drawing>
            <wp:inline distT="0" distB="0" distL="0" distR="0" wp14:anchorId="17077717" wp14:editId="1470701F">
              <wp:extent cx="152400" cy="152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https://info.orcid.org/wp-content/uploads/2019/11/orcid_16x16.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ins>
      <w:r w:rsidR="0015431A">
        <w:fldChar w:fldCharType="end"/>
      </w:r>
      <w:ins w:id="113" w:author="Martin Gerdin Wärnberg" w:date="2025-08-04T12:32:00Z" w16du:dateUtc="2025-08-04T10:32:00Z">
        <w:r w:rsidRPr="00A95925">
          <w:rPr>
            <w:lang w:val="sv-SE"/>
          </w:rPr>
          <w:t xml:space="preserve"> </w:t>
        </w:r>
      </w:ins>
    </w:p>
    <w:p w14:paraId="46E56EBC" w14:textId="468F3090" w:rsidR="0015431A" w:rsidRDefault="00000000">
      <w:pPr>
        <w:pStyle w:val="FirstParagraph"/>
        <w:pPrChange w:id="114" w:author="Martin Gerdin Wärnberg" w:date="2025-08-04T12:32:00Z" w16du:dateUtc="2025-08-04T10:32:00Z">
          <w:pPr>
            <w:pStyle w:val="BodyText"/>
          </w:pPr>
        </w:pPrChange>
      </w:pPr>
      <w:r>
        <w:t>Division of Surgery and Oncology, Department of Clinical Science, Intervention and Technology (CLINTEC),</w:t>
      </w:r>
      <w:del w:id="115" w:author="Martin Gerdin Wärnberg" w:date="2025-08-04T12:32:00Z" w16du:dateUtc="2025-08-04T10:32:00Z">
        <w:r w:rsidR="00D712EC" w:rsidRPr="00D712EC">
          <w:delText> </w:delText>
        </w:r>
      </w:del>
      <w:r>
        <w:t xml:space="preserve"> and Department of Global Public Health, Karolinska </w:t>
      </w:r>
      <w:proofErr w:type="spellStart"/>
      <w:r>
        <w:t>Institutet</w:t>
      </w:r>
      <w:proofErr w:type="spellEnd"/>
      <w:r>
        <w:t>, Stockholm, Sweden.</w:t>
      </w:r>
    </w:p>
    <w:p w14:paraId="6AD6086C" w14:textId="7E46E92A" w:rsidR="0015431A" w:rsidRDefault="00000000">
      <w:pPr>
        <w:pStyle w:val="Heading2"/>
      </w:pPr>
      <w:bookmarkStart w:id="116" w:name="nonauthor-contributors"/>
      <w:bookmarkEnd w:id="9"/>
      <w:bookmarkEnd w:id="107"/>
      <w:del w:id="117" w:author="Martin Gerdin Wärnberg" w:date="2025-08-04T12:32:00Z" w16du:dateUtc="2025-08-04T10:32:00Z">
        <w:r>
          <w:delText>Non-author</w:delText>
        </w:r>
      </w:del>
      <w:ins w:id="118" w:author="Martin Gerdin Wärnberg" w:date="2025-08-04T12:32:00Z" w16du:dateUtc="2025-08-04T10:32:00Z">
        <w:r>
          <w:t>Nonauthor</w:t>
        </w:r>
      </w:ins>
      <w:r>
        <w:t xml:space="preserve"> contributors</w:t>
      </w:r>
    </w:p>
    <w:p w14:paraId="300E072E" w14:textId="77777777" w:rsidR="0015431A" w:rsidRDefault="00000000">
      <w:pPr>
        <w:pStyle w:val="Heading5"/>
      </w:pPr>
      <w:bookmarkStart w:id="119" w:name="anirban-chatterjee-ac"/>
      <w:r>
        <w:t>Anirban Chatterjee</w:t>
      </w:r>
      <w:ins w:id="120" w:author="Martin Gerdin Wärnberg" w:date="2025-08-04T12:32:00Z" w16du:dateUtc="2025-08-04T10:32:00Z">
        <w:r>
          <w:t xml:space="preserve"> (AC) </w:t>
        </w:r>
      </w:ins>
    </w:p>
    <w:p w14:paraId="2536316D" w14:textId="77777777" w:rsidR="0015431A" w:rsidRDefault="00000000">
      <w:pPr>
        <w:pStyle w:val="FirstParagraph"/>
        <w:rPr>
          <w:rPrChange w:id="121" w:author="Martin Gerdin Wärnberg" w:date="2025-08-04T12:32:00Z" w16du:dateUtc="2025-08-04T10:32:00Z">
            <w:rPr>
              <w:lang w:val="en-SE"/>
            </w:rPr>
          </w:rPrChange>
        </w:rPr>
        <w:pPrChange w:id="122" w:author="Martin Gerdin Wärnberg" w:date="2025-08-04T12:32:00Z" w16du:dateUtc="2025-08-04T10:32:00Z">
          <w:pPr>
            <w:pStyle w:val="BodyText"/>
          </w:pPr>
        </w:pPrChange>
      </w:pPr>
      <w:r>
        <w:rPr>
          <w:rPrChange w:id="123" w:author="Martin Gerdin Wärnberg" w:date="2025-08-04T12:32:00Z" w16du:dateUtc="2025-08-04T10:32:00Z">
            <w:rPr>
              <w:lang w:val="en-SE"/>
            </w:rPr>
          </w:rPrChange>
        </w:rPr>
        <w:t xml:space="preserve">Department of </w:t>
      </w:r>
      <w:proofErr w:type="spellStart"/>
      <w:r>
        <w:rPr>
          <w:rPrChange w:id="124" w:author="Martin Gerdin Wärnberg" w:date="2025-08-04T12:32:00Z" w16du:dateUtc="2025-08-04T10:32:00Z">
            <w:rPr>
              <w:lang w:val="en-SE"/>
            </w:rPr>
          </w:rPrChange>
        </w:rPr>
        <w:t>Orthopaedic</w:t>
      </w:r>
      <w:proofErr w:type="spellEnd"/>
      <w:r>
        <w:rPr>
          <w:rPrChange w:id="125" w:author="Martin Gerdin Wärnberg" w:date="2025-08-04T12:32:00Z" w16du:dateUtc="2025-08-04T10:32:00Z">
            <w:rPr>
              <w:lang w:val="en-SE"/>
            </w:rPr>
          </w:rPrChange>
        </w:rPr>
        <w:t xml:space="preserve"> Sciences, Medica </w:t>
      </w:r>
      <w:proofErr w:type="spellStart"/>
      <w:r>
        <w:rPr>
          <w:rPrChange w:id="126" w:author="Martin Gerdin Wärnberg" w:date="2025-08-04T12:32:00Z" w16du:dateUtc="2025-08-04T10:32:00Z">
            <w:rPr>
              <w:lang w:val="en-SE"/>
            </w:rPr>
          </w:rPrChange>
        </w:rPr>
        <w:t>Superspecialty</w:t>
      </w:r>
      <w:proofErr w:type="spellEnd"/>
      <w:r>
        <w:rPr>
          <w:rPrChange w:id="127" w:author="Martin Gerdin Wärnberg" w:date="2025-08-04T12:32:00Z" w16du:dateUtc="2025-08-04T10:32:00Z">
            <w:rPr>
              <w:lang w:val="en-SE"/>
            </w:rPr>
          </w:rPrChange>
        </w:rPr>
        <w:t xml:space="preserve"> Hospital, Kolkata, India.</w:t>
      </w:r>
    </w:p>
    <w:p w14:paraId="2B12E18A" w14:textId="77777777" w:rsidR="0015431A" w:rsidRDefault="00000000">
      <w:pPr>
        <w:pStyle w:val="Heading5"/>
        <w:rPr>
          <w:rPrChange w:id="128" w:author="Martin Gerdin Wärnberg" w:date="2025-08-04T12:32:00Z" w16du:dateUtc="2025-08-04T10:32:00Z">
            <w:rPr>
              <w:lang w:val="en-SE"/>
            </w:rPr>
          </w:rPrChange>
        </w:rPr>
      </w:pPr>
      <w:bookmarkStart w:id="129" w:name="marie-hasselberg-mh"/>
      <w:bookmarkEnd w:id="119"/>
      <w:r>
        <w:rPr>
          <w:rPrChange w:id="130" w:author="Martin Gerdin Wärnberg" w:date="2025-08-04T12:32:00Z" w16du:dateUtc="2025-08-04T10:32:00Z">
            <w:rPr>
              <w:lang w:val="en-SE"/>
            </w:rPr>
          </w:rPrChange>
        </w:rPr>
        <w:t>Marie Hasselberg</w:t>
      </w:r>
      <w:ins w:id="131" w:author="Martin Gerdin Wärnberg" w:date="2025-08-04T12:32:00Z" w16du:dateUtc="2025-08-04T10:32:00Z">
        <w:r>
          <w:t xml:space="preserve"> (MH) </w:t>
        </w:r>
      </w:ins>
    </w:p>
    <w:p w14:paraId="0E6334CA" w14:textId="77777777" w:rsidR="0015431A" w:rsidRDefault="00000000">
      <w:pPr>
        <w:pStyle w:val="FirstParagraph"/>
        <w:rPr>
          <w:rPrChange w:id="132" w:author="Martin Gerdin Wärnberg" w:date="2025-08-04T12:32:00Z" w16du:dateUtc="2025-08-04T10:32:00Z">
            <w:rPr>
              <w:lang w:val="en-SE"/>
            </w:rPr>
          </w:rPrChange>
        </w:rPr>
        <w:pPrChange w:id="133" w:author="Martin Gerdin Wärnberg" w:date="2025-08-04T12:32:00Z" w16du:dateUtc="2025-08-04T10:32:00Z">
          <w:pPr>
            <w:pStyle w:val="BodyText"/>
          </w:pPr>
        </w:pPrChange>
      </w:pPr>
      <w:r>
        <w:rPr>
          <w:rPrChange w:id="134" w:author="Martin Gerdin Wärnberg" w:date="2025-08-04T12:32:00Z" w16du:dateUtc="2025-08-04T10:32:00Z">
            <w:rPr>
              <w:lang w:val="en-SE"/>
            </w:rPr>
          </w:rPrChange>
        </w:rPr>
        <w:t xml:space="preserve">Department of Global Public Health, Karolinska </w:t>
      </w:r>
      <w:proofErr w:type="spellStart"/>
      <w:r>
        <w:rPr>
          <w:rPrChange w:id="135" w:author="Martin Gerdin Wärnberg" w:date="2025-08-04T12:32:00Z" w16du:dateUtc="2025-08-04T10:32:00Z">
            <w:rPr>
              <w:lang w:val="en-SE"/>
            </w:rPr>
          </w:rPrChange>
        </w:rPr>
        <w:t>Institutet</w:t>
      </w:r>
      <w:proofErr w:type="spellEnd"/>
      <w:r>
        <w:rPr>
          <w:rPrChange w:id="136" w:author="Martin Gerdin Wärnberg" w:date="2025-08-04T12:32:00Z" w16du:dateUtc="2025-08-04T10:32:00Z">
            <w:rPr>
              <w:lang w:val="en-SE"/>
            </w:rPr>
          </w:rPrChange>
        </w:rPr>
        <w:t>, Stockholm, Sweden.</w:t>
      </w:r>
    </w:p>
    <w:p w14:paraId="0EECF211" w14:textId="77777777" w:rsidR="0015431A" w:rsidRDefault="00000000">
      <w:pPr>
        <w:pStyle w:val="Heading5"/>
        <w:rPr>
          <w:rPrChange w:id="137" w:author="Martin Gerdin Wärnberg" w:date="2025-08-04T12:32:00Z" w16du:dateUtc="2025-08-04T10:32:00Z">
            <w:rPr>
              <w:lang w:val="en-SE"/>
            </w:rPr>
          </w:rPrChange>
        </w:rPr>
      </w:pPr>
      <w:bookmarkStart w:id="138" w:name="debabrata-kundu-dk"/>
      <w:bookmarkEnd w:id="129"/>
      <w:r>
        <w:rPr>
          <w:rPrChange w:id="139" w:author="Martin Gerdin Wärnberg" w:date="2025-08-04T12:32:00Z" w16du:dateUtc="2025-08-04T10:32:00Z">
            <w:rPr>
              <w:lang w:val="en-SE"/>
            </w:rPr>
          </w:rPrChange>
        </w:rPr>
        <w:t>Debabrata Kundu</w:t>
      </w:r>
      <w:ins w:id="140" w:author="Martin Gerdin Wärnberg" w:date="2025-08-04T12:32:00Z" w16du:dateUtc="2025-08-04T10:32:00Z">
        <w:r>
          <w:t xml:space="preserve"> (DK) </w:t>
        </w:r>
      </w:ins>
    </w:p>
    <w:p w14:paraId="330F30FF" w14:textId="016BDCD5" w:rsidR="0015431A" w:rsidRDefault="00000000">
      <w:pPr>
        <w:pStyle w:val="FirstParagraph"/>
        <w:rPr>
          <w:rPrChange w:id="141" w:author="Martin Gerdin Wärnberg" w:date="2025-08-04T12:32:00Z" w16du:dateUtc="2025-08-04T10:32:00Z">
            <w:rPr>
              <w:lang w:val="en-SE"/>
            </w:rPr>
          </w:rPrChange>
        </w:rPr>
        <w:pPrChange w:id="142" w:author="Martin Gerdin Wärnberg" w:date="2025-08-04T12:32:00Z" w16du:dateUtc="2025-08-04T10:32:00Z">
          <w:pPr>
            <w:pStyle w:val="BodyText"/>
          </w:pPr>
        </w:pPrChange>
      </w:pPr>
      <w:r>
        <w:rPr>
          <w:rPrChange w:id="143" w:author="Martin Gerdin Wärnberg" w:date="2025-08-04T12:32:00Z" w16du:dateUtc="2025-08-04T10:32:00Z">
            <w:rPr>
              <w:lang w:val="en-SE"/>
            </w:rPr>
          </w:rPrChange>
        </w:rPr>
        <w:t>Department of Surgery, Medical College Kolkata, Kolkata, India.</w:t>
      </w:r>
      <w:del w:id="144" w:author="Martin Gerdin Wärnberg" w:date="2025-08-04T12:32:00Z" w16du:dateUtc="2025-08-04T10:32:00Z">
        <w:r w:rsidR="00FF0114" w:rsidRPr="00AC6C42">
          <w:rPr>
            <w:lang w:val="en-SE"/>
          </w:rPr>
          <w:delText xml:space="preserve"> </w:delText>
        </w:r>
      </w:del>
    </w:p>
    <w:p w14:paraId="68D770AA" w14:textId="77777777" w:rsidR="0015431A" w:rsidRDefault="00000000">
      <w:pPr>
        <w:pStyle w:val="Heading5"/>
        <w:rPr>
          <w:rPrChange w:id="145" w:author="Martin Gerdin Wärnberg" w:date="2025-08-04T12:32:00Z" w16du:dateUtc="2025-08-04T10:32:00Z">
            <w:rPr>
              <w:lang w:val="en-SE"/>
            </w:rPr>
          </w:rPrChange>
        </w:rPr>
      </w:pPr>
      <w:bookmarkStart w:id="146" w:name="anurag-mishra-am"/>
      <w:bookmarkEnd w:id="138"/>
      <w:r>
        <w:rPr>
          <w:rPrChange w:id="147" w:author="Martin Gerdin Wärnberg" w:date="2025-08-04T12:32:00Z" w16du:dateUtc="2025-08-04T10:32:00Z">
            <w:rPr>
              <w:lang w:val="en-SE"/>
            </w:rPr>
          </w:rPrChange>
        </w:rPr>
        <w:t>Anurag Mishra</w:t>
      </w:r>
      <w:ins w:id="148" w:author="Martin Gerdin Wärnberg" w:date="2025-08-04T12:32:00Z" w16du:dateUtc="2025-08-04T10:32:00Z">
        <w:r>
          <w:t xml:space="preserve"> (AM) </w:t>
        </w:r>
      </w:ins>
    </w:p>
    <w:p w14:paraId="2C0A1548" w14:textId="77777777" w:rsidR="0015431A" w:rsidRDefault="00000000">
      <w:pPr>
        <w:pStyle w:val="FirstParagraph"/>
        <w:rPr>
          <w:rPrChange w:id="149" w:author="Martin Gerdin Wärnberg" w:date="2025-08-04T12:32:00Z" w16du:dateUtc="2025-08-04T10:32:00Z">
            <w:rPr>
              <w:lang w:val="en-SE"/>
            </w:rPr>
          </w:rPrChange>
        </w:rPr>
        <w:pPrChange w:id="150" w:author="Martin Gerdin Wärnberg" w:date="2025-08-04T12:32:00Z" w16du:dateUtc="2025-08-04T10:32:00Z">
          <w:pPr>
            <w:pStyle w:val="BodyText"/>
          </w:pPr>
        </w:pPrChange>
      </w:pPr>
      <w:r>
        <w:rPr>
          <w:rPrChange w:id="151" w:author="Martin Gerdin Wärnberg" w:date="2025-08-04T12:32:00Z" w16du:dateUtc="2025-08-04T10:32:00Z">
            <w:rPr>
              <w:lang w:val="en-SE"/>
            </w:rPr>
          </w:rPrChange>
        </w:rPr>
        <w:t>Department of Surgery, Maulana Azad Medical College, New Delhi, India.</w:t>
      </w:r>
    </w:p>
    <w:p w14:paraId="19DF37BC" w14:textId="77777777" w:rsidR="0015431A" w:rsidRDefault="00000000">
      <w:pPr>
        <w:pStyle w:val="Heading5"/>
        <w:rPr>
          <w:rPrChange w:id="152" w:author="Martin Gerdin Wärnberg" w:date="2025-08-04T12:32:00Z" w16du:dateUtc="2025-08-04T10:32:00Z">
            <w:rPr>
              <w:lang w:val="en-SE"/>
            </w:rPr>
          </w:rPrChange>
        </w:rPr>
      </w:pPr>
      <w:bookmarkStart w:id="153" w:name="arun-prasad-ap"/>
      <w:bookmarkEnd w:id="146"/>
      <w:r>
        <w:rPr>
          <w:rPrChange w:id="154" w:author="Martin Gerdin Wärnberg" w:date="2025-08-04T12:32:00Z" w16du:dateUtc="2025-08-04T10:32:00Z">
            <w:rPr>
              <w:lang w:val="en-SE"/>
            </w:rPr>
          </w:rPrChange>
        </w:rPr>
        <w:t>Arun Prasad</w:t>
      </w:r>
      <w:ins w:id="155" w:author="Martin Gerdin Wärnberg" w:date="2025-08-04T12:32:00Z" w16du:dateUtc="2025-08-04T10:32:00Z">
        <w:r>
          <w:t xml:space="preserve"> (AP) </w:t>
        </w:r>
      </w:ins>
    </w:p>
    <w:p w14:paraId="2369F334" w14:textId="77777777" w:rsidR="0015431A" w:rsidRDefault="00000000">
      <w:pPr>
        <w:pStyle w:val="FirstParagraph"/>
        <w:rPr>
          <w:rPrChange w:id="156" w:author="Martin Gerdin Wärnberg" w:date="2025-08-04T12:32:00Z" w16du:dateUtc="2025-08-04T10:32:00Z">
            <w:rPr>
              <w:lang w:val="en-SE"/>
            </w:rPr>
          </w:rPrChange>
        </w:rPr>
        <w:pPrChange w:id="157" w:author="Martin Gerdin Wärnberg" w:date="2025-08-04T12:32:00Z" w16du:dateUtc="2025-08-04T10:32:00Z">
          <w:pPr>
            <w:pStyle w:val="BodyText"/>
          </w:pPr>
        </w:pPrChange>
      </w:pPr>
      <w:r>
        <w:rPr>
          <w:rPrChange w:id="158" w:author="Martin Gerdin Wärnberg" w:date="2025-08-04T12:32:00Z" w16du:dateUtc="2025-08-04T10:32:00Z">
            <w:rPr>
              <w:lang w:val="en-SE"/>
            </w:rPr>
          </w:rPrChange>
        </w:rPr>
        <w:t>Department of Surgery, Indraprastha Apollo Hospitals, New Delhi</w:t>
      </w:r>
    </w:p>
    <w:p w14:paraId="32A3C571" w14:textId="77777777" w:rsidR="0015431A" w:rsidRDefault="00000000">
      <w:pPr>
        <w:pStyle w:val="Heading5"/>
        <w:rPr>
          <w:rPrChange w:id="159" w:author="Martin Gerdin Wärnberg" w:date="2025-08-04T12:32:00Z" w16du:dateUtc="2025-08-04T10:32:00Z">
            <w:rPr>
              <w:lang w:val="en-SE"/>
            </w:rPr>
          </w:rPrChange>
        </w:rPr>
      </w:pPr>
      <w:bookmarkStart w:id="160" w:name="harris-solomon-hs"/>
      <w:bookmarkEnd w:id="153"/>
      <w:r>
        <w:rPr>
          <w:rPrChange w:id="161" w:author="Martin Gerdin Wärnberg" w:date="2025-08-04T12:32:00Z" w16du:dateUtc="2025-08-04T10:32:00Z">
            <w:rPr>
              <w:lang w:val="en-SE"/>
            </w:rPr>
          </w:rPrChange>
        </w:rPr>
        <w:t>Harris Solomon</w:t>
      </w:r>
      <w:ins w:id="162" w:author="Martin Gerdin Wärnberg" w:date="2025-08-04T12:32:00Z" w16du:dateUtc="2025-08-04T10:32:00Z">
        <w:r>
          <w:t xml:space="preserve"> (HS) </w:t>
        </w:r>
      </w:ins>
    </w:p>
    <w:p w14:paraId="4FDA58B1" w14:textId="77777777" w:rsidR="0015431A" w:rsidRDefault="00000000">
      <w:pPr>
        <w:pStyle w:val="FirstParagraph"/>
        <w:rPr>
          <w:rPrChange w:id="163" w:author="Martin Gerdin Wärnberg" w:date="2025-08-04T12:32:00Z" w16du:dateUtc="2025-08-04T10:32:00Z">
            <w:rPr>
              <w:lang w:val="en-SE"/>
            </w:rPr>
          </w:rPrChange>
        </w:rPr>
        <w:pPrChange w:id="164" w:author="Martin Gerdin Wärnberg" w:date="2025-08-04T12:32:00Z" w16du:dateUtc="2025-08-04T10:32:00Z">
          <w:pPr>
            <w:pStyle w:val="BodyText"/>
          </w:pPr>
        </w:pPrChange>
      </w:pPr>
      <w:r>
        <w:rPr>
          <w:rPrChange w:id="165" w:author="Martin Gerdin Wärnberg" w:date="2025-08-04T12:32:00Z" w16du:dateUtc="2025-08-04T10:32:00Z">
            <w:rPr>
              <w:lang w:val="en-SE"/>
            </w:rPr>
          </w:rPrChange>
        </w:rPr>
        <w:t>Department of Cultural Anthropology and the Duke Global Health Institute, Duke University, Durham, USA.</w:t>
      </w:r>
    </w:p>
    <w:p w14:paraId="06895393" w14:textId="77777777" w:rsidR="0015431A" w:rsidRDefault="00000000">
      <w:pPr>
        <w:pStyle w:val="Heading5"/>
        <w:rPr>
          <w:rPrChange w:id="166" w:author="Martin Gerdin Wärnberg" w:date="2025-08-04T12:32:00Z" w16du:dateUtc="2025-08-04T10:32:00Z">
            <w:rPr>
              <w:lang w:val="en-SE"/>
            </w:rPr>
          </w:rPrChange>
        </w:rPr>
      </w:pPr>
      <w:bookmarkStart w:id="167" w:name="megha-tandon-mt"/>
      <w:bookmarkEnd w:id="160"/>
      <w:r>
        <w:rPr>
          <w:rPrChange w:id="168" w:author="Martin Gerdin Wärnberg" w:date="2025-08-04T12:32:00Z" w16du:dateUtc="2025-08-04T10:32:00Z">
            <w:rPr>
              <w:lang w:val="en-SE"/>
            </w:rPr>
          </w:rPrChange>
        </w:rPr>
        <w:t>Megha Tandon</w:t>
      </w:r>
      <w:ins w:id="169" w:author="Martin Gerdin Wärnberg" w:date="2025-08-04T12:32:00Z" w16du:dateUtc="2025-08-04T10:32:00Z">
        <w:r>
          <w:t xml:space="preserve"> (MT) </w:t>
        </w:r>
      </w:ins>
    </w:p>
    <w:p w14:paraId="5D57D6A3" w14:textId="77777777" w:rsidR="0015431A" w:rsidRDefault="00000000">
      <w:pPr>
        <w:pStyle w:val="FirstParagraph"/>
        <w:rPr>
          <w:rPrChange w:id="170" w:author="Martin Gerdin Wärnberg" w:date="2025-08-04T12:32:00Z" w16du:dateUtc="2025-08-04T10:32:00Z">
            <w:rPr>
              <w:lang w:val="en-SE"/>
            </w:rPr>
          </w:rPrChange>
        </w:rPr>
        <w:pPrChange w:id="171" w:author="Martin Gerdin Wärnberg" w:date="2025-08-04T12:32:00Z" w16du:dateUtc="2025-08-04T10:32:00Z">
          <w:pPr>
            <w:pStyle w:val="BodyText"/>
          </w:pPr>
        </w:pPrChange>
      </w:pPr>
      <w:r>
        <w:rPr>
          <w:rPrChange w:id="172" w:author="Martin Gerdin Wärnberg" w:date="2025-08-04T12:32:00Z" w16du:dateUtc="2025-08-04T10:32:00Z">
            <w:rPr>
              <w:lang w:val="en-SE"/>
            </w:rPr>
          </w:rPrChange>
        </w:rPr>
        <w:t>Department of Surgery, Vardhman Mahavir Medical College and Safdarjung Hospital, New Delhi, India.</w:t>
      </w:r>
    </w:p>
    <w:p w14:paraId="0DD219D0" w14:textId="77777777" w:rsidR="0015431A" w:rsidRDefault="00000000">
      <w:pPr>
        <w:pStyle w:val="Heading2"/>
      </w:pPr>
      <w:bookmarkStart w:id="173" w:name="keywords"/>
      <w:bookmarkEnd w:id="116"/>
      <w:bookmarkEnd w:id="167"/>
      <w:r>
        <w:t>Keywords</w:t>
      </w:r>
    </w:p>
    <w:p w14:paraId="5034F7EF" w14:textId="77777777" w:rsidR="0015431A" w:rsidRDefault="00000000">
      <w:pPr>
        <w:pStyle w:val="FirstParagraph"/>
      </w:pPr>
      <w:r>
        <w:t>Trauma management, Accident and emergency medicine, Education and training.</w:t>
      </w:r>
    </w:p>
    <w:p w14:paraId="1B186E95" w14:textId="22039280" w:rsidR="0015431A" w:rsidRDefault="00000000">
      <w:pPr>
        <w:pStyle w:val="Heading2"/>
      </w:pPr>
      <w:bookmarkStart w:id="174" w:name="word-count"/>
      <w:bookmarkEnd w:id="173"/>
      <w:r>
        <w:t xml:space="preserve">Word </w:t>
      </w:r>
      <w:del w:id="175" w:author="Martin Gerdin Wärnberg" w:date="2025-08-04T12:32:00Z" w16du:dateUtc="2025-08-04T10:32:00Z">
        <w:r w:rsidR="00D66585">
          <w:delText>count</w:delText>
        </w:r>
      </w:del>
      <w:ins w:id="176" w:author="Martin Gerdin Wärnberg" w:date="2025-08-04T12:32:00Z" w16du:dateUtc="2025-08-04T10:32:00Z">
        <w:r>
          <w:t>Count</w:t>
        </w:r>
      </w:ins>
    </w:p>
    <w:p w14:paraId="7E17F809" w14:textId="77777777" w:rsidR="00D66585" w:rsidRPr="00D66585" w:rsidRDefault="00D66585" w:rsidP="00D66585">
      <w:pPr>
        <w:pStyle w:val="BodyText"/>
        <w:rPr>
          <w:del w:id="177" w:author="Martin Gerdin Wärnberg" w:date="2025-08-04T12:32:00Z" w16du:dateUtc="2025-08-04T10:32:00Z"/>
        </w:rPr>
      </w:pPr>
      <w:del w:id="178" w:author="Martin Gerdin Wärnberg" w:date="2025-08-04T12:32:00Z" w16du:dateUtc="2025-08-04T10:32:00Z">
        <w:r w:rsidRPr="00D66585">
          <w:delText>2836</w:delText>
        </w:r>
      </w:del>
    </w:p>
    <w:p w14:paraId="13570D0B" w14:textId="4DD8EDCA" w:rsidR="0015431A" w:rsidRDefault="0092357D">
      <w:pPr>
        <w:pStyle w:val="FirstParagraph"/>
        <w:rPr>
          <w:ins w:id="179" w:author="Martin Gerdin Wärnberg" w:date="2025-08-04T12:32:00Z" w16du:dateUtc="2025-08-04T10:32:00Z"/>
        </w:rPr>
      </w:pPr>
      <w:ins w:id="180" w:author="Martin Gerdin Wärnberg" w:date="2025-08-04T12:32:00Z" w16du:dateUtc="2025-08-04T10:32:00Z">
        <w:r>
          <w:t>3483</w:t>
        </w:r>
      </w:ins>
    </w:p>
    <w:p w14:paraId="0D9C1A58" w14:textId="77777777" w:rsidR="0015431A" w:rsidRDefault="00000000">
      <w:pPr>
        <w:pStyle w:val="Heading2"/>
      </w:pPr>
      <w:bookmarkStart w:id="181" w:name="role-of-study-sponsor-and-funders"/>
      <w:bookmarkEnd w:id="174"/>
      <w:r>
        <w:t>Role of study sponsor and funders</w:t>
      </w:r>
    </w:p>
    <w:p w14:paraId="38AB500D" w14:textId="77777777" w:rsidR="0015431A" w:rsidRDefault="00000000">
      <w:pPr>
        <w:pStyle w:val="FirstParagraph"/>
      </w:pPr>
      <w:r>
        <w:t>The funding sources had no role in the design of this study nor during its execution, analyses, interpretation of the data, or decision to submit the results.</w:t>
      </w:r>
    </w:p>
    <w:p w14:paraId="78937E2B" w14:textId="77777777" w:rsidR="003E4D3D" w:rsidRDefault="003E4D3D" w:rsidP="003E4D3D">
      <w:pPr>
        <w:pStyle w:val="Heading1"/>
        <w:rPr>
          <w:del w:id="182" w:author="Martin Gerdin Wärnberg" w:date="2025-08-04T12:32:00Z" w16du:dateUtc="2025-08-04T10:32:00Z"/>
        </w:rPr>
      </w:pPr>
      <w:del w:id="183" w:author="Martin Gerdin Wärnberg" w:date="2025-08-04T12:32:00Z" w16du:dateUtc="2025-08-04T10:32:00Z">
        <w:r>
          <w:lastRenderedPageBreak/>
          <w:delText>Key Points</w:delText>
        </w:r>
      </w:del>
    </w:p>
    <w:p w14:paraId="4D5C3AAC" w14:textId="77777777" w:rsidR="003E4D3D" w:rsidRPr="003E4D3D" w:rsidRDefault="003E4D3D" w:rsidP="003E4D3D">
      <w:pPr>
        <w:pStyle w:val="BodyText"/>
        <w:rPr>
          <w:del w:id="184" w:author="Martin Gerdin Wärnberg" w:date="2025-08-04T12:32:00Z" w16du:dateUtc="2025-08-04T10:32:00Z"/>
          <w:b/>
          <w:bCs/>
        </w:rPr>
      </w:pPr>
      <w:del w:id="185" w:author="Martin Gerdin Wärnberg" w:date="2025-08-04T12:32:00Z" w16du:dateUtc="2025-08-04T10:32:00Z">
        <w:r w:rsidRPr="003E4D3D">
          <w:rPr>
            <w:b/>
            <w:bCs/>
          </w:rPr>
          <w:delText>Question</w:delText>
        </w:r>
        <w:r>
          <w:rPr>
            <w:b/>
            <w:bCs/>
          </w:rPr>
          <w:delText xml:space="preserve"> </w:delText>
        </w:r>
        <w:r>
          <w:delText>Is it feasible to conduct a cluster randomised trial comparing trauma life support training with standard care?</w:delText>
        </w:r>
      </w:del>
    </w:p>
    <w:p w14:paraId="6643A67C" w14:textId="77777777" w:rsidR="003E4D3D" w:rsidRPr="003E4D3D" w:rsidRDefault="003E4D3D" w:rsidP="003E4D3D">
      <w:pPr>
        <w:pStyle w:val="BodyText"/>
        <w:rPr>
          <w:del w:id="186" w:author="Martin Gerdin Wärnberg" w:date="2025-08-04T12:32:00Z" w16du:dateUtc="2025-08-04T10:32:00Z"/>
          <w:b/>
          <w:bCs/>
        </w:rPr>
      </w:pPr>
      <w:del w:id="187" w:author="Martin Gerdin Wärnberg" w:date="2025-08-04T12:32:00Z" w16du:dateUtc="2025-08-04T10:32:00Z">
        <w:r w:rsidRPr="003E4D3D">
          <w:rPr>
            <w:b/>
            <w:bCs/>
          </w:rPr>
          <w:delText>Findings</w:delText>
        </w:r>
        <w:r>
          <w:rPr>
            <w:b/>
            <w:bCs/>
          </w:rPr>
          <w:delText xml:space="preserve"> </w:delText>
        </w:r>
        <w:r>
          <w:delText>In this pilot cluster randomized trial that included 376 patients and 22 residents from seven hospitals, we found high consent rates, low lost to follow up rates, and low missing data for key variables.</w:delText>
        </w:r>
      </w:del>
    </w:p>
    <w:p w14:paraId="4C56C042" w14:textId="77777777" w:rsidR="003E4D3D" w:rsidRPr="003E4D3D" w:rsidRDefault="003E4D3D" w:rsidP="003E4D3D">
      <w:pPr>
        <w:pStyle w:val="BodyText"/>
        <w:rPr>
          <w:del w:id="188" w:author="Martin Gerdin Wärnberg" w:date="2025-08-04T12:32:00Z" w16du:dateUtc="2025-08-04T10:32:00Z"/>
          <w:b/>
          <w:bCs/>
        </w:rPr>
      </w:pPr>
      <w:del w:id="189" w:author="Martin Gerdin Wärnberg" w:date="2025-08-04T12:32:00Z" w16du:dateUtc="2025-08-04T10:32:00Z">
        <w:r w:rsidRPr="003E4D3D">
          <w:rPr>
            <w:b/>
            <w:bCs/>
          </w:rPr>
          <w:delText>Meaning</w:delText>
        </w:r>
        <w:r>
          <w:rPr>
            <w:b/>
            <w:bCs/>
          </w:rPr>
          <w:delText xml:space="preserve"> </w:delText>
        </w:r>
        <w:r>
          <w:delText>Conducting a full-scale cluster cluster trial comparing the effects of trauma life support training with standard care on patient outcomes will be feasible, especially if such a trial would use data and outcomes available in medical records.</w:delText>
        </w:r>
      </w:del>
    </w:p>
    <w:p w14:paraId="1F2AD166" w14:textId="77777777" w:rsidR="0015431A" w:rsidRDefault="00000000">
      <w:pPr>
        <w:pStyle w:val="Heading1"/>
      </w:pPr>
      <w:bookmarkStart w:id="190" w:name="abstract"/>
      <w:bookmarkEnd w:id="181"/>
      <w:r>
        <w:t>Abstract</w:t>
      </w:r>
    </w:p>
    <w:p w14:paraId="48B00541" w14:textId="7BA349F2" w:rsidR="0015431A" w:rsidRDefault="00000000">
      <w:pPr>
        <w:pStyle w:val="FirstParagraph"/>
        <w:pPrChange w:id="191" w:author="Martin Gerdin Wärnberg" w:date="2025-08-04T12:32:00Z" w16du:dateUtc="2025-08-04T10:32:00Z">
          <w:pPr>
            <w:pStyle w:val="BodyText"/>
          </w:pPr>
        </w:pPrChange>
      </w:pPr>
      <w:r>
        <w:rPr>
          <w:b/>
          <w:bCs/>
        </w:rPr>
        <w:t>Objective</w:t>
      </w:r>
      <w:r>
        <w:t xml:space="preserve"> </w:t>
      </w:r>
      <w:del w:id="192" w:author="Martin Gerdin Wärnberg" w:date="2025-08-04T12:32:00Z" w16du:dateUtc="2025-08-04T10:32:00Z">
        <w:r>
          <w:delText>To</w:delText>
        </w:r>
      </w:del>
      <w:ins w:id="193" w:author="Martin Gerdin Wärnberg" w:date="2025-08-04T12:32:00Z" w16du:dateUtc="2025-08-04T10:32:00Z">
        <w:r>
          <w:t>The aim was to</w:t>
        </w:r>
      </w:ins>
      <w:r>
        <w:t xml:space="preserve"> assess the feasibility of conducting a cluster </w:t>
      </w:r>
      <w:proofErr w:type="spellStart"/>
      <w:r>
        <w:t>randomised</w:t>
      </w:r>
      <w:proofErr w:type="spellEnd"/>
      <w:r>
        <w:t xml:space="preserve"> controlled trial comparing the </w:t>
      </w:r>
      <w:del w:id="194" w:author="Martin Gerdin Wärnberg" w:date="2025-08-04T12:32:00Z" w16du:dateUtc="2025-08-04T10:32:00Z">
        <w:r>
          <w:delText>effect</w:delText>
        </w:r>
      </w:del>
      <w:ins w:id="195" w:author="Martin Gerdin Wärnberg" w:date="2025-08-04T12:32:00Z" w16du:dateUtc="2025-08-04T10:32:00Z">
        <w:r>
          <w:t>effects</w:t>
        </w:r>
      </w:ins>
      <w:r>
        <w:t xml:space="preserve"> of Advanced Trauma Life Support</w:t>
      </w:r>
      <w:del w:id="196" w:author="Martin Gerdin Wärnberg" w:date="2025-08-04T12:32:00Z" w16du:dateUtc="2025-08-04T10:32:00Z">
        <w:r>
          <w:rPr>
            <w:vertAlign w:val="superscript"/>
          </w:rPr>
          <w:delText>®</w:delText>
        </w:r>
      </w:del>
      <w:r>
        <w:t xml:space="preserve"> (ATLS</w:t>
      </w:r>
      <w:del w:id="197" w:author="Martin Gerdin Wärnberg" w:date="2025-08-04T12:32:00Z" w16du:dateUtc="2025-08-04T10:32:00Z">
        <w:r>
          <w:rPr>
            <w:vertAlign w:val="superscript"/>
          </w:rPr>
          <w:delText>®</w:delText>
        </w:r>
        <w:r>
          <w:delText>)</w:delText>
        </w:r>
      </w:del>
      <w:ins w:id="198" w:author="Martin Gerdin Wärnberg" w:date="2025-08-04T12:32:00Z" w16du:dateUtc="2025-08-04T10:32:00Z">
        <w:r>
          <w:t>)</w:t>
        </w:r>
      </w:ins>
      <w:r>
        <w:t xml:space="preserve"> and Primary Trauma Care (PTC) with standard care on patient outcomes</w:t>
      </w:r>
      <w:del w:id="199" w:author="Martin Gerdin Wärnberg" w:date="2025-08-04T12:32:00Z" w16du:dateUtc="2025-08-04T10:32:00Z">
        <w:r>
          <w:delText>, and to estimate probable effect sizes and other measures needed for the sample size calculations of a full-scale trial</w:delText>
        </w:r>
      </w:del>
      <w:r>
        <w:t>.</w:t>
      </w:r>
    </w:p>
    <w:p w14:paraId="23C6683B" w14:textId="10367C17" w:rsidR="0015431A" w:rsidRDefault="00000000">
      <w:pPr>
        <w:pStyle w:val="BodyText"/>
      </w:pPr>
      <w:r>
        <w:rPr>
          <w:b/>
          <w:bCs/>
        </w:rPr>
        <w:t>Design</w:t>
      </w:r>
      <w:r>
        <w:t xml:space="preserve"> </w:t>
      </w:r>
      <w:del w:id="200" w:author="Martin Gerdin Wärnberg" w:date="2025-08-04T12:32:00Z" w16du:dateUtc="2025-08-04T10:32:00Z">
        <w:r>
          <w:delText>A</w:delText>
        </w:r>
      </w:del>
      <w:ins w:id="201" w:author="Martin Gerdin Wärnberg" w:date="2025-08-04T12:32:00Z" w16du:dateUtc="2025-08-04T10:32:00Z">
        <w:r>
          <w:t>This was a</w:t>
        </w:r>
      </w:ins>
      <w:r>
        <w:t xml:space="preserve"> pilot pragmatic three-armed parallel, cluster </w:t>
      </w:r>
      <w:proofErr w:type="spellStart"/>
      <w:r>
        <w:t>randomised</w:t>
      </w:r>
      <w:proofErr w:type="spellEnd"/>
      <w:r>
        <w:t xml:space="preserve">, controlled trial </w:t>
      </w:r>
      <w:ins w:id="202" w:author="Martin Gerdin Wärnberg" w:date="2025-08-04T12:32:00Z" w16du:dateUtc="2025-08-04T10:32:00Z">
        <w:r>
          <w:t xml:space="preserve">conducted </w:t>
        </w:r>
      </w:ins>
      <w:r>
        <w:t xml:space="preserve">between April 2022 and February 2023. Patient </w:t>
      </w:r>
      <w:del w:id="203" w:author="Martin Gerdin Wärnberg" w:date="2025-08-04T12:32:00Z" w16du:dateUtc="2025-08-04T10:32:00Z">
        <w:r>
          <w:delText>follow</w:delText>
        </w:r>
      </w:del>
      <w:ins w:id="204" w:author="Martin Gerdin Wärnberg" w:date="2025-08-04T12:32:00Z" w16du:dateUtc="2025-08-04T10:32:00Z">
        <w:r>
          <w:t>were followed</w:t>
        </w:r>
      </w:ins>
      <w:r>
        <w:t xml:space="preserve"> up </w:t>
      </w:r>
      <w:del w:id="205" w:author="Martin Gerdin Wärnberg" w:date="2025-08-04T12:32:00Z" w16du:dateUtc="2025-08-04T10:32:00Z">
        <w:r>
          <w:delText>was</w:delText>
        </w:r>
      </w:del>
      <w:ins w:id="206" w:author="Martin Gerdin Wärnberg" w:date="2025-08-04T12:32:00Z" w16du:dateUtc="2025-08-04T10:32:00Z">
        <w:r>
          <w:t>for</w:t>
        </w:r>
      </w:ins>
      <w:r>
        <w:t xml:space="preserve"> 30 days.</w:t>
      </w:r>
    </w:p>
    <w:p w14:paraId="0D995C34" w14:textId="154348E9" w:rsidR="0015431A" w:rsidRDefault="00000000">
      <w:pPr>
        <w:pStyle w:val="BodyText"/>
      </w:pPr>
      <w:r>
        <w:rPr>
          <w:b/>
          <w:bCs/>
        </w:rPr>
        <w:t>Setting</w:t>
      </w:r>
      <w:r>
        <w:t xml:space="preserve"> </w:t>
      </w:r>
      <w:del w:id="207" w:author="Martin Gerdin Wärnberg" w:date="2025-08-04T12:32:00Z" w16du:dateUtc="2025-08-04T10:32:00Z">
        <w:r>
          <w:delText>Tertiary</w:delText>
        </w:r>
      </w:del>
      <w:ins w:id="208" w:author="Martin Gerdin Wärnberg" w:date="2025-08-04T12:32:00Z" w16du:dateUtc="2025-08-04T10:32:00Z">
        <w:r>
          <w:t>The study setting was tertiary</w:t>
        </w:r>
      </w:ins>
      <w:r>
        <w:t xml:space="preserve"> care hospitals across metropolitan areas in India.</w:t>
      </w:r>
    </w:p>
    <w:p w14:paraId="4F72F648" w14:textId="77777777" w:rsidR="0015431A" w:rsidRDefault="00000000">
      <w:pPr>
        <w:pStyle w:val="BodyText"/>
      </w:pPr>
      <w:r>
        <w:rPr>
          <w:b/>
          <w:bCs/>
        </w:rPr>
        <w:t>Participants</w:t>
      </w:r>
      <w:r>
        <w:t xml:space="preserve"> Adult trauma patients and residents managing these patients</w:t>
      </w:r>
      <w:ins w:id="209" w:author="Martin Gerdin Wärnberg" w:date="2025-08-04T12:32:00Z" w16du:dateUtc="2025-08-04T10:32:00Z">
        <w:r>
          <w:t xml:space="preserve"> were included</w:t>
        </w:r>
      </w:ins>
      <w:r>
        <w:t>.</w:t>
      </w:r>
    </w:p>
    <w:p w14:paraId="085EF543" w14:textId="5150E238" w:rsidR="0015431A" w:rsidRDefault="00000000">
      <w:pPr>
        <w:pStyle w:val="BodyText"/>
      </w:pPr>
      <w:r>
        <w:rPr>
          <w:b/>
          <w:bCs/>
        </w:rPr>
        <w:t>Interventions</w:t>
      </w:r>
      <w:r>
        <w:t xml:space="preserve"> ATLS</w:t>
      </w:r>
      <w:del w:id="210" w:author="Martin Gerdin Wärnberg" w:date="2025-08-04T12:32:00Z" w16du:dateUtc="2025-08-04T10:32:00Z">
        <w:r>
          <w:rPr>
            <w:vertAlign w:val="superscript"/>
          </w:rPr>
          <w:delText>®</w:delText>
        </w:r>
      </w:del>
      <w:r>
        <w:t xml:space="preserve"> or PTC training </w:t>
      </w:r>
      <w:ins w:id="211" w:author="Martin Gerdin Wärnberg" w:date="2025-08-04T12:32:00Z" w16du:dateUtc="2025-08-04T10:32:00Z">
        <w:r>
          <w:t xml:space="preserve">was provided </w:t>
        </w:r>
      </w:ins>
      <w:r>
        <w:t>for residents in the intervention arms.</w:t>
      </w:r>
    </w:p>
    <w:p w14:paraId="3DF3BB4B" w14:textId="73F80260" w:rsidR="0015431A" w:rsidRDefault="00000000">
      <w:pPr>
        <w:pStyle w:val="BodyText"/>
      </w:pPr>
      <w:r>
        <w:rPr>
          <w:b/>
          <w:bCs/>
        </w:rPr>
        <w:t>Main Outcomes and Measures</w:t>
      </w:r>
      <w:r>
        <w:t xml:space="preserve"> The outcomes were </w:t>
      </w:r>
      <w:ins w:id="212" w:author="Martin Gerdin Wärnberg" w:date="2025-08-04T12:32:00Z" w16du:dateUtc="2025-08-04T10:32:00Z">
        <w:r>
          <w:t xml:space="preserve">the </w:t>
        </w:r>
      </w:ins>
      <w:r>
        <w:t xml:space="preserve">consent rate, </w:t>
      </w:r>
      <w:del w:id="213" w:author="Martin Gerdin Wärnberg" w:date="2025-08-04T12:32:00Z" w16du:dateUtc="2025-08-04T10:32:00Z">
        <w:r>
          <w:delText>lost</w:delText>
        </w:r>
      </w:del>
      <w:ins w:id="214" w:author="Martin Gerdin Wärnberg" w:date="2025-08-04T12:32:00Z" w16du:dateUtc="2025-08-04T10:32:00Z">
        <w:r>
          <w:t>lessons</w:t>
        </w:r>
      </w:ins>
      <w:r>
        <w:t xml:space="preserve"> to follow up rate, </w:t>
      </w:r>
      <w:del w:id="215" w:author="Martin Gerdin Wärnberg" w:date="2025-08-04T12:32:00Z" w16du:dateUtc="2025-08-04T10:32:00Z">
        <w:r>
          <w:delText xml:space="preserve">pass rate, </w:delText>
        </w:r>
      </w:del>
      <w:r>
        <w:t xml:space="preserve">missing data rates, differences in </w:t>
      </w:r>
      <w:ins w:id="216" w:author="Martin Gerdin Wärnberg" w:date="2025-08-04T12:32:00Z" w16du:dateUtc="2025-08-04T10:32:00Z">
        <w:r>
          <w:t xml:space="preserve">the </w:t>
        </w:r>
      </w:ins>
      <w:r>
        <w:t xml:space="preserve">distribution between observed </w:t>
      </w:r>
      <w:ins w:id="217" w:author="Martin Gerdin Wärnberg" w:date="2025-08-04T12:32:00Z" w16du:dateUtc="2025-08-04T10:32:00Z">
        <w:r>
          <w:t xml:space="preserve">data </w:t>
        </w:r>
      </w:ins>
      <w:r>
        <w:t>and data extracted from medical records</w:t>
      </w:r>
      <w:del w:id="218" w:author="Martin Gerdin Wärnberg" w:date="2025-08-04T12:32:00Z" w16du:dateUtc="2025-08-04T10:32:00Z">
        <w:r>
          <w:delText xml:space="preserve"> as well as all cause</w:delText>
        </w:r>
      </w:del>
      <w:ins w:id="219" w:author="Martin Gerdin Wärnberg" w:date="2025-08-04T12:32:00Z" w16du:dateUtc="2025-08-04T10:32:00Z">
        <w:r>
          <w:t>,</w:t>
        </w:r>
      </w:ins>
      <w:r>
        <w:t xml:space="preserve"> and </w:t>
      </w:r>
      <w:del w:id="220" w:author="Martin Gerdin Wärnberg" w:date="2025-08-04T12:32:00Z" w16du:dateUtc="2025-08-04T10:32:00Z">
        <w:r>
          <w:delText>in-hospital mortality at 30 days from the time of arrival to the emergency department</w:delText>
        </w:r>
      </w:del>
      <w:ins w:id="221" w:author="Martin Gerdin Wärnberg" w:date="2025-08-04T12:32:00Z" w16du:dateUtc="2025-08-04T10:32:00Z">
        <w:r>
          <w:t>the resident pass rate</w:t>
        </w:r>
      </w:ins>
      <w:r>
        <w:t>.</w:t>
      </w:r>
    </w:p>
    <w:p w14:paraId="4A650FAD" w14:textId="010E3788" w:rsidR="0015431A" w:rsidRDefault="00000000">
      <w:pPr>
        <w:pStyle w:val="BodyText"/>
      </w:pPr>
      <w:r>
        <w:rPr>
          <w:b/>
          <w:bCs/>
        </w:rPr>
        <w:t>Results</w:t>
      </w:r>
      <w:r>
        <w:t xml:space="preserve"> Two hospitals were </w:t>
      </w:r>
      <w:proofErr w:type="spellStart"/>
      <w:r>
        <w:t>randomised</w:t>
      </w:r>
      <w:proofErr w:type="spellEnd"/>
      <w:r>
        <w:t xml:space="preserve"> to </w:t>
      </w:r>
      <w:ins w:id="222" w:author="Martin Gerdin Wärnberg" w:date="2025-08-04T12:32:00Z" w16du:dateUtc="2025-08-04T10:32:00Z">
        <w:r>
          <w:t xml:space="preserve">the </w:t>
        </w:r>
      </w:ins>
      <w:r>
        <w:t>ATLS</w:t>
      </w:r>
      <w:del w:id="223" w:author="Martin Gerdin Wärnberg" w:date="2025-08-04T12:32:00Z" w16du:dateUtc="2025-08-04T10:32:00Z">
        <w:r>
          <w:rPr>
            <w:vertAlign w:val="superscript"/>
          </w:rPr>
          <w:delText>®</w:delText>
        </w:r>
        <w:r>
          <w:delText>,</w:delText>
        </w:r>
      </w:del>
      <w:ins w:id="224" w:author="Martin Gerdin Wärnberg" w:date="2025-08-04T12:32:00Z" w16du:dateUtc="2025-08-04T10:32:00Z">
        <w:r>
          <w:t xml:space="preserve"> arm,</w:t>
        </w:r>
      </w:ins>
      <w:r>
        <w:t xml:space="preserve"> two to </w:t>
      </w:r>
      <w:ins w:id="225" w:author="Martin Gerdin Wärnberg" w:date="2025-08-04T12:32:00Z" w16du:dateUtc="2025-08-04T10:32:00Z">
        <w:r>
          <w:t xml:space="preserve">the </w:t>
        </w:r>
      </w:ins>
      <w:r>
        <w:t>PTC</w:t>
      </w:r>
      <w:ins w:id="226" w:author="Martin Gerdin Wärnberg" w:date="2025-08-04T12:32:00Z" w16du:dateUtc="2025-08-04T10:32:00Z">
        <w:r>
          <w:t xml:space="preserve"> arm</w:t>
        </w:r>
      </w:ins>
      <w:r>
        <w:t xml:space="preserve">, and three to </w:t>
      </w:r>
      <w:ins w:id="227" w:author="Martin Gerdin Wärnberg" w:date="2025-08-04T12:32:00Z" w16du:dateUtc="2025-08-04T10:32:00Z">
        <w:r>
          <w:t xml:space="preserve">the </w:t>
        </w:r>
      </w:ins>
      <w:r>
        <w:t>standard care</w:t>
      </w:r>
      <w:ins w:id="228" w:author="Martin Gerdin Wärnberg" w:date="2025-08-04T12:32:00Z" w16du:dateUtc="2025-08-04T10:32:00Z">
        <w:r>
          <w:t xml:space="preserve"> arm</w:t>
        </w:r>
      </w:ins>
      <w:r>
        <w:t xml:space="preserve">. We included 376 patients and 22 residents. The percentage of patients who consented to follow up was 77% and the percentage of residents who consented to </w:t>
      </w:r>
      <w:ins w:id="229" w:author="Martin Gerdin Wärnberg" w:date="2025-08-04T12:32:00Z" w16du:dateUtc="2025-08-04T10:32:00Z">
        <w:r>
          <w:t xml:space="preserve">receive </w:t>
        </w:r>
      </w:ins>
      <w:r>
        <w:t xml:space="preserve">training was 100%. The </w:t>
      </w:r>
      <w:del w:id="230" w:author="Martin Gerdin Wärnberg" w:date="2025-08-04T12:32:00Z" w16du:dateUtc="2025-08-04T10:32:00Z">
        <w:r>
          <w:delText>lost</w:delText>
        </w:r>
      </w:del>
      <w:ins w:id="231" w:author="Martin Gerdin Wärnberg" w:date="2025-08-04T12:32:00Z" w16du:dateUtc="2025-08-04T10:32:00Z">
        <w:r>
          <w:t>loss</w:t>
        </w:r>
      </w:ins>
      <w:r>
        <w:t xml:space="preserve"> to follow up rate was 14%. The pass rate was 100%. </w:t>
      </w:r>
      <w:del w:id="232" w:author="Martin Gerdin Wärnberg" w:date="2025-08-04T12:32:00Z" w16du:dateUtc="2025-08-04T10:32:00Z">
        <w:r>
          <w:delText>The</w:delText>
        </w:r>
      </w:del>
      <w:ins w:id="233" w:author="Martin Gerdin Wärnberg" w:date="2025-08-04T12:32:00Z" w16du:dateUtc="2025-08-04T10:32:00Z">
        <w:r>
          <w:t>Overall, the amount of</w:t>
        </w:r>
      </w:ins>
      <w:r>
        <w:t xml:space="preserve"> missing data </w:t>
      </w:r>
      <w:del w:id="234" w:author="Martin Gerdin Wärnberg" w:date="2025-08-04T12:32:00Z" w16du:dateUtc="2025-08-04T10:32:00Z">
        <w:r>
          <w:delText xml:space="preserve">was overall low </w:delText>
        </w:r>
      </w:del>
      <w:r>
        <w:t>for key variables</w:t>
      </w:r>
      <w:del w:id="235" w:author="Martin Gerdin Wärnberg" w:date="2025-08-04T12:32:00Z" w16du:dateUtc="2025-08-04T10:32:00Z">
        <w:r>
          <w:delText>. Data</w:delText>
        </w:r>
      </w:del>
      <w:ins w:id="236" w:author="Martin Gerdin Wärnberg" w:date="2025-08-04T12:32:00Z" w16du:dateUtc="2025-08-04T10:32:00Z">
        <w:r>
          <w:t xml:space="preserve"> was low. The data</w:t>
        </w:r>
      </w:ins>
      <w:r>
        <w:t xml:space="preserve"> collected through observations were similar to data extracted from medical records, but there </w:t>
      </w:r>
      <w:del w:id="237" w:author="Martin Gerdin Wärnberg" w:date="2025-08-04T12:32:00Z" w16du:dateUtc="2025-08-04T10:32:00Z">
        <w:r>
          <w:delText>was</w:delText>
        </w:r>
      </w:del>
      <w:ins w:id="238" w:author="Martin Gerdin Wärnberg" w:date="2025-08-04T12:32:00Z" w16du:dateUtc="2025-08-04T10:32:00Z">
        <w:r>
          <w:t>were</w:t>
        </w:r>
      </w:ins>
      <w:r>
        <w:t xml:space="preserve"> more missing </w:t>
      </w:r>
      <w:del w:id="239" w:author="Martin Gerdin Wärnberg" w:date="2025-08-04T12:32:00Z" w16du:dateUtc="2025-08-04T10:32:00Z">
        <w:r>
          <w:delText xml:space="preserve">data in the </w:delText>
        </w:r>
      </w:del>
      <w:r>
        <w:t>extracted data</w:t>
      </w:r>
      <w:del w:id="240" w:author="Martin Gerdin Wärnberg" w:date="2025-08-04T12:32:00Z" w16du:dateUtc="2025-08-04T10:32:00Z">
        <w:r>
          <w:delText>. Twenty-two (16%) patients died within 30 days in the standard care arm, one (4%) patient in the ATLS</w:delText>
        </w:r>
        <w:r>
          <w:rPr>
            <w:vertAlign w:val="superscript"/>
          </w:rPr>
          <w:delText>®</w:delText>
        </w:r>
        <w:r>
          <w:delText xml:space="preserve"> arm, and three (5%) patients in the PTC arm</w:delText>
        </w:r>
      </w:del>
      <w:r>
        <w:t>.</w:t>
      </w:r>
    </w:p>
    <w:p w14:paraId="22173B1D" w14:textId="3C1175B7" w:rsidR="0015431A" w:rsidRDefault="00000000">
      <w:pPr>
        <w:pStyle w:val="BodyText"/>
      </w:pPr>
      <w:r>
        <w:rPr>
          <w:b/>
          <w:bCs/>
        </w:rPr>
        <w:lastRenderedPageBreak/>
        <w:t>Conclusions</w:t>
      </w:r>
      <w:r>
        <w:t xml:space="preserve"> Conducting a full-scale cluster </w:t>
      </w:r>
      <w:proofErr w:type="spellStart"/>
      <w:r>
        <w:t>randomised</w:t>
      </w:r>
      <w:proofErr w:type="spellEnd"/>
      <w:r>
        <w:t xml:space="preserve"> controlled trial comparing the effects of ATLS</w:t>
      </w:r>
      <w:del w:id="241" w:author="Martin Gerdin Wärnberg" w:date="2025-08-04T12:32:00Z" w16du:dateUtc="2025-08-04T10:32:00Z">
        <w:r>
          <w:rPr>
            <w:vertAlign w:val="superscript"/>
          </w:rPr>
          <w:delText>®</w:delText>
        </w:r>
        <w:r>
          <w:delText>,</w:delText>
        </w:r>
      </w:del>
      <w:ins w:id="242" w:author="Martin Gerdin Wärnberg" w:date="2025-08-04T12:32:00Z" w16du:dateUtc="2025-08-04T10:32:00Z">
        <w:r>
          <w:t>,</w:t>
        </w:r>
      </w:ins>
      <w:r>
        <w:t xml:space="preserve"> PTC, and standard care on patient outcomes </w:t>
      </w:r>
      <w:del w:id="243" w:author="Martin Gerdin Wärnberg" w:date="2025-08-04T12:32:00Z" w16du:dateUtc="2025-08-04T10:32:00Z">
        <w:r>
          <w:delText>will be</w:delText>
        </w:r>
      </w:del>
      <w:ins w:id="244" w:author="Martin Gerdin Wärnberg" w:date="2025-08-04T12:32:00Z" w16du:dateUtc="2025-08-04T10:32:00Z">
        <w:r>
          <w:t>appears</w:t>
        </w:r>
      </w:ins>
      <w:r>
        <w:t xml:space="preserve"> feasible, especially if such a trial would use data and outcomes available in medical records.</w:t>
      </w:r>
    </w:p>
    <w:p w14:paraId="70438426" w14:textId="77777777" w:rsidR="0015431A" w:rsidRDefault="00000000">
      <w:pPr>
        <w:pStyle w:val="BodyText"/>
      </w:pPr>
      <w:r>
        <w:rPr>
          <w:b/>
          <w:bCs/>
        </w:rPr>
        <w:t>Trial Registration</w:t>
      </w:r>
      <w:r>
        <w:t xml:space="preserve"> ClinicalTrials.gov (reg. no NCT05417243)</w:t>
      </w:r>
    </w:p>
    <w:p w14:paraId="6931A3FB" w14:textId="77777777" w:rsidR="0015431A" w:rsidRDefault="00000000">
      <w:pPr>
        <w:pStyle w:val="Heading1"/>
        <w:rPr>
          <w:rPrChange w:id="245" w:author="Martin Gerdin Wärnberg" w:date="2025-08-04T12:32:00Z" w16du:dateUtc="2025-08-04T10:32:00Z">
            <w:rPr>
              <w:lang w:val="en-SE"/>
            </w:rPr>
          </w:rPrChange>
        </w:rPr>
      </w:pPr>
      <w:bookmarkStart w:id="246" w:name="strengths-and-limitations-of-this-study"/>
      <w:bookmarkEnd w:id="190"/>
      <w:r>
        <w:rPr>
          <w:rPrChange w:id="247" w:author="Martin Gerdin Wärnberg" w:date="2025-08-04T12:32:00Z" w16du:dateUtc="2025-08-04T10:32:00Z">
            <w:rPr>
              <w:lang w:val="en-SE"/>
            </w:rPr>
          </w:rPrChange>
        </w:rPr>
        <w:t>Strengths and limitations of this study</w:t>
      </w:r>
    </w:p>
    <w:p w14:paraId="04DDB1C8" w14:textId="77777777" w:rsidR="0012537C" w:rsidRPr="0012537C" w:rsidRDefault="0012537C" w:rsidP="0012537C">
      <w:pPr>
        <w:pStyle w:val="BodyText"/>
        <w:numPr>
          <w:ilvl w:val="0"/>
          <w:numId w:val="4"/>
        </w:numPr>
        <w:rPr>
          <w:del w:id="248" w:author="Martin Gerdin Wärnberg" w:date="2025-08-04T12:32:00Z" w16du:dateUtc="2025-08-04T10:32:00Z"/>
          <w:lang w:val="en-SE"/>
        </w:rPr>
      </w:pPr>
      <w:del w:id="249" w:author="Martin Gerdin Wärnberg" w:date="2025-08-04T12:32:00Z" w16du:dateUtc="2025-08-04T10:32:00Z">
        <w:r w:rsidRPr="0012537C">
          <w:rPr>
            <w:lang w:val="en-SE"/>
          </w:rPr>
          <w:delText>First attempt to conduct a cluster randomised controlled trial of the most widely used trauma life support training programmes.</w:delText>
        </w:r>
      </w:del>
    </w:p>
    <w:p w14:paraId="306CCFE4" w14:textId="77777777" w:rsidR="0015431A" w:rsidRDefault="00000000">
      <w:pPr>
        <w:pStyle w:val="Compact"/>
        <w:numPr>
          <w:ilvl w:val="0"/>
          <w:numId w:val="2"/>
        </w:numPr>
        <w:rPr>
          <w:rPrChange w:id="250" w:author="Martin Gerdin Wärnberg" w:date="2025-08-04T12:32:00Z" w16du:dateUtc="2025-08-04T10:32:00Z">
            <w:rPr>
              <w:lang w:val="en-SE"/>
            </w:rPr>
          </w:rPrChange>
        </w:rPr>
        <w:pPrChange w:id="251" w:author="Martin Gerdin Wärnberg" w:date="2025-08-04T12:32:00Z" w16du:dateUtc="2025-08-04T10:32:00Z">
          <w:pPr>
            <w:pStyle w:val="BodyText"/>
            <w:numPr>
              <w:numId w:val="4"/>
            </w:numPr>
            <w:ind w:left="720" w:hanging="360"/>
          </w:pPr>
        </w:pPrChange>
      </w:pPr>
      <w:r>
        <w:rPr>
          <w:rPrChange w:id="252" w:author="Martin Gerdin Wärnberg" w:date="2025-08-04T12:32:00Z" w16du:dateUtc="2025-08-04T10:32:00Z">
            <w:rPr>
              <w:lang w:val="en-SE"/>
            </w:rPr>
          </w:rPrChange>
        </w:rPr>
        <w:t xml:space="preserve">Prospective data collection with direct observations </w:t>
      </w:r>
      <w:ins w:id="253" w:author="Martin Gerdin Wärnberg" w:date="2025-08-04T12:32:00Z" w16du:dateUtc="2025-08-04T10:32:00Z">
        <w:r>
          <w:t xml:space="preserve">made </w:t>
        </w:r>
      </w:ins>
      <w:r>
        <w:rPr>
          <w:rPrChange w:id="254" w:author="Martin Gerdin Wärnberg" w:date="2025-08-04T12:32:00Z" w16du:dateUtc="2025-08-04T10:32:00Z">
            <w:rPr>
              <w:lang w:val="en-SE"/>
            </w:rPr>
          </w:rPrChange>
        </w:rPr>
        <w:t>by dedicated research officers.</w:t>
      </w:r>
    </w:p>
    <w:p w14:paraId="59703365" w14:textId="4AFD8C9D" w:rsidR="0015431A" w:rsidRDefault="0012537C">
      <w:pPr>
        <w:pStyle w:val="Compact"/>
        <w:numPr>
          <w:ilvl w:val="0"/>
          <w:numId w:val="2"/>
        </w:numPr>
        <w:rPr>
          <w:ins w:id="255" w:author="Martin Gerdin Wärnberg" w:date="2025-08-04T12:32:00Z" w16du:dateUtc="2025-08-04T10:32:00Z"/>
        </w:rPr>
      </w:pPr>
      <w:del w:id="256" w:author="Martin Gerdin Wärnberg" w:date="2025-08-04T12:32:00Z" w16du:dateUtc="2025-08-04T10:32:00Z">
        <w:r w:rsidRPr="0012537C">
          <w:rPr>
            <w:lang w:val="en-SE"/>
          </w:rPr>
          <w:delText>Participating centers' heterogeneity</w:delText>
        </w:r>
      </w:del>
      <w:ins w:id="257" w:author="Martin Gerdin Wärnberg" w:date="2025-08-04T12:32:00Z" w16du:dateUtc="2025-08-04T10:32:00Z">
        <w:r w:rsidR="00000000">
          <w:t>A lack of a priori defined success criteria and thresholds for feasibility outcomes.</w:t>
        </w:r>
      </w:ins>
    </w:p>
    <w:p w14:paraId="4070942A" w14:textId="77777777" w:rsidR="0015431A" w:rsidRDefault="00000000">
      <w:pPr>
        <w:pStyle w:val="Compact"/>
        <w:numPr>
          <w:ilvl w:val="0"/>
          <w:numId w:val="2"/>
        </w:numPr>
        <w:rPr>
          <w:ins w:id="258" w:author="Martin Gerdin Wärnberg" w:date="2025-08-04T12:32:00Z" w16du:dateUtc="2025-08-04T10:32:00Z"/>
        </w:rPr>
      </w:pPr>
      <w:ins w:id="259" w:author="Martin Gerdin Wärnberg" w:date="2025-08-04T12:32:00Z" w16du:dateUtc="2025-08-04T10:32:00Z">
        <w:r>
          <w:t>The use of sealed envelopes potentially compromised allocation concealment.</w:t>
        </w:r>
      </w:ins>
    </w:p>
    <w:p w14:paraId="39F0ED5E" w14:textId="7C085320" w:rsidR="0015431A" w:rsidRDefault="00000000">
      <w:pPr>
        <w:pStyle w:val="Compact"/>
        <w:numPr>
          <w:ilvl w:val="0"/>
          <w:numId w:val="2"/>
        </w:numPr>
        <w:rPr>
          <w:rPrChange w:id="260" w:author="Martin Gerdin Wärnberg" w:date="2025-08-04T12:32:00Z" w16du:dateUtc="2025-08-04T10:32:00Z">
            <w:rPr>
              <w:lang w:val="en-SE"/>
            </w:rPr>
          </w:rPrChange>
        </w:rPr>
        <w:pPrChange w:id="261" w:author="Martin Gerdin Wärnberg" w:date="2025-08-04T12:32:00Z" w16du:dateUtc="2025-08-04T10:32:00Z">
          <w:pPr>
            <w:pStyle w:val="BodyText"/>
            <w:numPr>
              <w:numId w:val="4"/>
            </w:numPr>
            <w:ind w:left="720" w:hanging="360"/>
          </w:pPr>
        </w:pPrChange>
      </w:pPr>
      <w:ins w:id="262" w:author="Martin Gerdin Wärnberg" w:date="2025-08-04T12:32:00Z" w16du:dateUtc="2025-08-04T10:32:00Z">
        <w:r>
          <w:t>Heterogeneity of the participating centers</w:t>
        </w:r>
      </w:ins>
      <w:r>
        <w:rPr>
          <w:rPrChange w:id="263" w:author="Martin Gerdin Wärnberg" w:date="2025-08-04T12:32:00Z" w16du:dateUtc="2025-08-04T10:32:00Z">
            <w:rPr>
              <w:lang w:val="en-SE"/>
            </w:rPr>
          </w:rPrChange>
        </w:rPr>
        <w:t xml:space="preserve"> may affect the study estimates and </w:t>
      </w:r>
      <w:ins w:id="264" w:author="Martin Gerdin Wärnberg" w:date="2025-08-04T12:32:00Z" w16du:dateUtc="2025-08-04T10:32:00Z">
        <w:r>
          <w:t xml:space="preserve">introduce </w:t>
        </w:r>
      </w:ins>
      <w:r>
        <w:rPr>
          <w:rPrChange w:id="265" w:author="Martin Gerdin Wärnberg" w:date="2025-08-04T12:32:00Z" w16du:dateUtc="2025-08-04T10:32:00Z">
            <w:rPr>
              <w:lang w:val="en-SE"/>
            </w:rPr>
          </w:rPrChange>
        </w:rPr>
        <w:t>bias</w:t>
      </w:r>
      <w:del w:id="266" w:author="Martin Gerdin Wärnberg" w:date="2025-08-04T12:32:00Z" w16du:dateUtc="2025-08-04T10:32:00Z">
        <w:r w:rsidR="0012537C" w:rsidRPr="0012537C">
          <w:rPr>
            <w:lang w:val="en-SE"/>
          </w:rPr>
          <w:delText xml:space="preserve"> the results</w:delText>
        </w:r>
      </w:del>
      <w:r>
        <w:rPr>
          <w:rPrChange w:id="267" w:author="Martin Gerdin Wärnberg" w:date="2025-08-04T12:32:00Z" w16du:dateUtc="2025-08-04T10:32:00Z">
            <w:rPr>
              <w:lang w:val="en-SE"/>
            </w:rPr>
          </w:rPrChange>
        </w:rPr>
        <w:t>.</w:t>
      </w:r>
    </w:p>
    <w:p w14:paraId="6669E8A3" w14:textId="77777777" w:rsidR="0012537C" w:rsidRPr="0012537C" w:rsidRDefault="0012537C" w:rsidP="0012537C">
      <w:pPr>
        <w:pStyle w:val="BodyText"/>
        <w:numPr>
          <w:ilvl w:val="0"/>
          <w:numId w:val="4"/>
        </w:numPr>
        <w:rPr>
          <w:del w:id="268" w:author="Martin Gerdin Wärnberg" w:date="2025-08-04T12:32:00Z" w16du:dateUtc="2025-08-04T10:32:00Z"/>
          <w:lang w:val="en-SE"/>
        </w:rPr>
      </w:pPr>
      <w:del w:id="269" w:author="Martin Gerdin Wärnberg" w:date="2025-08-04T12:32:00Z" w16du:dateUtc="2025-08-04T10:32:00Z">
        <w:r w:rsidRPr="0012537C">
          <w:rPr>
            <w:lang w:val="en-SE"/>
          </w:rPr>
          <w:delText>Broad patient eligibility criteria may have included patients with minor injuries, making it difficult to estimate robust effect sizes.</w:delText>
        </w:r>
      </w:del>
    </w:p>
    <w:p w14:paraId="080E925B" w14:textId="77777777" w:rsidR="0012537C" w:rsidRPr="0012537C" w:rsidRDefault="0012537C">
      <w:pPr>
        <w:pStyle w:val="BodyText"/>
        <w:rPr>
          <w:del w:id="270" w:author="Martin Gerdin Wärnberg" w:date="2025-08-04T12:32:00Z" w16du:dateUtc="2025-08-04T10:32:00Z"/>
          <w:lang w:val="en-SE"/>
        </w:rPr>
      </w:pPr>
    </w:p>
    <w:p w14:paraId="6ACF0E61" w14:textId="77777777" w:rsidR="0015431A" w:rsidRDefault="00000000">
      <w:r>
        <w:br w:type="page"/>
      </w:r>
    </w:p>
    <w:p w14:paraId="24679A46" w14:textId="77777777" w:rsidR="0015431A" w:rsidRDefault="00000000">
      <w:pPr>
        <w:pStyle w:val="Heading1"/>
      </w:pPr>
      <w:bookmarkStart w:id="271" w:name="introduction"/>
      <w:bookmarkEnd w:id="246"/>
      <w:r>
        <w:lastRenderedPageBreak/>
        <w:t>Introduction</w:t>
      </w:r>
    </w:p>
    <w:p w14:paraId="35962CA6" w14:textId="53E5E77F" w:rsidR="0015431A" w:rsidRDefault="00000000">
      <w:pPr>
        <w:pStyle w:val="FirstParagraph"/>
      </w:pPr>
      <w:r>
        <w:t xml:space="preserve">Trauma, defined as </w:t>
      </w:r>
      <w:del w:id="272" w:author="Martin Gerdin Wärnberg" w:date="2025-08-04T12:32:00Z" w16du:dateUtc="2025-08-04T10:32:00Z">
        <w:r>
          <w:delText>the</w:delText>
        </w:r>
      </w:del>
      <w:ins w:id="273" w:author="Martin Gerdin Wärnberg" w:date="2025-08-04T12:32:00Z" w16du:dateUtc="2025-08-04T10:32:00Z">
        <w:r>
          <w:t>a</w:t>
        </w:r>
      </w:ins>
      <w:r>
        <w:t xml:space="preserve"> clinical entity composed of physical injury and the </w:t>
      </w:r>
      <w:del w:id="274" w:author="Martin Gerdin Wärnberg" w:date="2025-08-04T12:32:00Z" w16du:dateUtc="2025-08-04T10:32:00Z">
        <w:r>
          <w:delText xml:space="preserve">body’s </w:delText>
        </w:r>
      </w:del>
      <w:r>
        <w:t>associated response</w:t>
      </w:r>
      <w:ins w:id="275" w:author="Martin Gerdin Wärnberg" w:date="2025-08-04T12:32:00Z" w16du:dateUtc="2025-08-04T10:32:00Z">
        <w:r>
          <w:t xml:space="preserve"> of the body</w:t>
        </w:r>
      </w:ins>
      <w:r>
        <w:t xml:space="preserve">, causes 4.3 </w:t>
      </w:r>
      <w:del w:id="276" w:author="Martin Gerdin Wärnberg" w:date="2025-08-04T12:32:00Z" w16du:dateUtc="2025-08-04T10:32:00Z">
        <w:r>
          <w:delText>millions</w:delText>
        </w:r>
      </w:del>
      <w:ins w:id="277" w:author="Martin Gerdin Wärnberg" w:date="2025-08-04T12:32:00Z" w16du:dateUtc="2025-08-04T10:32:00Z">
        <w:r>
          <w:t>million</w:t>
        </w:r>
      </w:ins>
      <w:r>
        <w:t xml:space="preserve"> deaths every year</w:t>
      </w:r>
      <w:r>
        <w:rPr>
          <w:vertAlign w:val="superscript"/>
        </w:rPr>
        <w:t>1</w:t>
      </w:r>
      <w:r>
        <w:t xml:space="preserve">. Several trauma life support training </w:t>
      </w:r>
      <w:del w:id="278" w:author="Martin Gerdin Wärnberg" w:date="2025-08-04T12:32:00Z" w16du:dateUtc="2025-08-04T10:32:00Z">
        <w:r>
          <w:delText>programs</w:delText>
        </w:r>
      </w:del>
      <w:proofErr w:type="spellStart"/>
      <w:ins w:id="279" w:author="Martin Gerdin Wärnberg" w:date="2025-08-04T12:32:00Z" w16du:dateUtc="2025-08-04T10:32:00Z">
        <w:r>
          <w:t>programmes</w:t>
        </w:r>
      </w:ins>
      <w:proofErr w:type="spellEnd"/>
      <w:r>
        <w:t xml:space="preserve"> have been developed to improve the early management of patients in </w:t>
      </w:r>
      <w:del w:id="280" w:author="Martin Gerdin Wärnberg" w:date="2025-08-04T12:32:00Z" w16du:dateUtc="2025-08-04T10:32:00Z">
        <w:r>
          <w:delText>hospital</w:delText>
        </w:r>
      </w:del>
      <w:ins w:id="281" w:author="Martin Gerdin Wärnberg" w:date="2025-08-04T12:32:00Z" w16du:dateUtc="2025-08-04T10:32:00Z">
        <w:r>
          <w:t>hospitals</w:t>
        </w:r>
      </w:ins>
      <w:r>
        <w:t xml:space="preserve"> by providing a structured framework </w:t>
      </w:r>
      <w:del w:id="282" w:author="Martin Gerdin Wärnberg" w:date="2025-08-04T12:32:00Z" w16du:dateUtc="2025-08-04T10:32:00Z">
        <w:r>
          <w:delText>to</w:delText>
        </w:r>
      </w:del>
      <w:ins w:id="283" w:author="Martin Gerdin Wärnberg" w:date="2025-08-04T12:32:00Z" w16du:dateUtc="2025-08-04T10:32:00Z">
        <w:r>
          <w:t>for</w:t>
        </w:r>
      </w:ins>
      <w:r>
        <w:t xml:space="preserve"> assessment and treatment</w:t>
      </w:r>
      <w:r>
        <w:rPr>
          <w:vertAlign w:val="superscript"/>
        </w:rPr>
        <w:t>2–4</w:t>
      </w:r>
      <w:r>
        <w:t>.</w:t>
      </w:r>
    </w:p>
    <w:p w14:paraId="5D3B9F24" w14:textId="771B49FF" w:rsidR="0015431A" w:rsidRDefault="00000000">
      <w:pPr>
        <w:pStyle w:val="BodyText"/>
      </w:pPr>
      <w:r>
        <w:t>The proprietary Advanced Trauma Life Support</w:t>
      </w:r>
      <w:del w:id="284" w:author="Martin Gerdin Wärnberg" w:date="2025-08-04T12:32:00Z" w16du:dateUtc="2025-08-04T10:32:00Z">
        <w:r>
          <w:rPr>
            <w:vertAlign w:val="superscript"/>
          </w:rPr>
          <w:delText>®</w:delText>
        </w:r>
      </w:del>
      <w:r>
        <w:t xml:space="preserve"> (ATLS</w:t>
      </w:r>
      <w:del w:id="285" w:author="Martin Gerdin Wärnberg" w:date="2025-08-04T12:32:00Z" w16du:dateUtc="2025-08-04T10:32:00Z">
        <w:r>
          <w:rPr>
            <w:vertAlign w:val="superscript"/>
          </w:rPr>
          <w:delText>®</w:delText>
        </w:r>
        <w:r>
          <w:delText>)</w:delText>
        </w:r>
      </w:del>
      <w:ins w:id="286" w:author="Martin Gerdin Wärnberg" w:date="2025-08-04T12:32:00Z" w16du:dateUtc="2025-08-04T10:32:00Z">
        <w:r>
          <w:t>)</w:t>
        </w:r>
      </w:ins>
      <w:r>
        <w:t xml:space="preserve"> and</w:t>
      </w:r>
      <w:del w:id="287" w:author="Martin Gerdin Wärnberg" w:date="2025-08-04T12:32:00Z" w16du:dateUtc="2025-08-04T10:32:00Z">
        <w:r>
          <w:delText xml:space="preserve"> the</w:delText>
        </w:r>
      </w:del>
      <w:r>
        <w:t xml:space="preserve"> low-cost alternative Primary Trauma Care (PTC) are two widely established trauma life support training </w:t>
      </w:r>
      <w:proofErr w:type="spellStart"/>
      <w:r>
        <w:t>programmes</w:t>
      </w:r>
      <w:proofErr w:type="spellEnd"/>
      <w:r>
        <w:t xml:space="preserve"> with over a million physicians trained in over 80 countries</w:t>
      </w:r>
      <w:r>
        <w:rPr>
          <w:vertAlign w:val="superscript"/>
        </w:rPr>
        <w:t>5,6</w:t>
      </w:r>
      <w:r>
        <w:t xml:space="preserve">. Observational studies indicate that these </w:t>
      </w:r>
      <w:proofErr w:type="spellStart"/>
      <w:r>
        <w:t>programmes</w:t>
      </w:r>
      <w:proofErr w:type="spellEnd"/>
      <w:r>
        <w:t xml:space="preserve"> may improve patient outcomes</w:t>
      </w:r>
      <w:r>
        <w:rPr>
          <w:vertAlign w:val="superscript"/>
        </w:rPr>
        <w:t>7–</w:t>
      </w:r>
      <w:del w:id="288" w:author="Martin Gerdin Wärnberg" w:date="2025-08-04T12:32:00Z" w16du:dateUtc="2025-08-04T10:32:00Z">
        <w:r>
          <w:rPr>
            <w:vertAlign w:val="superscript"/>
          </w:rPr>
          <w:delText>19</w:delText>
        </w:r>
      </w:del>
      <w:ins w:id="289" w:author="Martin Gerdin Wärnberg" w:date="2025-08-04T12:32:00Z" w16du:dateUtc="2025-08-04T10:32:00Z">
        <w:r>
          <w:rPr>
            <w:vertAlign w:val="superscript"/>
          </w:rPr>
          <w:t>21</w:t>
        </w:r>
      </w:ins>
      <w:r>
        <w:t>, but there is no high quality evidence from controlled trials to support this</w:t>
      </w:r>
      <w:r>
        <w:rPr>
          <w:vertAlign w:val="superscript"/>
        </w:rPr>
        <w:t>2–4,</w:t>
      </w:r>
      <w:del w:id="290" w:author="Martin Gerdin Wärnberg" w:date="2025-08-04T12:32:00Z" w16du:dateUtc="2025-08-04T10:32:00Z">
        <w:r>
          <w:rPr>
            <w:vertAlign w:val="superscript"/>
          </w:rPr>
          <w:delText>20–</w:delText>
        </w:r>
      </w:del>
      <w:r>
        <w:rPr>
          <w:vertAlign w:val="superscript"/>
        </w:rPr>
        <w:t>22</w:t>
      </w:r>
      <w:ins w:id="291" w:author="Martin Gerdin Wärnberg" w:date="2025-08-04T12:32:00Z" w16du:dateUtc="2025-08-04T10:32:00Z">
        <w:r>
          <w:rPr>
            <w:vertAlign w:val="superscript"/>
          </w:rPr>
          <w:t>–24</w:t>
        </w:r>
      </w:ins>
      <w:r>
        <w:t>.</w:t>
      </w:r>
    </w:p>
    <w:p w14:paraId="535502D1" w14:textId="1D627EDE" w:rsidR="0015431A" w:rsidRDefault="00000000">
      <w:pPr>
        <w:pStyle w:val="BodyText"/>
      </w:pPr>
      <w:r>
        <w:t xml:space="preserve">Several studies, including at least two </w:t>
      </w:r>
      <w:proofErr w:type="spellStart"/>
      <w:r>
        <w:t>randomised</w:t>
      </w:r>
      <w:proofErr w:type="spellEnd"/>
      <w:r>
        <w:t xml:space="preserve"> </w:t>
      </w:r>
      <w:del w:id="292" w:author="Martin Gerdin Wärnberg" w:date="2025-08-04T12:32:00Z" w16du:dateUtc="2025-08-04T10:32:00Z">
        <w:r>
          <w:delText>studies</w:delText>
        </w:r>
        <w:r>
          <w:rPr>
            <w:vertAlign w:val="superscript"/>
          </w:rPr>
          <w:delText>23,24</w:delText>
        </w:r>
        <w:r>
          <w:delText>, show</w:delText>
        </w:r>
      </w:del>
      <w:ins w:id="293" w:author="Martin Gerdin Wärnberg" w:date="2025-08-04T12:32:00Z" w16du:dateUtc="2025-08-04T10:32:00Z">
        <w:r>
          <w:t>studies</w:t>
        </w:r>
        <w:r>
          <w:rPr>
            <w:vertAlign w:val="superscript"/>
          </w:rPr>
          <w:t>25,26</w:t>
        </w:r>
        <w:r>
          <w:t>, have shown</w:t>
        </w:r>
      </w:ins>
      <w:r>
        <w:t xml:space="preserve"> that ATLS</w:t>
      </w:r>
      <w:del w:id="294" w:author="Martin Gerdin Wärnberg" w:date="2025-08-04T12:32:00Z" w16du:dateUtc="2025-08-04T10:32:00Z">
        <w:r>
          <w:rPr>
            <w:vertAlign w:val="superscript"/>
          </w:rPr>
          <w:delText>®</w:delText>
        </w:r>
      </w:del>
      <w:r>
        <w:t xml:space="preserve"> is associated with improved knowledge and skills among providers</w:t>
      </w:r>
      <w:r>
        <w:rPr>
          <w:vertAlign w:val="superscript"/>
        </w:rPr>
        <w:t>2</w:t>
      </w:r>
      <w:r>
        <w:t xml:space="preserve">. Observational evidence </w:t>
      </w:r>
      <w:ins w:id="295" w:author="Martin Gerdin Wärnberg" w:date="2025-08-04T12:32:00Z" w16du:dateUtc="2025-08-04T10:32:00Z">
        <w:r>
          <w:t xml:space="preserve">also </w:t>
        </w:r>
      </w:ins>
      <w:r>
        <w:t>suggests that PTC also leads to improved provider skills</w:t>
      </w:r>
      <w:r>
        <w:rPr>
          <w:vertAlign w:val="superscript"/>
        </w:rPr>
        <w:t>4</w:t>
      </w:r>
      <w:r>
        <w:t xml:space="preserve">. The missing link is </w:t>
      </w:r>
      <w:del w:id="296" w:author="Martin Gerdin Wärnberg" w:date="2025-08-04T12:32:00Z" w16du:dateUtc="2025-08-04T10:32:00Z">
        <w:r>
          <w:delText xml:space="preserve">then </w:delText>
        </w:r>
      </w:del>
      <w:r>
        <w:t xml:space="preserve">whether </w:t>
      </w:r>
      <w:del w:id="297" w:author="Martin Gerdin Wärnberg" w:date="2025-08-04T12:32:00Z" w16du:dateUtc="2025-08-04T10:32:00Z">
        <w:r>
          <w:delText>these</w:delText>
        </w:r>
      </w:del>
      <w:ins w:id="298" w:author="Martin Gerdin Wärnberg" w:date="2025-08-04T12:32:00Z" w16du:dateUtc="2025-08-04T10:32:00Z">
        <w:r>
          <w:t>this</w:t>
        </w:r>
      </w:ins>
      <w:r>
        <w:t xml:space="preserve"> improved knowledge and </w:t>
      </w:r>
      <w:del w:id="299" w:author="Martin Gerdin Wärnberg" w:date="2025-08-04T12:32:00Z" w16du:dateUtc="2025-08-04T10:32:00Z">
        <w:r>
          <w:delText>skills translate</w:delText>
        </w:r>
      </w:del>
      <w:ins w:id="300" w:author="Martin Gerdin Wärnberg" w:date="2025-08-04T12:32:00Z" w16du:dateUtc="2025-08-04T10:32:00Z">
        <w:r>
          <w:t>skill set translates</w:t>
        </w:r>
      </w:ins>
      <w:r>
        <w:t xml:space="preserve"> into measurably improved patient outcomes.</w:t>
      </w:r>
    </w:p>
    <w:p w14:paraId="7F59E47D" w14:textId="79466F8A" w:rsidR="0015431A" w:rsidRDefault="00000000">
      <w:pPr>
        <w:pStyle w:val="BodyText"/>
      </w:pPr>
      <w:r>
        <w:t xml:space="preserve">Systematic reviews </w:t>
      </w:r>
      <w:del w:id="301" w:author="Martin Gerdin Wärnberg" w:date="2025-08-04T12:32:00Z" w16du:dateUtc="2025-08-04T10:32:00Z">
        <w:r>
          <w:delText>call</w:delText>
        </w:r>
      </w:del>
      <w:ins w:id="302" w:author="Martin Gerdin Wärnberg" w:date="2025-08-04T12:32:00Z" w16du:dateUtc="2025-08-04T10:32:00Z">
        <w:r>
          <w:t>have called</w:t>
        </w:r>
      </w:ins>
      <w:r>
        <w:t xml:space="preserve"> for controlled trials in settings where these </w:t>
      </w:r>
      <w:proofErr w:type="spellStart"/>
      <w:r>
        <w:t>programmes</w:t>
      </w:r>
      <w:proofErr w:type="spellEnd"/>
      <w:r>
        <w:t xml:space="preserve"> are not routinely </w:t>
      </w:r>
      <w:del w:id="303" w:author="Martin Gerdin Wärnberg" w:date="2025-08-04T12:32:00Z" w16du:dateUtc="2025-08-04T10:32:00Z">
        <w:r>
          <w:delText>implemented</w:delText>
        </w:r>
        <w:r>
          <w:rPr>
            <w:vertAlign w:val="superscript"/>
          </w:rPr>
          <w:delText>3,</w:delText>
        </w:r>
      </w:del>
      <w:ins w:id="304" w:author="Martin Gerdin Wärnberg" w:date="2025-08-04T12:32:00Z" w16du:dateUtc="2025-08-04T10:32:00Z">
        <w:r>
          <w:t>implemented</w:t>
        </w:r>
        <w:r>
          <w:rPr>
            <w:vertAlign w:val="superscript"/>
          </w:rPr>
          <w:t>2–</w:t>
        </w:r>
      </w:ins>
      <w:r>
        <w:rPr>
          <w:vertAlign w:val="superscript"/>
        </w:rPr>
        <w:t>4</w:t>
      </w:r>
      <w:r>
        <w:t xml:space="preserve">, </w:t>
      </w:r>
      <w:del w:id="305" w:author="Martin Gerdin Wärnberg" w:date="2025-08-04T12:32:00Z" w16du:dateUtc="2025-08-04T10:32:00Z">
        <w:r>
          <w:delText>because</w:delText>
        </w:r>
      </w:del>
      <w:ins w:id="306" w:author="Martin Gerdin Wärnberg" w:date="2025-08-04T12:32:00Z" w16du:dateUtc="2025-08-04T10:32:00Z">
        <w:r>
          <w:t>as</w:t>
        </w:r>
      </w:ins>
      <w:r>
        <w:t xml:space="preserve"> conducting such effectiveness trials in settings where they are part of the standard of care is not </w:t>
      </w:r>
      <w:del w:id="307" w:author="Martin Gerdin Wärnberg" w:date="2025-08-04T12:32:00Z" w16du:dateUtc="2025-08-04T10:32:00Z">
        <w:r>
          <w:delText>possible</w:delText>
        </w:r>
      </w:del>
      <w:ins w:id="308" w:author="Martin Gerdin Wärnberg" w:date="2025-08-04T12:32:00Z" w16du:dateUtc="2025-08-04T10:32:00Z">
        <w:r>
          <w:t>feasible</w:t>
        </w:r>
      </w:ins>
      <w:r>
        <w:t xml:space="preserve">. Many </w:t>
      </w:r>
      <w:ins w:id="309" w:author="Martin Gerdin Wärnberg" w:date="2025-08-04T12:32:00Z" w16du:dateUtc="2025-08-04T10:32:00Z">
        <w:r>
          <w:t xml:space="preserve">of these </w:t>
        </w:r>
      </w:ins>
      <w:r>
        <w:t>settings</w:t>
      </w:r>
      <w:del w:id="310" w:author="Martin Gerdin Wärnberg" w:date="2025-08-04T12:32:00Z" w16du:dateUtc="2025-08-04T10:32:00Z">
        <w:r>
          <w:delText xml:space="preserve"> without routinely implemented trauma life support training</w:delText>
        </w:r>
      </w:del>
      <w:r>
        <w:t xml:space="preserve"> are in low- and </w:t>
      </w:r>
      <w:proofErr w:type="gramStart"/>
      <w:r>
        <w:t>middle income</w:t>
      </w:r>
      <w:proofErr w:type="gramEnd"/>
      <w:r>
        <w:t xml:space="preserve"> countries, where trial logistics can be more challenging.</w:t>
      </w:r>
    </w:p>
    <w:p w14:paraId="369F8413" w14:textId="7D684BE9" w:rsidR="0015431A" w:rsidRDefault="00000000">
      <w:pPr>
        <w:pStyle w:val="BodyText"/>
      </w:pPr>
      <w:r>
        <w:t xml:space="preserve">We therefore </w:t>
      </w:r>
      <w:del w:id="311" w:author="Martin Gerdin Wärnberg" w:date="2025-08-04T12:32:00Z" w16du:dateUtc="2025-08-04T10:32:00Z">
        <w:r>
          <w:delText>aimed</w:delText>
        </w:r>
      </w:del>
      <w:ins w:id="312" w:author="Martin Gerdin Wärnberg" w:date="2025-08-04T12:32:00Z" w16du:dateUtc="2025-08-04T10:32:00Z">
        <w:r>
          <w:t>conducted a pilot study with the aim</w:t>
        </w:r>
      </w:ins>
      <w:r>
        <w:t xml:space="preserve"> to assess the feasibility of </w:t>
      </w:r>
      <w:del w:id="313" w:author="Martin Gerdin Wärnberg" w:date="2025-08-04T12:32:00Z" w16du:dateUtc="2025-08-04T10:32:00Z">
        <w:r>
          <w:delText xml:space="preserve">conducting </w:delText>
        </w:r>
      </w:del>
      <w:r>
        <w:t xml:space="preserve">a cluster </w:t>
      </w:r>
      <w:proofErr w:type="spellStart"/>
      <w:r>
        <w:t>randomised</w:t>
      </w:r>
      <w:proofErr w:type="spellEnd"/>
      <w:r>
        <w:t xml:space="preserve"> controlled trial comparing </w:t>
      </w:r>
      <w:ins w:id="314" w:author="Martin Gerdin Wärnberg" w:date="2025-08-04T12:32:00Z" w16du:dateUtc="2025-08-04T10:32:00Z">
        <w:r>
          <w:t xml:space="preserve">the effects of </w:t>
        </w:r>
      </w:ins>
      <w:r>
        <w:t>ATLS</w:t>
      </w:r>
      <w:del w:id="315" w:author="Martin Gerdin Wärnberg" w:date="2025-08-04T12:32:00Z" w16du:dateUtc="2025-08-04T10:32:00Z">
        <w:r>
          <w:rPr>
            <w:vertAlign w:val="superscript"/>
          </w:rPr>
          <w:delText>®</w:delText>
        </w:r>
      </w:del>
      <w:r>
        <w:t xml:space="preserve"> and PTC with standard care</w:t>
      </w:r>
      <w:del w:id="316" w:author="Martin Gerdin Wärnberg" w:date="2025-08-04T12:32:00Z" w16du:dateUtc="2025-08-04T10:32:00Z">
        <w:r>
          <w:delText>, and to estimate probable effect sizes and other measures needed for the sample size calculations of a full-scale trial</w:delText>
        </w:r>
      </w:del>
      <w:ins w:id="317" w:author="Martin Gerdin Wärnberg" w:date="2025-08-04T12:32:00Z" w16du:dateUtc="2025-08-04T10:32:00Z">
        <w:r>
          <w:t xml:space="preserve"> on outcomes in adult trauma patients</w:t>
        </w:r>
      </w:ins>
      <w:r>
        <w:t>.</w:t>
      </w:r>
    </w:p>
    <w:p w14:paraId="209A9FB3" w14:textId="77777777" w:rsidR="0015431A" w:rsidRDefault="00000000">
      <w:pPr>
        <w:pStyle w:val="Heading1"/>
      </w:pPr>
      <w:bookmarkStart w:id="318" w:name="methods"/>
      <w:bookmarkEnd w:id="271"/>
      <w:r>
        <w:t>Methods</w:t>
      </w:r>
    </w:p>
    <w:p w14:paraId="66ED64DA" w14:textId="77777777" w:rsidR="0015431A" w:rsidRDefault="00000000">
      <w:pPr>
        <w:pStyle w:val="Heading2"/>
        <w:rPr>
          <w:ins w:id="319" w:author="Martin Gerdin Wärnberg" w:date="2025-08-04T12:32:00Z" w16du:dateUtc="2025-08-04T10:32:00Z"/>
        </w:rPr>
      </w:pPr>
      <w:bookmarkStart w:id="320" w:name="protocol-deviations"/>
      <w:ins w:id="321" w:author="Martin Gerdin Wärnberg" w:date="2025-08-04T12:32:00Z" w16du:dateUtc="2025-08-04T10:32:00Z">
        <w:r>
          <w:t>Protocol Deviations</w:t>
        </w:r>
      </w:ins>
    </w:p>
    <w:p w14:paraId="3C42DC55" w14:textId="77777777" w:rsidR="0015431A" w:rsidRDefault="00000000">
      <w:pPr>
        <w:pStyle w:val="FirstParagraph"/>
        <w:rPr>
          <w:ins w:id="322" w:author="Martin Gerdin Wärnberg" w:date="2025-08-04T12:32:00Z" w16du:dateUtc="2025-08-04T10:32:00Z"/>
        </w:rPr>
      </w:pPr>
      <w:ins w:id="323" w:author="Martin Gerdin Wärnberg" w:date="2025-08-04T12:32:00Z" w16du:dateUtc="2025-08-04T10:32:00Z">
        <w:r>
          <w:t>Protocol deviations are mentioned where relevant in this manuscript, but a list of all deviations is also included as Supplementary Material S1 for completeness.</w:t>
        </w:r>
      </w:ins>
    </w:p>
    <w:p w14:paraId="6C0B7A40" w14:textId="77777777" w:rsidR="0015431A" w:rsidRDefault="00000000">
      <w:pPr>
        <w:pStyle w:val="Heading2"/>
      </w:pPr>
      <w:bookmarkStart w:id="324" w:name="trial-design"/>
      <w:bookmarkEnd w:id="320"/>
      <w:r>
        <w:t>Trial Design</w:t>
      </w:r>
    </w:p>
    <w:p w14:paraId="0F5DCD22" w14:textId="6E57354C" w:rsidR="0015431A" w:rsidRDefault="00000000">
      <w:pPr>
        <w:pStyle w:val="FirstParagraph"/>
      </w:pPr>
      <w:r>
        <w:t xml:space="preserve">We piloted a three-armed cluster </w:t>
      </w:r>
      <w:proofErr w:type="spellStart"/>
      <w:r>
        <w:t>randomised</w:t>
      </w:r>
      <w:proofErr w:type="spellEnd"/>
      <w:r>
        <w:t xml:space="preserve"> controlled </w:t>
      </w:r>
      <w:del w:id="325" w:author="Martin Gerdin Wärnberg" w:date="2025-08-04T12:32:00Z" w16du:dateUtc="2025-08-04T10:32:00Z">
        <w:r>
          <w:delText>trial</w:delText>
        </w:r>
        <w:r>
          <w:rPr>
            <w:vertAlign w:val="superscript"/>
          </w:rPr>
          <w:delText>25</w:delText>
        </w:r>
        <w:r>
          <w:delText>. There were</w:delText>
        </w:r>
      </w:del>
      <w:ins w:id="326" w:author="Martin Gerdin Wärnberg" w:date="2025-08-04T12:32:00Z" w16du:dateUtc="2025-08-04T10:32:00Z">
        <w:r>
          <w:t>trial</w:t>
        </w:r>
        <w:r>
          <w:rPr>
            <w:vertAlign w:val="superscript"/>
          </w:rPr>
          <w:t>27</w:t>
        </w:r>
        <w:r>
          <w:t>. The trial included</w:t>
        </w:r>
      </w:ins>
      <w:r>
        <w:t xml:space="preserve"> a standard care arm and two intervention arms, ATLS</w:t>
      </w:r>
      <w:del w:id="327" w:author="Martin Gerdin Wärnberg" w:date="2025-08-04T12:32:00Z" w16du:dateUtc="2025-08-04T10:32:00Z">
        <w:r>
          <w:rPr>
            <w:vertAlign w:val="superscript"/>
          </w:rPr>
          <w:delText>®</w:delText>
        </w:r>
      </w:del>
      <w:r>
        <w:t xml:space="preserve"> and PTC training. We </w:t>
      </w:r>
      <w:del w:id="328" w:author="Martin Gerdin Wärnberg" w:date="2025-08-04T12:32:00Z" w16du:dateUtc="2025-08-04T10:32:00Z">
        <w:r>
          <w:delText>collected</w:delText>
        </w:r>
      </w:del>
      <w:ins w:id="329" w:author="Martin Gerdin Wärnberg" w:date="2025-08-04T12:32:00Z" w16du:dateUtc="2025-08-04T10:32:00Z">
        <w:r>
          <w:t>planned to collect</w:t>
        </w:r>
      </w:ins>
      <w:r>
        <w:t xml:space="preserve"> data for four months in all three arms, first during a </w:t>
      </w:r>
      <w:proofErr w:type="gramStart"/>
      <w:r>
        <w:t>one month</w:t>
      </w:r>
      <w:proofErr w:type="gramEnd"/>
      <w:r>
        <w:t xml:space="preserve"> observation phase</w:t>
      </w:r>
      <w:del w:id="330" w:author="Martin Gerdin Wärnberg" w:date="2025-08-04T12:32:00Z" w16du:dateUtc="2025-08-04T10:32:00Z">
        <w:r>
          <w:delText xml:space="preserve"> and then during</w:delText>
        </w:r>
      </w:del>
      <w:ins w:id="331" w:author="Martin Gerdin Wärnberg" w:date="2025-08-04T12:32:00Z" w16du:dateUtc="2025-08-04T10:32:00Z">
        <w:r>
          <w:t>, followed by</w:t>
        </w:r>
      </w:ins>
      <w:r>
        <w:t xml:space="preserve"> a three</w:t>
      </w:r>
      <w:del w:id="332" w:author="Martin Gerdin Wärnberg" w:date="2025-08-04T12:32:00Z" w16du:dateUtc="2025-08-04T10:32:00Z">
        <w:r>
          <w:delText xml:space="preserve"> </w:delText>
        </w:r>
      </w:del>
      <w:ins w:id="333" w:author="Martin Gerdin Wärnberg" w:date="2025-08-04T12:32:00Z" w16du:dateUtc="2025-08-04T10:32:00Z">
        <w:r>
          <w:t>-</w:t>
        </w:r>
      </w:ins>
      <w:r>
        <w:t xml:space="preserve">month intervention phase (or continued observation in the standard care arm). </w:t>
      </w:r>
      <w:del w:id="334" w:author="Martin Gerdin Wärnberg" w:date="2025-08-04T12:32:00Z" w16du:dateUtc="2025-08-04T10:32:00Z">
        <w:r>
          <w:delText>This design allowed us to assess</w:delText>
        </w:r>
      </w:del>
      <w:ins w:id="335" w:author="Martin Gerdin Wärnberg" w:date="2025-08-04T12:32:00Z" w16du:dateUtc="2025-08-04T10:32:00Z">
        <w:r>
          <w:t>The actual data collection period varied across clusters depending on the timing of the training, to ensure a minimum of three months of data collection in the intervention clusters post-</w:t>
        </w:r>
        <w:r>
          <w:lastRenderedPageBreak/>
          <w:t xml:space="preserve">training. We included a </w:t>
        </w:r>
        <w:proofErr w:type="gramStart"/>
        <w:r>
          <w:t>one month</w:t>
        </w:r>
        <w:proofErr w:type="gramEnd"/>
        <w:r>
          <w:t xml:space="preserve"> observation phase to evaluate the feasibility of comparing patient</w:t>
        </w:r>
      </w:ins>
      <w:r>
        <w:t xml:space="preserve"> outcomes both as </w:t>
      </w:r>
      <w:del w:id="336" w:author="Martin Gerdin Wärnberg" w:date="2025-08-04T12:32:00Z" w16du:dateUtc="2025-08-04T10:32:00Z">
        <w:r>
          <w:delText>final values</w:delText>
        </w:r>
      </w:del>
      <w:ins w:id="337" w:author="Martin Gerdin Wärnberg" w:date="2025-08-04T12:32:00Z" w16du:dateUtc="2025-08-04T10:32:00Z">
        <w:r>
          <w:t>absolute differences between the intervention phases,</w:t>
        </w:r>
      </w:ins>
      <w:r>
        <w:t xml:space="preserve"> and as </w:t>
      </w:r>
      <w:del w:id="338" w:author="Martin Gerdin Wärnberg" w:date="2025-08-04T12:32:00Z" w16du:dateUtc="2025-08-04T10:32:00Z">
        <w:r>
          <w:delText>change</w:delText>
        </w:r>
      </w:del>
      <w:ins w:id="339" w:author="Martin Gerdin Wärnberg" w:date="2025-08-04T12:32:00Z" w16du:dateUtc="2025-08-04T10:32:00Z">
        <w:r>
          <w:t>differences in changes</w:t>
        </w:r>
      </w:ins>
      <w:r>
        <w:t xml:space="preserve"> from baseline.</w:t>
      </w:r>
      <w:ins w:id="340" w:author="Martin Gerdin Wärnberg" w:date="2025-08-04T12:32:00Z" w16du:dateUtc="2025-08-04T10:32:00Z">
        <w:r>
          <w:t xml:space="preserve"> In the published protocol, we also aimed to estimate probable effect sizes and other parameters needed for sample size calculations for a full-scale trial</w:t>
        </w:r>
        <w:r>
          <w:rPr>
            <w:vertAlign w:val="superscript"/>
          </w:rPr>
          <w:t>27</w:t>
        </w:r>
        <w:r>
          <w:t xml:space="preserve">. However, we revised this aim </w:t>
        </w:r>
        <w:proofErr w:type="gramStart"/>
        <w:r>
          <w:t>in light of</w:t>
        </w:r>
        <w:proofErr w:type="gramEnd"/>
        <w:r>
          <w:t xml:space="preserve"> current guidance on the conduct and reporting of pilot trials</w:t>
        </w:r>
        <w:r>
          <w:rPr>
            <w:vertAlign w:val="superscript"/>
          </w:rPr>
          <w:t>28</w:t>
        </w:r>
        <w:r>
          <w:t>.</w:t>
        </w:r>
      </w:ins>
    </w:p>
    <w:p w14:paraId="1C9349C6" w14:textId="77777777" w:rsidR="0015431A" w:rsidRDefault="00000000">
      <w:pPr>
        <w:pStyle w:val="Heading2"/>
      </w:pPr>
      <w:bookmarkStart w:id="341" w:name="study-setting"/>
      <w:bookmarkEnd w:id="324"/>
      <w:r>
        <w:t>Study Setting</w:t>
      </w:r>
    </w:p>
    <w:p w14:paraId="59820227" w14:textId="22A49C1F" w:rsidR="0015431A" w:rsidRDefault="00000000">
      <w:pPr>
        <w:pStyle w:val="FirstParagraph"/>
      </w:pPr>
      <w:r>
        <w:t>We conducted this pilot study in seven tertiary hospitals across metropolitan areas in India, where neither ATLS</w:t>
      </w:r>
      <w:del w:id="342" w:author="Martin Gerdin Wärnberg" w:date="2025-08-04T12:32:00Z" w16du:dateUtc="2025-08-04T10:32:00Z">
        <w:r>
          <w:rPr>
            <w:vertAlign w:val="superscript"/>
          </w:rPr>
          <w:delText>®</w:delText>
        </w:r>
        <w:r>
          <w:delText>,</w:delText>
        </w:r>
      </w:del>
      <w:ins w:id="343" w:author="Martin Gerdin Wärnberg" w:date="2025-08-04T12:32:00Z" w16du:dateUtc="2025-08-04T10:32:00Z">
        <w:r>
          <w:t>,</w:t>
        </w:r>
      </w:ins>
      <w:r>
        <w:t xml:space="preserve"> PTC, nor any other established trauma life support training program is routinely taught</w:t>
      </w:r>
      <w:ins w:id="344" w:author="Martin Gerdin Wärnberg" w:date="2025-08-04T12:32:00Z" w16du:dateUtc="2025-08-04T10:32:00Z">
        <w:r>
          <w:t xml:space="preserve">. Details about each cluster are provided in Supplementary Table S1. We initially </w:t>
        </w:r>
        <w:proofErr w:type="spellStart"/>
        <w:r>
          <w:t>intented</w:t>
        </w:r>
        <w:proofErr w:type="spellEnd"/>
        <w:r>
          <w:t xml:space="preserve"> to include six hospitals as clusters, but added a seventh hospital when management expressed interest, as we had the budget to accommodate the request. These seven hospitals represented a convenience sample that fulfilled the inclusion </w:t>
        </w:r>
        <w:proofErr w:type="gramStart"/>
        <w:r>
          <w:t>criteria, and</w:t>
        </w:r>
        <w:proofErr w:type="gramEnd"/>
        <w:r>
          <w:t xml:space="preserve"> had existing connections to the research team</w:t>
        </w:r>
      </w:ins>
      <w:r>
        <w:t>.</w:t>
      </w:r>
    </w:p>
    <w:p w14:paraId="20062050" w14:textId="77777777" w:rsidR="0015431A" w:rsidRDefault="00000000">
      <w:pPr>
        <w:pStyle w:val="Heading2"/>
        <w:rPr>
          <w:moveFrom w:id="345" w:author="Martin Gerdin Wärnberg" w:date="2025-08-04T12:32:00Z" w16du:dateUtc="2025-08-04T10:32:00Z"/>
        </w:rPr>
      </w:pPr>
      <w:moveFromRangeStart w:id="346" w:author="Martin Gerdin Wärnberg" w:date="2025-08-04T12:32:00Z" w:name="move205203162"/>
      <w:moveFrom w:id="347" w:author="Martin Gerdin Wärnberg" w:date="2025-08-04T12:32:00Z" w16du:dateUtc="2025-08-04T10:32:00Z">
        <w:r>
          <w:t>Standard Care</w:t>
        </w:r>
      </w:moveFrom>
    </w:p>
    <w:p w14:paraId="2B490609" w14:textId="77777777" w:rsidR="003A556A" w:rsidRDefault="00000000">
      <w:pPr>
        <w:pStyle w:val="FirstParagraph"/>
        <w:rPr>
          <w:del w:id="348" w:author="Martin Gerdin Wärnberg" w:date="2025-08-04T12:32:00Z" w16du:dateUtc="2025-08-04T10:32:00Z"/>
        </w:rPr>
      </w:pPr>
      <w:moveFrom w:id="349" w:author="Martin Gerdin Wärnberg" w:date="2025-08-04T12:32:00Z" w16du:dateUtc="2025-08-04T10:32:00Z">
        <w:r>
          <w:t xml:space="preserve">Standard care varies across hospitals in India, but most surgical and emergency medicine departments in India organise their physicians </w:t>
        </w:r>
      </w:moveFrom>
      <w:moveFromRangeEnd w:id="346"/>
      <w:del w:id="350" w:author="Martin Gerdin Wärnberg" w:date="2025-08-04T12:32:00Z" w16du:dateUtc="2025-08-04T10:32:00Z">
        <w:r>
          <w:delText>in units. These units include both faculty members and residents, who are assigned a specific day of the week when they are posted in the emergency department. In the emergency department, trauma patients are initially assessed by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w:delText>
        </w:r>
      </w:del>
    </w:p>
    <w:p w14:paraId="667BCFC9" w14:textId="77777777" w:rsidR="0015431A" w:rsidRDefault="00000000">
      <w:pPr>
        <w:pStyle w:val="Heading2"/>
        <w:rPr>
          <w:moveFrom w:id="351" w:author="Martin Gerdin Wärnberg" w:date="2025-08-04T12:32:00Z" w16du:dateUtc="2025-08-04T10:32:00Z"/>
        </w:rPr>
      </w:pPr>
      <w:moveFromRangeStart w:id="352" w:author="Martin Gerdin Wärnberg" w:date="2025-08-04T12:32:00Z" w:name="move205203163"/>
      <w:moveFrom w:id="353" w:author="Martin Gerdin Wärnberg" w:date="2025-08-04T12:32:00Z" w16du:dateUtc="2025-08-04T10:32:00Z">
        <w:r>
          <w:t>Intervention</w:t>
        </w:r>
      </w:moveFrom>
    </w:p>
    <w:moveFromRangeEnd w:id="352"/>
    <w:p w14:paraId="36DF518C" w14:textId="77777777" w:rsidR="003A556A" w:rsidRDefault="00000000">
      <w:pPr>
        <w:pStyle w:val="FirstParagraph"/>
        <w:rPr>
          <w:del w:id="354" w:author="Martin Gerdin Wärnberg" w:date="2025-08-04T12:32:00Z" w16du:dateUtc="2025-08-04T10:32:00Z"/>
        </w:rPr>
      </w:pPr>
      <w:del w:id="355" w:author="Martin Gerdin Wärnberg" w:date="2025-08-04T12:32:00Z" w16du:dateUtc="2025-08-04T10:32:00Z">
        <w:r>
          <w:delText>In each intervention arm the residents in one or two units were trained in either ATLS</w:delText>
        </w:r>
        <w:r>
          <w:rPr>
            <w:vertAlign w:val="superscript"/>
          </w:rPr>
          <w:delText>®</w:delText>
        </w:r>
        <w:r>
          <w:delText xml:space="preserve"> or PTC. For the purpose of this pilot study, our target was to train a minimum of 75% of residents in each unit. We did not train the units’ faculty, because they are typically not directly involved in the initial management of trauma patients. The ATLS</w:delText>
        </w:r>
        <w:r>
          <w:rPr>
            <w:vertAlign w:val="superscript"/>
          </w:rPr>
          <w:delText>®</w:delText>
        </w:r>
        <w:r>
          <w:delText xml:space="preserve"> training was conducted in an ATLS</w:delText>
        </w:r>
        <w:r>
          <w:rPr>
            <w:vertAlign w:val="superscript"/>
          </w:rPr>
          <w:delText>®</w:delText>
        </w:r>
        <w:r>
          <w:delText xml:space="preserve"> certified training centre in Mumbai, according to the standard ATLS</w:delText>
        </w:r>
        <w:r>
          <w:rPr>
            <w:vertAlign w:val="superscript"/>
          </w:rPr>
          <w:delText>®</w:delText>
        </w:r>
        <w:r>
          <w:delText xml:space="preserve"> curriculum</w:delText>
        </w:r>
        <w:r>
          <w:rPr>
            <w:vertAlign w:val="superscript"/>
          </w:rPr>
          <w:delText>5</w:delText>
        </w:r>
        <w:r>
          <w:delText>. The PTC training was conducted in New Delhi, according to the standard PTC curriculum</w:delText>
        </w:r>
        <w:r>
          <w:rPr>
            <w:vertAlign w:val="superscript"/>
          </w:rPr>
          <w:delText>6</w:delText>
        </w:r>
        <w:r>
          <w:delText>. We did not modify or adapt the delivery or content of these programmes during this pilot study.</w:delText>
        </w:r>
      </w:del>
    </w:p>
    <w:p w14:paraId="6B99681C" w14:textId="2B7945E9" w:rsidR="0015431A" w:rsidRDefault="00000000">
      <w:pPr>
        <w:pStyle w:val="Heading2"/>
      </w:pPr>
      <w:bookmarkStart w:id="356" w:name="X7fa9f104419b836702429a89b65c3255ae3f510"/>
      <w:bookmarkEnd w:id="341"/>
      <w:r>
        <w:t>Eligibility Criteria for Cluster and Participants</w:t>
      </w:r>
    </w:p>
    <w:p w14:paraId="773BE11F" w14:textId="77777777" w:rsidR="0015431A" w:rsidRDefault="00000000">
      <w:pPr>
        <w:pStyle w:val="Heading3"/>
        <w:rPr>
          <w:moveTo w:id="357" w:author="Martin Gerdin Wärnberg" w:date="2025-08-04T12:32:00Z" w16du:dateUtc="2025-08-04T10:32:00Z"/>
        </w:rPr>
      </w:pPr>
      <w:bookmarkStart w:id="358" w:name="clusters"/>
      <w:moveToRangeStart w:id="359" w:author="Martin Gerdin Wärnberg" w:date="2025-08-04T12:32:00Z" w:name="move205203164"/>
      <w:moveTo w:id="360" w:author="Martin Gerdin Wärnberg" w:date="2025-08-04T12:32:00Z" w16du:dateUtc="2025-08-04T10:32:00Z">
        <w:r>
          <w:t>Clusters</w:t>
        </w:r>
      </w:moveTo>
    </w:p>
    <w:p w14:paraId="3048478B" w14:textId="77777777" w:rsidR="003A556A" w:rsidRDefault="00000000">
      <w:pPr>
        <w:pStyle w:val="Heading3"/>
        <w:rPr>
          <w:del w:id="361" w:author="Martin Gerdin Wärnberg" w:date="2025-08-04T12:32:00Z" w16du:dateUtc="2025-08-04T10:32:00Z"/>
        </w:rPr>
      </w:pPr>
      <w:bookmarkStart w:id="362" w:name="hospitals"/>
      <w:moveToRangeEnd w:id="359"/>
      <w:del w:id="363" w:author="Martin Gerdin Wärnberg" w:date="2025-08-04T12:32:00Z" w16du:dateUtc="2025-08-04T10:32:00Z">
        <w:r>
          <w:delText>Hospitals</w:delText>
        </w:r>
      </w:del>
    </w:p>
    <w:p w14:paraId="5E946EC6" w14:textId="77777777" w:rsidR="003A556A" w:rsidRDefault="00000000">
      <w:pPr>
        <w:pStyle w:val="FirstParagraph"/>
        <w:rPr>
          <w:del w:id="364" w:author="Martin Gerdin Wärnberg" w:date="2025-08-04T12:32:00Z" w16du:dateUtc="2025-08-04T10:32:00Z"/>
        </w:rPr>
      </w:pPr>
      <w:r>
        <w:t xml:space="preserve">We </w:t>
      </w:r>
      <w:del w:id="365" w:author="Martin Gerdin Wärnberg" w:date="2025-08-04T12:32:00Z" w16du:dateUtc="2025-08-04T10:32:00Z">
        <w:r>
          <w:delText>included</w:delText>
        </w:r>
      </w:del>
      <w:ins w:id="366" w:author="Martin Gerdin Wärnberg" w:date="2025-08-04T12:32:00Z" w16du:dateUtc="2025-08-04T10:32:00Z">
        <w:r>
          <w:t>defined a cluster as a</w:t>
        </w:r>
      </w:ins>
      <w:r>
        <w:t xml:space="preserve"> tertiary care </w:t>
      </w:r>
      <w:del w:id="367" w:author="Martin Gerdin Wärnberg" w:date="2025-08-04T12:32:00Z" w16du:dateUtc="2025-08-04T10:32:00Z">
        <w:r>
          <w:delText>hospitals</w:delText>
        </w:r>
      </w:del>
      <w:ins w:id="368" w:author="Martin Gerdin Wärnberg" w:date="2025-08-04T12:32:00Z" w16du:dateUtc="2025-08-04T10:32:00Z">
        <w:r>
          <w:t>hospital</w:t>
        </w:r>
      </w:ins>
      <w:r>
        <w:t xml:space="preserve"> in metropolitan areas in India that </w:t>
      </w:r>
      <w:del w:id="369" w:author="Martin Gerdin Wärnberg" w:date="2025-08-04T12:32:00Z" w16du:dateUtc="2025-08-04T10:32:00Z">
        <w:r>
          <w:delText>admitted</w:delText>
        </w:r>
      </w:del>
      <w:ins w:id="370" w:author="Martin Gerdin Wärnberg" w:date="2025-08-04T12:32:00Z" w16du:dateUtc="2025-08-04T10:32:00Z">
        <w:r>
          <w:t>admit</w:t>
        </w:r>
      </w:ins>
      <w:r>
        <w:t xml:space="preserve"> more than 400 adult patients with trauma </w:t>
      </w:r>
      <w:del w:id="371" w:author="Martin Gerdin Wärnberg" w:date="2025-08-04T12:32:00Z" w16du:dateUtc="2025-08-04T10:32:00Z">
        <w:r>
          <w:delText>each year</w:delText>
        </w:r>
      </w:del>
      <w:ins w:id="372" w:author="Martin Gerdin Wärnberg" w:date="2025-08-04T12:32:00Z" w16du:dateUtc="2025-08-04T10:32:00Z">
        <w:r>
          <w:t>annually</w:t>
        </w:r>
      </w:ins>
      <w:r>
        <w:t xml:space="preserve">, and </w:t>
      </w:r>
      <w:del w:id="373" w:author="Martin Gerdin Wärnberg" w:date="2025-08-04T12:32:00Z" w16du:dateUtc="2025-08-04T10:32:00Z">
        <w:r>
          <w:lastRenderedPageBreak/>
          <w:delText>that had</w:delText>
        </w:r>
      </w:del>
      <w:ins w:id="374" w:author="Martin Gerdin Wärnberg" w:date="2025-08-04T12:32:00Z" w16du:dateUtc="2025-08-04T10:32:00Z">
        <w:r>
          <w:t>has</w:t>
        </w:r>
      </w:ins>
      <w:r>
        <w:t xml:space="preserve"> operation theatres, X-ray, CT, and ultrasound facilities, and blood bank available around the clock.</w:t>
      </w:r>
    </w:p>
    <w:bookmarkEnd w:id="362"/>
    <w:p w14:paraId="3374223B" w14:textId="77777777" w:rsidR="0015431A" w:rsidRDefault="00000000">
      <w:pPr>
        <w:pStyle w:val="Heading3"/>
        <w:rPr>
          <w:moveFrom w:id="375" w:author="Martin Gerdin Wärnberg" w:date="2025-08-04T12:32:00Z" w16du:dateUtc="2025-08-04T10:32:00Z"/>
        </w:rPr>
      </w:pPr>
      <w:moveFromRangeStart w:id="376" w:author="Martin Gerdin Wärnberg" w:date="2025-08-04T12:32:00Z" w:name="move205203164"/>
      <w:moveFrom w:id="377" w:author="Martin Gerdin Wärnberg" w:date="2025-08-04T12:32:00Z" w16du:dateUtc="2025-08-04T10:32:00Z">
        <w:r>
          <w:t>Clusters</w:t>
        </w:r>
      </w:moveFrom>
    </w:p>
    <w:moveFromRangeEnd w:id="376"/>
    <w:p w14:paraId="4F385221" w14:textId="5783C07A" w:rsidR="0015431A" w:rsidRDefault="00000000">
      <w:pPr>
        <w:pStyle w:val="FirstParagraph"/>
      </w:pPr>
      <w:del w:id="378" w:author="Martin Gerdin Wärnberg" w:date="2025-08-04T12:32:00Z" w16du:dateUtc="2025-08-04T10:32:00Z">
        <w:r>
          <w:delText>We defined a</w:delText>
        </w:r>
      </w:del>
      <w:ins w:id="379" w:author="Martin Gerdin Wärnberg" w:date="2025-08-04T12:32:00Z" w16du:dateUtc="2025-08-04T10:32:00Z">
        <w:r>
          <w:t xml:space="preserve"> In each</w:t>
        </w:r>
      </w:ins>
      <w:r>
        <w:t xml:space="preserve"> cluster</w:t>
      </w:r>
      <w:del w:id="380" w:author="Martin Gerdin Wärnberg" w:date="2025-08-04T12:32:00Z" w16du:dateUtc="2025-08-04T10:32:00Z">
        <w:r>
          <w:delText xml:space="preserve"> as</w:delText>
        </w:r>
      </w:del>
      <w:ins w:id="381" w:author="Martin Gerdin Wärnberg" w:date="2025-08-04T12:32:00Z" w16du:dateUtc="2025-08-04T10:32:00Z">
        <w:r>
          <w:t>, we trained</w:t>
        </w:r>
      </w:ins>
      <w:r>
        <w:t xml:space="preserve"> one or more units of physicians providing trauma care in the emergency department</w:t>
      </w:r>
      <w:del w:id="382" w:author="Martin Gerdin Wärnberg" w:date="2025-08-04T12:32:00Z" w16du:dateUtc="2025-08-04T10:32:00Z">
        <w:r>
          <w:delText xml:space="preserve"> of Indian tertiary care hospitals.</w:delText>
        </w:r>
      </w:del>
      <w:ins w:id="383" w:author="Martin Gerdin Wärnberg" w:date="2025-08-04T12:32:00Z" w16du:dateUtc="2025-08-04T10:32:00Z">
        <w:r>
          <w:t>.</w:t>
        </w:r>
      </w:ins>
      <w:r>
        <w:t xml:space="preserve"> To be eligible, units could have no more than 25% of their physicians </w:t>
      </w:r>
      <w:del w:id="384" w:author="Martin Gerdin Wärnberg" w:date="2025-08-04T12:32:00Z" w16du:dateUtc="2025-08-04T10:32:00Z">
        <w:r>
          <w:delText xml:space="preserve">trained </w:delText>
        </w:r>
      </w:del>
      <w:ins w:id="385" w:author="Martin Gerdin Wärnberg" w:date="2025-08-04T12:32:00Z" w16du:dateUtc="2025-08-04T10:32:00Z">
        <w:r>
          <w:t xml:space="preserve">with previous training </w:t>
        </w:r>
      </w:ins>
      <w:r>
        <w:t>in either ATLS</w:t>
      </w:r>
      <w:del w:id="386" w:author="Martin Gerdin Wärnberg" w:date="2025-08-04T12:32:00Z" w16du:dateUtc="2025-08-04T10:32:00Z">
        <w:r>
          <w:rPr>
            <w:vertAlign w:val="superscript"/>
          </w:rPr>
          <w:delText>®</w:delText>
        </w:r>
        <w:r>
          <w:delText>,</w:delText>
        </w:r>
      </w:del>
      <w:ins w:id="387" w:author="Martin Gerdin Wärnberg" w:date="2025-08-04T12:32:00Z" w16du:dateUtc="2025-08-04T10:32:00Z">
        <w:r>
          <w:t>,</w:t>
        </w:r>
      </w:ins>
      <w:r>
        <w:t xml:space="preserve"> PTC, or similar training </w:t>
      </w:r>
      <w:del w:id="388" w:author="Martin Gerdin Wärnberg" w:date="2025-08-04T12:32:00Z" w16du:dateUtc="2025-08-04T10:32:00Z">
        <w:r>
          <w:delText>programs before the start of the pilot study. Those residents</w:delText>
        </w:r>
      </w:del>
      <w:proofErr w:type="spellStart"/>
      <w:ins w:id="389" w:author="Martin Gerdin Wärnberg" w:date="2025-08-04T12:32:00Z" w16du:dateUtc="2025-08-04T10:32:00Z">
        <w:r>
          <w:t>programmes</w:t>
        </w:r>
        <w:proofErr w:type="spellEnd"/>
        <w:r>
          <w:t>. Residents</w:t>
        </w:r>
      </w:ins>
      <w:r>
        <w:t xml:space="preserve"> who had received training in the last five years were considered </w:t>
      </w:r>
      <w:del w:id="390" w:author="Martin Gerdin Wärnberg" w:date="2025-08-04T12:32:00Z" w16du:dateUtc="2025-08-04T10:32:00Z">
        <w:r>
          <w:delText xml:space="preserve">as </w:delText>
        </w:r>
      </w:del>
      <w:r>
        <w:t xml:space="preserve">trained. The </w:t>
      </w:r>
      <w:del w:id="391" w:author="Martin Gerdin Wärnberg" w:date="2025-08-04T12:32:00Z" w16du:dateUtc="2025-08-04T10:32:00Z">
        <w:r>
          <w:delText xml:space="preserve">figure of </w:delText>
        </w:r>
      </w:del>
      <w:r>
        <w:t xml:space="preserve">25% </w:t>
      </w:r>
      <w:ins w:id="392" w:author="Martin Gerdin Wärnberg" w:date="2025-08-04T12:32:00Z" w16du:dateUtc="2025-08-04T10:32:00Z">
        <w:r>
          <w:t xml:space="preserve">threshold </w:t>
        </w:r>
      </w:ins>
      <w:r>
        <w:t xml:space="preserve">was </w:t>
      </w:r>
      <w:del w:id="393" w:author="Martin Gerdin Wärnberg" w:date="2025-08-04T12:32:00Z" w16du:dateUtc="2025-08-04T10:32:00Z">
        <w:r>
          <w:delText>decided</w:delText>
        </w:r>
      </w:del>
      <w:ins w:id="394" w:author="Martin Gerdin Wärnberg" w:date="2025-08-04T12:32:00Z" w16du:dateUtc="2025-08-04T10:32:00Z">
        <w:r>
          <w:t>determined</w:t>
        </w:r>
      </w:ins>
      <w:r>
        <w:t xml:space="preserve"> through consensus </w:t>
      </w:r>
      <w:del w:id="395" w:author="Martin Gerdin Wärnberg" w:date="2025-08-04T12:32:00Z" w16du:dateUtc="2025-08-04T10:32:00Z">
        <w:r>
          <w:delText>in</w:delText>
        </w:r>
      </w:del>
      <w:ins w:id="396" w:author="Martin Gerdin Wärnberg" w:date="2025-08-04T12:32:00Z" w16du:dateUtc="2025-08-04T10:32:00Z">
        <w:r>
          <w:t>within</w:t>
        </w:r>
      </w:ins>
      <w:r>
        <w:t xml:space="preserve"> the research team, to balance feasibility and </w:t>
      </w:r>
      <w:ins w:id="397" w:author="Martin Gerdin Wärnberg" w:date="2025-08-04T12:32:00Z" w16du:dateUtc="2025-08-04T10:32:00Z">
        <w:r>
          <w:t xml:space="preserve">the risk of </w:t>
        </w:r>
      </w:ins>
      <w:r>
        <w:t>contamination</w:t>
      </w:r>
      <w:del w:id="398" w:author="Martin Gerdin Wärnberg" w:date="2025-08-04T12:32:00Z" w16du:dateUtc="2025-08-04T10:32:00Z">
        <w:r>
          <w:delText xml:space="preserve"> of results</w:delText>
        </w:r>
      </w:del>
      <w:r>
        <w:t xml:space="preserve">. The principal investigator at each hospital selected the units for training. We </w:t>
      </w:r>
      <w:proofErr w:type="spellStart"/>
      <w:r>
        <w:t>randomised</w:t>
      </w:r>
      <w:proofErr w:type="spellEnd"/>
      <w:r>
        <w:t xml:space="preserve"> </w:t>
      </w:r>
      <w:del w:id="399" w:author="Martin Gerdin Wärnberg" w:date="2025-08-04T12:32:00Z" w16du:dateUtc="2025-08-04T10:32:00Z">
        <w:r>
          <w:delText>on</w:delText>
        </w:r>
      </w:del>
      <w:ins w:id="400" w:author="Martin Gerdin Wärnberg" w:date="2025-08-04T12:32:00Z" w16du:dateUtc="2025-08-04T10:32:00Z">
        <w:r>
          <w:t>at</w:t>
        </w:r>
      </w:ins>
      <w:r>
        <w:t xml:space="preserve"> the hospital level to avoid contamination between </w:t>
      </w:r>
      <w:ins w:id="401" w:author="Martin Gerdin Wärnberg" w:date="2025-08-04T12:32:00Z" w16du:dateUtc="2025-08-04T10:32:00Z">
        <w:r>
          <w:t xml:space="preserve">the </w:t>
        </w:r>
      </w:ins>
      <w:r>
        <w:t xml:space="preserve">intervention </w:t>
      </w:r>
      <w:del w:id="402" w:author="Martin Gerdin Wärnberg" w:date="2025-08-04T12:32:00Z" w16du:dateUtc="2025-08-04T10:32:00Z">
        <w:r>
          <w:delText xml:space="preserve">arms </w:delText>
        </w:r>
      </w:del>
      <w:r>
        <w:t xml:space="preserve">and </w:t>
      </w:r>
      <w:del w:id="403" w:author="Martin Gerdin Wärnberg" w:date="2025-08-04T12:32:00Z" w16du:dateUtc="2025-08-04T10:32:00Z">
        <w:r>
          <w:delText xml:space="preserve">the </w:delText>
        </w:r>
      </w:del>
      <w:r>
        <w:t>standard care arms.</w:t>
      </w:r>
    </w:p>
    <w:p w14:paraId="3EB39D2C" w14:textId="77777777" w:rsidR="0015431A" w:rsidRDefault="00000000">
      <w:pPr>
        <w:pStyle w:val="Heading3"/>
      </w:pPr>
      <w:bookmarkStart w:id="404" w:name="residents"/>
      <w:bookmarkEnd w:id="358"/>
      <w:r>
        <w:t>Residents</w:t>
      </w:r>
    </w:p>
    <w:p w14:paraId="0BA16B04" w14:textId="2624726B" w:rsidR="0015431A" w:rsidRDefault="00000000">
      <w:pPr>
        <w:pStyle w:val="FirstParagraph"/>
      </w:pPr>
      <w:r>
        <w:t xml:space="preserve">We trained resident doctors </w:t>
      </w:r>
      <w:del w:id="405" w:author="Martin Gerdin Wärnberg" w:date="2025-08-04T12:32:00Z" w16du:dateUtc="2025-08-04T10:32:00Z">
        <w:r>
          <w:delText>doing their</w:delText>
        </w:r>
      </w:del>
      <w:ins w:id="406" w:author="Martin Gerdin Wärnberg" w:date="2025-08-04T12:32:00Z" w16du:dateUtc="2025-08-04T10:32:00Z">
        <w:r>
          <w:t>undertaking</w:t>
        </w:r>
      </w:ins>
      <w:r>
        <w:t xml:space="preserve"> </w:t>
      </w:r>
      <w:proofErr w:type="spellStart"/>
      <w:r>
        <w:t>speciality</w:t>
      </w:r>
      <w:proofErr w:type="spellEnd"/>
      <w:r>
        <w:t xml:space="preserve"> training in surgery or emergency medicine </w:t>
      </w:r>
      <w:del w:id="407" w:author="Martin Gerdin Wärnberg" w:date="2025-08-04T12:32:00Z" w16du:dateUtc="2025-08-04T10:32:00Z">
        <w:r>
          <w:delText>managing</w:delText>
        </w:r>
      </w:del>
      <w:ins w:id="408" w:author="Martin Gerdin Wärnberg" w:date="2025-08-04T12:32:00Z" w16du:dateUtc="2025-08-04T10:32:00Z">
        <w:r>
          <w:t>who managed</w:t>
        </w:r>
      </w:ins>
      <w:r>
        <w:t xml:space="preserve"> trauma patients in the emergency department</w:t>
      </w:r>
      <w:ins w:id="409" w:author="Martin Gerdin Wärnberg" w:date="2025-08-04T12:32:00Z" w16du:dateUtc="2025-08-04T10:32:00Z">
        <w:r>
          <w:t>,</w:t>
        </w:r>
      </w:ins>
      <w:r>
        <w:t xml:space="preserve"> and</w:t>
      </w:r>
      <w:del w:id="410" w:author="Martin Gerdin Wärnberg" w:date="2025-08-04T12:32:00Z" w16du:dateUtc="2025-08-04T10:32:00Z">
        <w:r>
          <w:delText xml:space="preserve"> who</w:delText>
        </w:r>
      </w:del>
      <w:r>
        <w:t xml:space="preserve"> were expected to remain in the participating hospitals for at least one year </w:t>
      </w:r>
      <w:del w:id="411" w:author="Martin Gerdin Wärnberg" w:date="2025-08-04T12:32:00Z" w16du:dateUtc="2025-08-04T10:32:00Z">
        <w:r>
          <w:delText xml:space="preserve">from the time of the </w:delText>
        </w:r>
      </w:del>
      <w:ins w:id="412" w:author="Martin Gerdin Wärnberg" w:date="2025-08-04T12:32:00Z" w16du:dateUtc="2025-08-04T10:32:00Z">
        <w:r>
          <w:t xml:space="preserve">after </w:t>
        </w:r>
      </w:ins>
      <w:r>
        <w:t xml:space="preserve">training. Consent was </w:t>
      </w:r>
      <w:del w:id="413" w:author="Martin Gerdin Wärnberg" w:date="2025-08-04T12:32:00Z" w16du:dateUtc="2025-08-04T10:32:00Z">
        <w:r>
          <w:delText>sought</w:delText>
        </w:r>
      </w:del>
      <w:ins w:id="414" w:author="Martin Gerdin Wärnberg" w:date="2025-08-04T12:32:00Z" w16du:dateUtc="2025-08-04T10:32:00Z">
        <w:r>
          <w:t>obtained</w:t>
        </w:r>
      </w:ins>
      <w:r>
        <w:t xml:space="preserve"> from the residents in each </w:t>
      </w:r>
      <w:del w:id="415" w:author="Martin Gerdin Wärnberg" w:date="2025-08-04T12:32:00Z" w16du:dateUtc="2025-08-04T10:32:00Z">
        <w:r>
          <w:delText xml:space="preserve">of the </w:delText>
        </w:r>
      </w:del>
      <w:r>
        <w:t xml:space="preserve">intervention </w:t>
      </w:r>
      <w:del w:id="416" w:author="Martin Gerdin Wärnberg" w:date="2025-08-04T12:32:00Z" w16du:dateUtc="2025-08-04T10:32:00Z">
        <w:r>
          <w:delText>groups</w:delText>
        </w:r>
      </w:del>
      <w:ins w:id="417" w:author="Martin Gerdin Wärnberg" w:date="2025-08-04T12:32:00Z" w16du:dateUtc="2025-08-04T10:32:00Z">
        <w:r>
          <w:t>arm</w:t>
        </w:r>
      </w:ins>
      <w:r>
        <w:t xml:space="preserve"> before </w:t>
      </w:r>
      <w:del w:id="418" w:author="Martin Gerdin Wärnberg" w:date="2025-08-04T12:32:00Z" w16du:dateUtc="2025-08-04T10:32:00Z">
        <w:r>
          <w:delText xml:space="preserve">they underwent the </w:delText>
        </w:r>
      </w:del>
      <w:r>
        <w:t>ATLS</w:t>
      </w:r>
      <w:del w:id="419" w:author="Martin Gerdin Wärnberg" w:date="2025-08-04T12:32:00Z" w16du:dateUtc="2025-08-04T10:32:00Z">
        <w:r>
          <w:rPr>
            <w:vertAlign w:val="superscript"/>
          </w:rPr>
          <w:delText>®</w:delText>
        </w:r>
      </w:del>
      <w:r>
        <w:t xml:space="preserve"> or PTC training.</w:t>
      </w:r>
      <w:ins w:id="420" w:author="Martin Gerdin Wärnberg" w:date="2025-08-04T12:32:00Z" w16du:dateUtc="2025-08-04T10:32:00Z">
        <w:r>
          <w:t xml:space="preserve"> In the published protocol, we stated that only surgical residents would be trained. However, in some of the participating hospitals, emergency medicine residents led the initial resuscitation and management of trauma patients, and we therefore included them in the training.</w:t>
        </w:r>
      </w:ins>
    </w:p>
    <w:p w14:paraId="4A933D9D" w14:textId="77777777" w:rsidR="0015431A" w:rsidRDefault="00000000">
      <w:pPr>
        <w:pStyle w:val="Heading3"/>
      </w:pPr>
      <w:bookmarkStart w:id="421" w:name="patients"/>
      <w:bookmarkEnd w:id="404"/>
      <w:r>
        <w:t>Patients</w:t>
      </w:r>
    </w:p>
    <w:p w14:paraId="0DAF7C9E" w14:textId="14017E96" w:rsidR="0015431A" w:rsidRDefault="00000000">
      <w:pPr>
        <w:pStyle w:val="FirstParagraph"/>
      </w:pPr>
      <w:r>
        <w:t xml:space="preserve">We included persons </w:t>
      </w:r>
      <w:del w:id="422" w:author="Martin Gerdin Wärnberg" w:date="2025-08-04T12:32:00Z" w16du:dateUtc="2025-08-04T10:32:00Z">
        <w:r>
          <w:delText>who were</w:delText>
        </w:r>
      </w:del>
      <w:ins w:id="423" w:author="Martin Gerdin Wärnberg" w:date="2025-08-04T12:32:00Z" w16du:dateUtc="2025-08-04T10:32:00Z">
        <w:r>
          <w:t>aged</w:t>
        </w:r>
      </w:ins>
      <w:r>
        <w:t xml:space="preserve"> 15 years or older </w:t>
      </w:r>
      <w:del w:id="424" w:author="Martin Gerdin Wärnberg" w:date="2025-08-04T12:32:00Z" w16du:dateUtc="2025-08-04T10:32:00Z">
        <w:r>
          <w:delText>and</w:delText>
        </w:r>
      </w:del>
      <w:ins w:id="425" w:author="Martin Gerdin Wärnberg" w:date="2025-08-04T12:32:00Z" w16du:dateUtc="2025-08-04T10:32:00Z">
        <w:r>
          <w:t>who</w:t>
        </w:r>
      </w:ins>
      <w:r>
        <w:t xml:space="preserve"> presented to the emergency department at participating hospitals with a history of trauma when a designated unit was on duty. </w:t>
      </w:r>
      <w:del w:id="426" w:author="Martin Gerdin Wärnberg" w:date="2025-08-04T12:32:00Z" w16du:dateUtc="2025-08-04T10:32:00Z">
        <w:r>
          <w:delText>History</w:delText>
        </w:r>
      </w:del>
      <w:ins w:id="427" w:author="Martin Gerdin Wärnberg" w:date="2025-08-04T12:32:00Z" w16du:dateUtc="2025-08-04T10:32:00Z">
        <w:r>
          <w:t>A history</w:t>
        </w:r>
      </w:ins>
      <w:r>
        <w:t xml:space="preserve"> of trauma was defined as having any of the external causes of morbidity and mortality listed in block V01-Y36, chapter 20 of the International Classification of Disease version 10 (ICD-10) codebook as </w:t>
      </w:r>
      <w:ins w:id="428" w:author="Martin Gerdin Wärnberg" w:date="2025-08-04T12:32:00Z" w16du:dateUtc="2025-08-04T10:32:00Z">
        <w:r>
          <w:t xml:space="preserve">the </w:t>
        </w:r>
      </w:ins>
      <w:r>
        <w:t xml:space="preserve">reason for </w:t>
      </w:r>
      <w:del w:id="429" w:author="Martin Gerdin Wärnberg" w:date="2025-08-04T12:32:00Z" w16du:dateUtc="2025-08-04T10:32:00Z">
        <w:r>
          <w:delText>presenting</w:delText>
        </w:r>
      </w:del>
      <w:ins w:id="430" w:author="Martin Gerdin Wärnberg" w:date="2025-08-04T12:32:00Z" w16du:dateUtc="2025-08-04T10:32:00Z">
        <w:r>
          <w:t>presentation</w:t>
        </w:r>
      </w:ins>
      <w:r>
        <w:t>.</w:t>
      </w:r>
    </w:p>
    <w:p w14:paraId="204C5EF1" w14:textId="77777777" w:rsidR="0015431A" w:rsidRDefault="00000000">
      <w:pPr>
        <w:pStyle w:val="Heading2"/>
        <w:rPr>
          <w:moveTo w:id="431" w:author="Martin Gerdin Wärnberg" w:date="2025-08-04T12:32:00Z" w16du:dateUtc="2025-08-04T10:32:00Z"/>
        </w:rPr>
      </w:pPr>
      <w:bookmarkStart w:id="432" w:name="standard-care"/>
      <w:bookmarkEnd w:id="356"/>
      <w:bookmarkEnd w:id="421"/>
      <w:moveToRangeStart w:id="433" w:author="Martin Gerdin Wärnberg" w:date="2025-08-04T12:32:00Z" w:name="move205203162"/>
      <w:moveTo w:id="434" w:author="Martin Gerdin Wärnberg" w:date="2025-08-04T12:32:00Z" w16du:dateUtc="2025-08-04T10:32:00Z">
        <w:r>
          <w:t>Standard Care</w:t>
        </w:r>
      </w:moveTo>
    </w:p>
    <w:p w14:paraId="2CE2F71A" w14:textId="77777777" w:rsidR="0015431A" w:rsidRDefault="00000000">
      <w:pPr>
        <w:pStyle w:val="FirstParagraph"/>
        <w:rPr>
          <w:ins w:id="435" w:author="Martin Gerdin Wärnberg" w:date="2025-08-04T12:32:00Z" w16du:dateUtc="2025-08-04T10:32:00Z"/>
        </w:rPr>
      </w:pPr>
      <w:moveTo w:id="436" w:author="Martin Gerdin Wärnberg" w:date="2025-08-04T12:32:00Z" w16du:dateUtc="2025-08-04T10:32:00Z">
        <w:r>
          <w:t xml:space="preserve">Standard care varies across hospitals in India, but most surgical and emergency medicine departments in India </w:t>
        </w:r>
        <w:proofErr w:type="spellStart"/>
        <w:r>
          <w:t>organise</w:t>
        </w:r>
        <w:proofErr w:type="spellEnd"/>
        <w:r>
          <w:t xml:space="preserve"> their physicians </w:t>
        </w:r>
      </w:moveTo>
      <w:moveToRangeEnd w:id="433"/>
      <w:ins w:id="437" w:author="Martin Gerdin Wärnberg" w:date="2025-08-04T12:32:00Z" w16du:dateUtc="2025-08-04T10:32:00Z">
        <w:r>
          <w:t>into units. These units include both faculty members and residents, who are assigned a specific day of the week to work in the emergency department. Trauma patients are initially assessed by residents in these units, who also resuscitate patients, perform interventions and refer patients for imaging or other investigations. Compared with settings that adopt a trauma team approach, nurses and other healthcare professionals are involved to a limited extent during initial management. We did not collect data on how standard care varied between the participating hospitals.</w:t>
        </w:r>
      </w:ins>
    </w:p>
    <w:p w14:paraId="1A2E7917" w14:textId="77777777" w:rsidR="0015431A" w:rsidRDefault="00000000">
      <w:pPr>
        <w:pStyle w:val="Heading2"/>
        <w:rPr>
          <w:moveTo w:id="438" w:author="Martin Gerdin Wärnberg" w:date="2025-08-04T12:32:00Z" w16du:dateUtc="2025-08-04T10:32:00Z"/>
        </w:rPr>
      </w:pPr>
      <w:bookmarkStart w:id="439" w:name="intervention"/>
      <w:bookmarkEnd w:id="432"/>
      <w:moveToRangeStart w:id="440" w:author="Martin Gerdin Wärnberg" w:date="2025-08-04T12:32:00Z" w:name="move205203163"/>
      <w:moveTo w:id="441" w:author="Martin Gerdin Wärnberg" w:date="2025-08-04T12:32:00Z" w16du:dateUtc="2025-08-04T10:32:00Z">
        <w:r>
          <w:lastRenderedPageBreak/>
          <w:t>Intervention</w:t>
        </w:r>
      </w:moveTo>
    </w:p>
    <w:moveToRangeEnd w:id="440"/>
    <w:p w14:paraId="03E81644" w14:textId="77777777" w:rsidR="0015431A" w:rsidRDefault="00000000">
      <w:pPr>
        <w:pStyle w:val="FirstParagraph"/>
        <w:rPr>
          <w:ins w:id="442" w:author="Martin Gerdin Wärnberg" w:date="2025-08-04T12:32:00Z" w16du:dateUtc="2025-08-04T10:32:00Z"/>
        </w:rPr>
      </w:pPr>
      <w:ins w:id="443" w:author="Martin Gerdin Wärnberg" w:date="2025-08-04T12:32:00Z" w16du:dateUtc="2025-08-04T10:32:00Z">
        <w:r>
          <w:t xml:space="preserve">In each intervention arm, residents from one or two units were trained in either ATLS or PTC at the beginning of the </w:t>
        </w:r>
        <w:proofErr w:type="gramStart"/>
        <w:r>
          <w:t>three month</w:t>
        </w:r>
        <w:proofErr w:type="gramEnd"/>
        <w:r>
          <w:t xml:space="preserve"> intervention phase. </w:t>
        </w:r>
        <w:proofErr w:type="gramStart"/>
        <w:r>
          <w:t>For the purpose of</w:t>
        </w:r>
        <w:proofErr w:type="gramEnd"/>
        <w:r>
          <w:t xml:space="preserve"> this pilot study, our target was to train at least 75% of residents in each unit. Faculty members were not trained, because they are typically not directly involved in the initial management of trauma patients. ATLS training was conducted at an ATLS certified training </w:t>
        </w:r>
        <w:proofErr w:type="spellStart"/>
        <w:r>
          <w:t>centre</w:t>
        </w:r>
        <w:proofErr w:type="spellEnd"/>
        <w:r>
          <w:t xml:space="preserve"> in Mumbai and PTC training was conducted in New Delhi. Both trainings were conducted according to their respective standard curriculum</w:t>
        </w:r>
        <w:r>
          <w:rPr>
            <w:vertAlign w:val="superscript"/>
          </w:rPr>
          <w:t>5,6</w:t>
        </w:r>
        <w:r>
          <w:t xml:space="preserve">, and we did not modify or adapt the delivery or content of these </w:t>
        </w:r>
        <w:proofErr w:type="spellStart"/>
        <w:r>
          <w:t>programmes</w:t>
        </w:r>
        <w:proofErr w:type="spellEnd"/>
        <w:r>
          <w:t xml:space="preserve"> during this pilot study.</w:t>
        </w:r>
      </w:ins>
    </w:p>
    <w:p w14:paraId="79AAD6F0" w14:textId="77777777" w:rsidR="0015431A" w:rsidRDefault="00000000">
      <w:pPr>
        <w:pStyle w:val="BodyText"/>
        <w:rPr>
          <w:ins w:id="444" w:author="Martin Gerdin Wärnberg" w:date="2025-08-04T12:32:00Z" w16du:dateUtc="2025-08-04T10:32:00Z"/>
        </w:rPr>
      </w:pPr>
      <w:ins w:id="445" w:author="Martin Gerdin Wärnberg" w:date="2025-08-04T12:32:00Z" w16du:dateUtc="2025-08-04T10:32:00Z">
        <w:r>
          <w:t xml:space="preserve">The provider courses of both </w:t>
        </w:r>
        <w:proofErr w:type="spellStart"/>
        <w:r>
          <w:t>programmes</w:t>
        </w:r>
        <w:proofErr w:type="spellEnd"/>
        <w:r>
          <w:t xml:space="preserve"> take place across two days, and focus on the assessment, resuscitation and </w:t>
        </w:r>
        <w:proofErr w:type="spellStart"/>
        <w:r>
          <w:t>stabilisation</w:t>
        </w:r>
        <w:proofErr w:type="spellEnd"/>
        <w:r>
          <w:t xml:space="preserve"> of trauma patients, with adaptions for different patient populations. Teaching is based on case discussions and skill stations. There are several important differences between the two </w:t>
        </w:r>
        <w:proofErr w:type="spellStart"/>
        <w:r>
          <w:t>programmes</w:t>
        </w:r>
        <w:proofErr w:type="spellEnd"/>
        <w:r>
          <w:t>. The ATLS course focuses more on inter-hospital patient transfers and includes a greater emphasis on the trauma team</w:t>
        </w:r>
        <w:r>
          <w:rPr>
            <w:vertAlign w:val="superscript"/>
          </w:rPr>
          <w:t>5</w:t>
        </w:r>
        <w:r>
          <w:t>. In contrast, the PTC course focuses on trauma care in the low resource setting</w:t>
        </w:r>
        <w:r>
          <w:rPr>
            <w:vertAlign w:val="superscript"/>
          </w:rPr>
          <w:t>6</w:t>
        </w:r>
        <w:r>
          <w:t xml:space="preserve">. The ATLS </w:t>
        </w:r>
        <w:proofErr w:type="spellStart"/>
        <w:r>
          <w:t>programme</w:t>
        </w:r>
        <w:proofErr w:type="spellEnd"/>
        <w:r>
          <w:t xml:space="preserve"> is run by the American College of Surgeons and requires a participant fee, whereas the PTC </w:t>
        </w:r>
        <w:proofErr w:type="spellStart"/>
        <w:r>
          <w:t>programme</w:t>
        </w:r>
        <w:proofErr w:type="spellEnd"/>
        <w:r>
          <w:t xml:space="preserve"> is run by the UK-based PTC Foundation and is provided free of charge.</w:t>
        </w:r>
      </w:ins>
    </w:p>
    <w:p w14:paraId="2A04A3C9" w14:textId="77777777" w:rsidR="0015431A" w:rsidRDefault="00000000">
      <w:pPr>
        <w:pStyle w:val="Heading2"/>
      </w:pPr>
      <w:bookmarkStart w:id="446" w:name="feasibility-outcomes"/>
      <w:bookmarkEnd w:id="439"/>
      <w:ins w:id="447" w:author="Martin Gerdin Wärnberg" w:date="2025-08-04T12:32:00Z" w16du:dateUtc="2025-08-04T10:32:00Z">
        <w:r>
          <w:t xml:space="preserve">Feasibility </w:t>
        </w:r>
      </w:ins>
      <w:r>
        <w:t>Outcomes</w:t>
      </w:r>
    </w:p>
    <w:p w14:paraId="0F0C0D65" w14:textId="02B66D4D" w:rsidR="0015431A" w:rsidRDefault="00000000">
      <w:pPr>
        <w:pStyle w:val="FirstParagraph"/>
      </w:pPr>
      <w:del w:id="448" w:author="Martin Gerdin Wärnberg" w:date="2025-08-04T12:32:00Z" w16du:dateUtc="2025-08-04T10:32:00Z">
        <w:r>
          <w:delText xml:space="preserve">We measured a large number of outcomes to help plan and assess the </w:delText>
        </w:r>
      </w:del>
      <w:ins w:id="449" w:author="Martin Gerdin Wärnberg" w:date="2025-08-04T12:32:00Z" w16du:dateUtc="2025-08-04T10:32:00Z">
        <w:r>
          <w:t xml:space="preserve">Our </w:t>
        </w:r>
      </w:ins>
      <w:r>
        <w:t xml:space="preserve">feasibility </w:t>
      </w:r>
      <w:del w:id="450" w:author="Martin Gerdin Wärnberg" w:date="2025-08-04T12:32:00Z" w16du:dateUtc="2025-08-04T10:32:00Z">
        <w:r>
          <w:delText xml:space="preserve">of a full scale trial. A list of outcomes is available in Supplementary Table S1. Our main </w:delText>
        </w:r>
      </w:del>
      <w:r>
        <w:t>outcomes were</w:t>
      </w:r>
      <w:ins w:id="451" w:author="Martin Gerdin Wärnberg" w:date="2025-08-04T12:32:00Z" w16du:dateUtc="2025-08-04T10:32:00Z">
        <w:r>
          <w:t xml:space="preserve"> as follows</w:t>
        </w:r>
      </w:ins>
      <w:r>
        <w:t>:</w:t>
      </w:r>
    </w:p>
    <w:p w14:paraId="5C6A9815" w14:textId="2F94C11B" w:rsidR="0015431A" w:rsidRDefault="00000000">
      <w:pPr>
        <w:pStyle w:val="Compact"/>
        <w:numPr>
          <w:ilvl w:val="0"/>
          <w:numId w:val="3"/>
        </w:numPr>
      </w:pPr>
      <w:r>
        <w:t xml:space="preserve">Consent </w:t>
      </w:r>
      <w:del w:id="452" w:author="Martin Gerdin Wärnberg" w:date="2025-08-04T12:32:00Z" w16du:dateUtc="2025-08-04T10:32:00Z">
        <w:r>
          <w:delText>rate</w:delText>
        </w:r>
      </w:del>
      <w:ins w:id="453" w:author="Martin Gerdin Wärnberg" w:date="2025-08-04T12:32:00Z" w16du:dateUtc="2025-08-04T10:32:00Z">
        <w:r>
          <w:t>rates</w:t>
        </w:r>
      </w:ins>
      <w:r>
        <w:t xml:space="preserve"> of patients and residents. This was </w:t>
      </w:r>
      <w:del w:id="454" w:author="Martin Gerdin Wärnberg" w:date="2025-08-04T12:32:00Z" w16du:dateUtc="2025-08-04T10:32:00Z">
        <w:r>
          <w:delText>equal to</w:delText>
        </w:r>
      </w:del>
      <w:ins w:id="455" w:author="Martin Gerdin Wärnberg" w:date="2025-08-04T12:32:00Z" w16du:dateUtc="2025-08-04T10:32:00Z">
        <w:r>
          <w:t>defined as</w:t>
        </w:r>
      </w:ins>
      <w:r>
        <w:t xml:space="preserve"> the percentage of patients or residents who consented to be included, out of the total number of eligible patients or residents.</w:t>
      </w:r>
    </w:p>
    <w:p w14:paraId="005946E8" w14:textId="68F3E81A" w:rsidR="0015431A" w:rsidRDefault="00000000">
      <w:pPr>
        <w:pStyle w:val="Compact"/>
        <w:numPr>
          <w:ilvl w:val="0"/>
          <w:numId w:val="3"/>
        </w:numPr>
      </w:pPr>
      <w:del w:id="456" w:author="Martin Gerdin Wärnberg" w:date="2025-08-04T12:32:00Z" w16du:dateUtc="2025-08-04T10:32:00Z">
        <w:r>
          <w:delText>Lost</w:delText>
        </w:r>
      </w:del>
      <w:ins w:id="457" w:author="Martin Gerdin Wärnberg" w:date="2025-08-04T12:32:00Z" w16du:dateUtc="2025-08-04T10:32:00Z">
        <w:r>
          <w:t>Loss</w:t>
        </w:r>
      </w:ins>
      <w:r>
        <w:t xml:space="preserve"> to follow</w:t>
      </w:r>
      <w:del w:id="458" w:author="Martin Gerdin Wärnberg" w:date="2025-08-04T12:32:00Z" w16du:dateUtc="2025-08-04T10:32:00Z">
        <w:r>
          <w:delText xml:space="preserve"> </w:delText>
        </w:r>
      </w:del>
      <w:ins w:id="459" w:author="Martin Gerdin Wärnberg" w:date="2025-08-04T12:32:00Z" w16du:dateUtc="2025-08-04T10:32:00Z">
        <w:r>
          <w:t>-</w:t>
        </w:r>
      </w:ins>
      <w:r>
        <w:t xml:space="preserve">up rate. This applied only to patients and was </w:t>
      </w:r>
      <w:del w:id="460" w:author="Martin Gerdin Wärnberg" w:date="2025-08-04T12:32:00Z" w16du:dateUtc="2025-08-04T10:32:00Z">
        <w:r>
          <w:delText>equal to</w:delText>
        </w:r>
      </w:del>
      <w:ins w:id="461" w:author="Martin Gerdin Wärnberg" w:date="2025-08-04T12:32:00Z" w16du:dateUtc="2025-08-04T10:32:00Z">
        <w:r>
          <w:t>defined as</w:t>
        </w:r>
      </w:ins>
      <w:r>
        <w:t xml:space="preserve"> the percentage of patients </w:t>
      </w:r>
      <w:ins w:id="462" w:author="Martin Gerdin Wärnberg" w:date="2025-08-04T12:32:00Z" w16du:dateUtc="2025-08-04T10:32:00Z">
        <w:r>
          <w:t xml:space="preserve">among all included patients </w:t>
        </w:r>
      </w:ins>
      <w:r>
        <w:t xml:space="preserve">who did not complete </w:t>
      </w:r>
      <w:ins w:id="463" w:author="Martin Gerdin Wärnberg" w:date="2025-08-04T12:32:00Z" w16du:dateUtc="2025-08-04T10:32:00Z">
        <w:r>
          <w:t xml:space="preserve">the </w:t>
        </w:r>
      </w:ins>
      <w:r>
        <w:t>30 day follow up</w:t>
      </w:r>
      <w:del w:id="464" w:author="Martin Gerdin Wärnberg" w:date="2025-08-04T12:32:00Z" w16du:dateUtc="2025-08-04T10:32:00Z">
        <w:r>
          <w:delText>, out of all enrolled patients</w:delText>
        </w:r>
      </w:del>
      <w:r>
        <w:t>.</w:t>
      </w:r>
    </w:p>
    <w:p w14:paraId="02EAD82C" w14:textId="77777777" w:rsidR="003A556A" w:rsidRDefault="00000000">
      <w:pPr>
        <w:pStyle w:val="Compact"/>
        <w:numPr>
          <w:ilvl w:val="0"/>
          <w:numId w:val="2"/>
        </w:numPr>
        <w:rPr>
          <w:del w:id="465" w:author="Martin Gerdin Wärnberg" w:date="2025-08-04T12:32:00Z" w16du:dateUtc="2025-08-04T10:32:00Z"/>
        </w:rPr>
      </w:pPr>
      <w:moveFromRangeStart w:id="466" w:author="Martin Gerdin Wärnberg" w:date="2025-08-04T12:32:00Z" w:name="move205203165"/>
      <w:moveFrom w:id="467" w:author="Martin Gerdin Wärnberg" w:date="2025-08-04T12:32:00Z" w16du:dateUtc="2025-08-04T10:32:00Z">
        <w:r>
          <w:t xml:space="preserve">Pass rate. </w:t>
        </w:r>
      </w:moveFrom>
      <w:moveFromRangeEnd w:id="466"/>
      <w:del w:id="468" w:author="Martin Gerdin Wärnberg" w:date="2025-08-04T12:32:00Z" w16du:dateUtc="2025-08-04T10:32:00Z">
        <w:r>
          <w:delText>This applied only to residents in the intervention arms and was equal the percentage of residents who passed the training programme, out of the total number of trained residents.</w:delText>
        </w:r>
      </w:del>
    </w:p>
    <w:p w14:paraId="7C01ED9F" w14:textId="12E42DA9" w:rsidR="0015431A" w:rsidRDefault="00000000">
      <w:pPr>
        <w:pStyle w:val="Compact"/>
        <w:numPr>
          <w:ilvl w:val="0"/>
          <w:numId w:val="3"/>
        </w:numPr>
      </w:pPr>
      <w:r>
        <w:t xml:space="preserve">Missing data rate. This applied to each outcome and variable and was </w:t>
      </w:r>
      <w:del w:id="469" w:author="Martin Gerdin Wärnberg" w:date="2025-08-04T12:32:00Z" w16du:dateUtc="2025-08-04T10:32:00Z">
        <w:r>
          <w:delText>equal to</w:delText>
        </w:r>
      </w:del>
      <w:ins w:id="470" w:author="Martin Gerdin Wärnberg" w:date="2025-08-04T12:32:00Z" w16du:dateUtc="2025-08-04T10:32:00Z">
        <w:r>
          <w:t>defined as</w:t>
        </w:r>
      </w:ins>
      <w:r>
        <w:t xml:space="preserve"> the percentage of missing values.</w:t>
      </w:r>
    </w:p>
    <w:p w14:paraId="7105E791" w14:textId="3036C482" w:rsidR="0015431A" w:rsidRDefault="00000000">
      <w:pPr>
        <w:pStyle w:val="Compact"/>
        <w:numPr>
          <w:ilvl w:val="0"/>
          <w:numId w:val="3"/>
        </w:numPr>
        <w:rPr>
          <w:ins w:id="471" w:author="Martin Gerdin Wärnberg" w:date="2025-08-04T12:32:00Z" w16du:dateUtc="2025-08-04T10:32:00Z"/>
        </w:rPr>
      </w:pPr>
      <w:r>
        <w:t xml:space="preserve">Differences in distributions </w:t>
      </w:r>
      <w:del w:id="472" w:author="Martin Gerdin Wärnberg" w:date="2025-08-04T12:32:00Z" w16du:dateUtc="2025-08-04T10:32:00Z">
        <w:r>
          <w:delText xml:space="preserve">of </w:delText>
        </w:r>
      </w:del>
      <w:ins w:id="473" w:author="Martin Gerdin Wärnberg" w:date="2025-08-04T12:32:00Z" w16du:dateUtc="2025-08-04T10:32:00Z">
        <w:r>
          <w:t xml:space="preserve">between directly </w:t>
        </w:r>
      </w:ins>
      <w:r>
        <w:t xml:space="preserve">observed </w:t>
      </w:r>
      <w:del w:id="474" w:author="Martin Gerdin Wärnberg" w:date="2025-08-04T12:32:00Z" w16du:dateUtc="2025-08-04T10:32:00Z">
        <w:r>
          <w:delText xml:space="preserve">and extracted </w:delText>
        </w:r>
      </w:del>
      <w:r>
        <w:t>data</w:t>
      </w:r>
      <w:del w:id="475" w:author="Martin Gerdin Wärnberg" w:date="2025-08-04T12:32:00Z" w16du:dateUtc="2025-08-04T10:32:00Z">
        <w:r>
          <w:delText xml:space="preserve">. This applied to each outcome and variable and compared the distributions of </w:delText>
        </w:r>
      </w:del>
      <w:ins w:id="476" w:author="Martin Gerdin Wärnberg" w:date="2025-08-04T12:32:00Z" w16du:dateUtc="2025-08-04T10:32:00Z">
        <w:r>
          <w:t xml:space="preserve"> and data extracted from medical records. Distribution refers to summary statistics and directly observed data refers to </w:t>
        </w:r>
      </w:ins>
      <w:r>
        <w:t xml:space="preserve">data collected by </w:t>
      </w:r>
      <w:del w:id="477" w:author="Martin Gerdin Wärnberg" w:date="2025-08-04T12:32:00Z" w16du:dateUtc="2025-08-04T10:32:00Z">
        <w:r>
          <w:delText>observations versus</w:delText>
        </w:r>
      </w:del>
      <w:ins w:id="478" w:author="Martin Gerdin Wärnberg" w:date="2025-08-04T12:32:00Z" w16du:dateUtc="2025-08-04T10:32:00Z">
        <w:r>
          <w:t>project officers while observing the delivery of care. This outcome applied to all variables that could be reasonably expected to be present in the medical records. To reduce workload, these data were</w:t>
        </w:r>
      </w:ins>
      <w:r>
        <w:t xml:space="preserve"> extracted from </w:t>
      </w:r>
      <w:ins w:id="479" w:author="Martin Gerdin Wärnberg" w:date="2025-08-04T12:32:00Z" w16du:dateUtc="2025-08-04T10:32:00Z">
        <w:r>
          <w:t>a convenience sample of patients only.</w:t>
        </w:r>
      </w:ins>
    </w:p>
    <w:p w14:paraId="0A91A907" w14:textId="77777777" w:rsidR="0015431A" w:rsidRDefault="00000000">
      <w:pPr>
        <w:pStyle w:val="Compact"/>
        <w:numPr>
          <w:ilvl w:val="0"/>
          <w:numId w:val="3"/>
        </w:numPr>
        <w:rPr>
          <w:ins w:id="480" w:author="Martin Gerdin Wärnberg" w:date="2025-08-04T12:32:00Z" w16du:dateUtc="2025-08-04T10:32:00Z"/>
        </w:rPr>
      </w:pPr>
      <w:moveToRangeStart w:id="481" w:author="Martin Gerdin Wärnberg" w:date="2025-08-04T12:32:00Z" w:name="move205203165"/>
      <w:moveTo w:id="482" w:author="Martin Gerdin Wärnberg" w:date="2025-08-04T12:32:00Z" w16du:dateUtc="2025-08-04T10:32:00Z">
        <w:r>
          <w:lastRenderedPageBreak/>
          <w:t xml:space="preserve">Pass rate. </w:t>
        </w:r>
      </w:moveTo>
      <w:moveToRangeEnd w:id="481"/>
      <w:ins w:id="483" w:author="Martin Gerdin Wärnberg" w:date="2025-08-04T12:32:00Z" w16du:dateUtc="2025-08-04T10:32:00Z">
        <w:r>
          <w:t xml:space="preserve">This applied only to residents in the intervention arms and was defined as the percentage of residents who passed the training </w:t>
        </w:r>
        <w:proofErr w:type="spellStart"/>
        <w:r>
          <w:t>programme</w:t>
        </w:r>
        <w:proofErr w:type="spellEnd"/>
        <w:r>
          <w:t>, among all residents who received training.</w:t>
        </w:r>
      </w:ins>
    </w:p>
    <w:p w14:paraId="110E350E" w14:textId="77777777" w:rsidR="0015431A" w:rsidRDefault="00000000">
      <w:pPr>
        <w:pStyle w:val="FirstParagraph"/>
        <w:rPr>
          <w:ins w:id="484" w:author="Martin Gerdin Wärnberg" w:date="2025-08-04T12:32:00Z" w16du:dateUtc="2025-08-04T10:32:00Z"/>
        </w:rPr>
      </w:pPr>
      <w:ins w:id="485" w:author="Martin Gerdin Wärnberg" w:date="2025-08-04T12:32:00Z" w16du:dateUtc="2025-08-04T10:32:00Z">
        <w:r>
          <w:t>We did not prespecify criteria to determine whether to proceed with a full-scale trial.</w:t>
        </w:r>
      </w:ins>
    </w:p>
    <w:p w14:paraId="691626CF" w14:textId="77777777" w:rsidR="0015431A" w:rsidRDefault="00000000">
      <w:pPr>
        <w:pStyle w:val="Heading2"/>
        <w:rPr>
          <w:ins w:id="486" w:author="Martin Gerdin Wärnberg" w:date="2025-08-04T12:32:00Z" w16du:dateUtc="2025-08-04T10:32:00Z"/>
        </w:rPr>
      </w:pPr>
      <w:bookmarkStart w:id="487" w:name="sample-size"/>
      <w:bookmarkEnd w:id="446"/>
      <w:ins w:id="488" w:author="Martin Gerdin Wärnberg" w:date="2025-08-04T12:32:00Z" w16du:dateUtc="2025-08-04T10:32:00Z">
        <w:r>
          <w:t>Sample Size</w:t>
        </w:r>
      </w:ins>
    </w:p>
    <w:p w14:paraId="11DBD368" w14:textId="401D72AA" w:rsidR="0015431A" w:rsidRDefault="00000000">
      <w:pPr>
        <w:pStyle w:val="FirstParagraph"/>
        <w:pPrChange w:id="489" w:author="Martin Gerdin Wärnberg" w:date="2025-08-04T12:32:00Z" w16du:dateUtc="2025-08-04T10:32:00Z">
          <w:pPr>
            <w:pStyle w:val="Compact"/>
            <w:numPr>
              <w:numId w:val="2"/>
            </w:numPr>
            <w:ind w:left="720" w:hanging="480"/>
          </w:pPr>
        </w:pPrChange>
      </w:pPr>
      <w:ins w:id="490" w:author="Martin Gerdin Wärnberg" w:date="2025-08-04T12:32:00Z" w16du:dateUtc="2025-08-04T10:32:00Z">
        <w:r>
          <w:t xml:space="preserve">We aimed to include at least two clusters per arm to avoid basing conclusions on single </w:t>
        </w:r>
        <w:proofErr w:type="spellStart"/>
        <w:r>
          <w:t>centres</w:t>
        </w:r>
        <w:proofErr w:type="spellEnd"/>
        <w:r>
          <w:t xml:space="preserve">. We also aimed to train at least two units per intervention cluster to evaluate the logistics of sending residents for training. We did not conduct a formal power calculation for this pilot, as the primary purpose of the study was to assess the feasibility of the trial logistics and research methods. We anticipated variation in the number of patients included per cluster depending on </w:t>
        </w:r>
      </w:ins>
      <w:r>
        <w:t xml:space="preserve">hospital </w:t>
      </w:r>
      <w:del w:id="491" w:author="Martin Gerdin Wärnberg" w:date="2025-08-04T12:32:00Z" w16du:dateUtc="2025-08-04T10:32:00Z">
        <w:r>
          <w:delText>records</w:delText>
        </w:r>
      </w:del>
      <w:ins w:id="492" w:author="Martin Gerdin Wärnberg" w:date="2025-08-04T12:32:00Z" w16du:dateUtc="2025-08-04T10:32:00Z">
        <w:r>
          <w:t>patient volume</w:t>
        </w:r>
      </w:ins>
      <w:r>
        <w:t>.</w:t>
      </w:r>
    </w:p>
    <w:p w14:paraId="44C4A984" w14:textId="77777777" w:rsidR="003A556A" w:rsidRDefault="00000000">
      <w:pPr>
        <w:pStyle w:val="Compact"/>
        <w:numPr>
          <w:ilvl w:val="0"/>
          <w:numId w:val="2"/>
        </w:numPr>
        <w:rPr>
          <w:del w:id="493" w:author="Martin Gerdin Wärnberg" w:date="2025-08-04T12:32:00Z" w16du:dateUtc="2025-08-04T10:32:00Z"/>
        </w:rPr>
      </w:pPr>
      <w:del w:id="494" w:author="Martin Gerdin Wärnberg" w:date="2025-08-04T12:32:00Z" w16du:dateUtc="2025-08-04T10:32:00Z">
        <w:r>
          <w:delText>All cause and in-hospital mortality within 30 days from the time of arrival to the emergency department among patients.</w:delText>
        </w:r>
      </w:del>
    </w:p>
    <w:p w14:paraId="3949E817" w14:textId="77777777" w:rsidR="0015431A" w:rsidRDefault="00000000">
      <w:pPr>
        <w:pStyle w:val="Heading2"/>
      </w:pPr>
      <w:bookmarkStart w:id="495" w:name="participant-timeline-and-inclusion"/>
      <w:bookmarkEnd w:id="487"/>
      <w:r>
        <w:t>Participant Timeline and Inclusion</w:t>
      </w:r>
    </w:p>
    <w:p w14:paraId="635993BE" w14:textId="77777777" w:rsidR="0015431A" w:rsidRDefault="00000000">
      <w:pPr>
        <w:pStyle w:val="Heading3"/>
      </w:pPr>
      <w:bookmarkStart w:id="496" w:name="patients-1"/>
      <w:r>
        <w:t>Patients</w:t>
      </w:r>
    </w:p>
    <w:p w14:paraId="7E85D49C" w14:textId="39D3861E" w:rsidR="0015431A" w:rsidRDefault="00000000">
      <w:pPr>
        <w:pStyle w:val="FirstParagraph"/>
      </w:pPr>
      <w:del w:id="497" w:author="Martin Gerdin Wärnberg" w:date="2025-08-04T12:32:00Z" w16du:dateUtc="2025-08-04T10:32:00Z">
        <w:r>
          <w:delText>Arriving</w:delText>
        </w:r>
      </w:del>
      <w:ins w:id="498" w:author="Martin Gerdin Wärnberg" w:date="2025-08-04T12:32:00Z" w16du:dateUtc="2025-08-04T10:32:00Z">
        <w:r>
          <w:t>Incoming</w:t>
        </w:r>
      </w:ins>
      <w:r>
        <w:t xml:space="preserve"> patients were screened for eligibility and consented, if </w:t>
      </w:r>
      <w:ins w:id="499" w:author="Martin Gerdin Wärnberg" w:date="2025-08-04T12:32:00Z" w16du:dateUtc="2025-08-04T10:32:00Z">
        <w:r>
          <w:t xml:space="preserve">they were </w:t>
        </w:r>
      </w:ins>
      <w:r>
        <w:t>conscious</w:t>
      </w:r>
      <w:del w:id="500" w:author="Martin Gerdin Wärnberg" w:date="2025-08-04T12:32:00Z" w16du:dateUtc="2025-08-04T10:32:00Z">
        <w:r>
          <w:delText>. Unconscious</w:delText>
        </w:r>
      </w:del>
      <w:ins w:id="501" w:author="Martin Gerdin Wärnberg" w:date="2025-08-04T12:32:00Z" w16du:dateUtc="2025-08-04T10:32:00Z">
        <w:r>
          <w:t xml:space="preserve"> and able to provide consent. For unconscious</w:t>
        </w:r>
      </w:ins>
      <w:r>
        <w:t xml:space="preserve"> patients</w:t>
      </w:r>
      <w:del w:id="502" w:author="Martin Gerdin Wärnberg" w:date="2025-08-04T12:32:00Z" w16du:dateUtc="2025-08-04T10:32:00Z">
        <w:r>
          <w:delText xml:space="preserve"> were consented</w:delText>
        </w:r>
      </w:del>
      <w:ins w:id="503" w:author="Martin Gerdin Wärnberg" w:date="2025-08-04T12:32:00Z" w16du:dateUtc="2025-08-04T10:32:00Z">
        <w:r>
          <w:t>, consent was provided</w:t>
        </w:r>
      </w:ins>
      <w:r>
        <w:t xml:space="preserve"> by </w:t>
      </w:r>
      <w:del w:id="504" w:author="Martin Gerdin Wärnberg" w:date="2025-08-04T12:32:00Z" w16du:dateUtc="2025-08-04T10:32:00Z">
        <w:r>
          <w:delText>the patient’s</w:delText>
        </w:r>
      </w:del>
      <w:ins w:id="505" w:author="Martin Gerdin Wärnberg" w:date="2025-08-04T12:32:00Z" w16du:dateUtc="2025-08-04T10:32:00Z">
        <w:r>
          <w:t>a patient</w:t>
        </w:r>
      </w:ins>
      <w:r>
        <w:t xml:space="preserve"> representative. </w:t>
      </w:r>
      <w:del w:id="506" w:author="Martin Gerdin Wärnberg" w:date="2025-08-04T12:32:00Z" w16du:dateUtc="2025-08-04T10:32:00Z">
        <w:r>
          <w:delText>This</w:delText>
        </w:r>
      </w:del>
      <w:ins w:id="507" w:author="Martin Gerdin Wärnberg" w:date="2025-08-04T12:32:00Z" w16du:dateUtc="2025-08-04T10:32:00Z">
        <w:r>
          <w:t>These patients reaffirmed this</w:t>
        </w:r>
      </w:ins>
      <w:r>
        <w:t xml:space="preserve"> proxy consent</w:t>
      </w:r>
      <w:del w:id="508" w:author="Martin Gerdin Wärnberg" w:date="2025-08-04T12:32:00Z" w16du:dateUtc="2025-08-04T10:32:00Z">
        <w:r>
          <w:delText xml:space="preserve"> was reaffirmed by the patient, on </w:delText>
        </w:r>
      </w:del>
      <w:ins w:id="509" w:author="Martin Gerdin Wärnberg" w:date="2025-08-04T12:32:00Z" w16du:dateUtc="2025-08-04T10:32:00Z">
        <w:r>
          <w:t xml:space="preserve">, upon </w:t>
        </w:r>
      </w:ins>
      <w:r>
        <w:t xml:space="preserve">regaining consciousness. </w:t>
      </w:r>
      <w:ins w:id="510" w:author="Martin Gerdin Wärnberg" w:date="2025-08-04T12:32:00Z" w16du:dateUtc="2025-08-04T10:32:00Z">
        <w:r>
          <w:t xml:space="preserve">Patients who did not regain consciousness remained included based on their representative’s consent. </w:t>
        </w:r>
      </w:ins>
      <w:r>
        <w:t xml:space="preserve">We followed up patients at 24 hours </w:t>
      </w:r>
      <w:del w:id="511" w:author="Martin Gerdin Wärnberg" w:date="2025-08-04T12:32:00Z" w16du:dateUtc="2025-08-04T10:32:00Z">
        <w:r>
          <w:delText>after arrival at the emergency department, and up to</w:delText>
        </w:r>
      </w:del>
      <w:ins w:id="512" w:author="Martin Gerdin Wärnberg" w:date="2025-08-04T12:32:00Z" w16du:dateUtc="2025-08-04T10:32:00Z">
        <w:r>
          <w:t>and at</w:t>
        </w:r>
      </w:ins>
      <w:r>
        <w:t xml:space="preserve"> 30 days after arrival at the emergency department.</w:t>
      </w:r>
      <w:ins w:id="513" w:author="Martin Gerdin Wärnberg" w:date="2025-08-04T12:32:00Z" w16du:dateUtc="2025-08-04T10:32:00Z">
        <w:r>
          <w:t xml:space="preserve"> The follow-up period for each patient was therefore one month.</w:t>
        </w:r>
      </w:ins>
    </w:p>
    <w:p w14:paraId="6F3A56C9" w14:textId="77777777" w:rsidR="0015431A" w:rsidRDefault="00000000">
      <w:pPr>
        <w:pStyle w:val="Heading3"/>
      </w:pPr>
      <w:bookmarkStart w:id="514" w:name="residents-1"/>
      <w:bookmarkEnd w:id="496"/>
      <w:r>
        <w:t>Residents</w:t>
      </w:r>
    </w:p>
    <w:p w14:paraId="72B4D358" w14:textId="77777777" w:rsidR="003A556A" w:rsidRDefault="00000000">
      <w:pPr>
        <w:pStyle w:val="FirstParagraph"/>
        <w:rPr>
          <w:del w:id="515" w:author="Martin Gerdin Wärnberg" w:date="2025-08-04T12:32:00Z" w16du:dateUtc="2025-08-04T10:32:00Z"/>
        </w:rPr>
      </w:pPr>
      <w:r>
        <w:t xml:space="preserve">Participating units were screened for eligibility once </w:t>
      </w:r>
      <w:ins w:id="516" w:author="Martin Gerdin Wärnberg" w:date="2025-08-04T12:32:00Z" w16du:dateUtc="2025-08-04T10:32:00Z">
        <w:r>
          <w:t xml:space="preserve">the </w:t>
        </w:r>
      </w:ins>
      <w:r>
        <w:t xml:space="preserve">hospitals confirmed </w:t>
      </w:r>
      <w:del w:id="517" w:author="Martin Gerdin Wärnberg" w:date="2025-08-04T12:32:00Z" w16du:dateUtc="2025-08-04T10:32:00Z">
        <w:r>
          <w:delText xml:space="preserve">their </w:delText>
        </w:r>
      </w:del>
      <w:r>
        <w:t xml:space="preserve">participation. All residents in these units were approached </w:t>
      </w:r>
      <w:del w:id="518" w:author="Martin Gerdin Wärnberg" w:date="2025-08-04T12:32:00Z" w16du:dateUtc="2025-08-04T10:32:00Z">
        <w:r>
          <w:delText>to</w:delText>
        </w:r>
      </w:del>
      <w:ins w:id="519" w:author="Martin Gerdin Wärnberg" w:date="2025-08-04T12:32:00Z" w16du:dateUtc="2025-08-04T10:32:00Z">
        <w:r>
          <w:t>for</w:t>
        </w:r>
      </w:ins>
      <w:r>
        <w:t xml:space="preserve"> consent to training if their hospital was </w:t>
      </w:r>
      <w:proofErr w:type="spellStart"/>
      <w:r>
        <w:t>randomised</w:t>
      </w:r>
      <w:proofErr w:type="spellEnd"/>
      <w:r>
        <w:t xml:space="preserve"> to </w:t>
      </w:r>
      <w:del w:id="520" w:author="Martin Gerdin Wärnberg" w:date="2025-08-04T12:32:00Z" w16du:dateUtc="2025-08-04T10:32:00Z">
        <w:r>
          <w:delText>either</w:delText>
        </w:r>
      </w:del>
      <w:ins w:id="521" w:author="Martin Gerdin Wärnberg" w:date="2025-08-04T12:32:00Z" w16du:dateUtc="2025-08-04T10:32:00Z">
        <w:r>
          <w:t>one</w:t>
        </w:r>
      </w:ins>
      <w:r>
        <w:t xml:space="preserve"> of the intervention arms. The </w:t>
      </w:r>
      <w:ins w:id="522" w:author="Martin Gerdin Wärnberg" w:date="2025-08-04T12:32:00Z" w16du:dateUtc="2025-08-04T10:32:00Z">
        <w:r>
          <w:t xml:space="preserve">protocol stated that residents would be approached for consent before </w:t>
        </w:r>
        <w:proofErr w:type="spellStart"/>
        <w:r>
          <w:t>randomisation</w:t>
        </w:r>
        <w:proofErr w:type="spellEnd"/>
        <w:r>
          <w:t xml:space="preserve">, but this proved not to be feasible. Instead, we asked residents for consent after the hospitals were </w:t>
        </w:r>
        <w:proofErr w:type="spellStart"/>
        <w:r>
          <w:t>randomised</w:t>
        </w:r>
        <w:proofErr w:type="spellEnd"/>
        <w:r>
          <w:t xml:space="preserve"> but before </w:t>
        </w:r>
      </w:ins>
      <w:r>
        <w:t>training</w:t>
      </w:r>
      <w:del w:id="523" w:author="Martin Gerdin Wärnberg" w:date="2025-08-04T12:32:00Z" w16du:dateUtc="2025-08-04T10:32:00Z">
        <w:r>
          <w:delText xml:space="preserve"> was conducted</w:delText>
        </w:r>
      </w:del>
      <w:ins w:id="524" w:author="Martin Gerdin Wärnberg" w:date="2025-08-04T12:32:00Z" w16du:dateUtc="2025-08-04T10:32:00Z">
        <w:r>
          <w:t>. Training took place</w:t>
        </w:r>
      </w:ins>
      <w:r>
        <w:t xml:space="preserve"> approximately one month after </w:t>
      </w:r>
      <w:del w:id="525" w:author="Martin Gerdin Wärnberg" w:date="2025-08-04T12:32:00Z" w16du:dateUtc="2025-08-04T10:32:00Z">
        <w:r>
          <w:delText xml:space="preserve">the </w:delText>
        </w:r>
      </w:del>
      <w:r>
        <w:t xml:space="preserve">study </w:t>
      </w:r>
      <w:del w:id="526" w:author="Martin Gerdin Wärnberg" w:date="2025-08-04T12:32:00Z" w16du:dateUtc="2025-08-04T10:32:00Z">
        <w:r>
          <w:delText>started</w:delText>
        </w:r>
      </w:del>
      <w:ins w:id="527" w:author="Martin Gerdin Wärnberg" w:date="2025-08-04T12:32:00Z" w16du:dateUtc="2025-08-04T10:32:00Z">
        <w:r>
          <w:t>initiation</w:t>
        </w:r>
      </w:ins>
      <w:r>
        <w:t xml:space="preserve"> in that hospital.</w:t>
      </w:r>
    </w:p>
    <w:p w14:paraId="1E1CC232" w14:textId="77777777" w:rsidR="003A556A" w:rsidRDefault="00000000">
      <w:pPr>
        <w:pStyle w:val="Heading2"/>
        <w:rPr>
          <w:del w:id="528" w:author="Martin Gerdin Wärnberg" w:date="2025-08-04T12:32:00Z" w16du:dateUtc="2025-08-04T10:32:00Z"/>
        </w:rPr>
      </w:pPr>
      <w:del w:id="529" w:author="Martin Gerdin Wärnberg" w:date="2025-08-04T12:32:00Z" w16du:dateUtc="2025-08-04T10:32:00Z">
        <w:r>
          <w:delText>Sample size</w:delText>
        </w:r>
      </w:del>
    </w:p>
    <w:p w14:paraId="2C204F70" w14:textId="2EC3224E" w:rsidR="0015431A" w:rsidRDefault="00000000">
      <w:pPr>
        <w:pStyle w:val="FirstParagraph"/>
      </w:pPr>
      <w:ins w:id="530" w:author="Martin Gerdin Wärnberg" w:date="2025-08-04T12:32:00Z" w16du:dateUtc="2025-08-04T10:32:00Z">
        <w:r>
          <w:t xml:space="preserve"> </w:t>
        </w:r>
      </w:ins>
      <w:r>
        <w:t xml:space="preserve">We </w:t>
      </w:r>
      <w:del w:id="531" w:author="Martin Gerdin Wärnberg" w:date="2025-08-04T12:32:00Z" w16du:dateUtc="2025-08-04T10:32:00Z">
        <w:r>
          <w:delText xml:space="preserve">did not conduct a formal power calculation for this pilot study, as the purpose was </w:delText>
        </w:r>
      </w:del>
      <w:ins w:id="532" w:author="Martin Gerdin Wärnberg" w:date="2025-08-04T12:32:00Z" w16du:dateUtc="2025-08-04T10:32:00Z">
        <w:r>
          <w:t xml:space="preserve">initially planned </w:t>
        </w:r>
      </w:ins>
      <w:r>
        <w:t xml:space="preserve">to </w:t>
      </w:r>
      <w:del w:id="533" w:author="Martin Gerdin Wärnberg" w:date="2025-08-04T12:32:00Z" w16du:dateUtc="2025-08-04T10:32:00Z">
        <w:r>
          <w:delText>assess</w:delText>
        </w:r>
      </w:del>
      <w:ins w:id="534" w:author="Martin Gerdin Wärnberg" w:date="2025-08-04T12:32:00Z" w16du:dateUtc="2025-08-04T10:32:00Z">
        <w:r>
          <w:t>use simple random sampling to select</w:t>
        </w:r>
      </w:ins>
      <w:r>
        <w:t xml:space="preserve"> the </w:t>
      </w:r>
      <w:del w:id="535" w:author="Martin Gerdin Wärnberg" w:date="2025-08-04T12:32:00Z" w16du:dateUtc="2025-08-04T10:32:00Z">
        <w:r>
          <w:delText>feasibility</w:delText>
        </w:r>
      </w:del>
      <w:ins w:id="536" w:author="Martin Gerdin Wärnberg" w:date="2025-08-04T12:32:00Z" w16du:dateUtc="2025-08-04T10:32:00Z">
        <w:r>
          <w:t>units to be trained, but for pragmatic reasons this decision was left to the site principal investigator. The number</w:t>
        </w:r>
      </w:ins>
      <w:r>
        <w:t xml:space="preserve"> of </w:t>
      </w:r>
      <w:del w:id="537" w:author="Martin Gerdin Wärnberg" w:date="2025-08-04T12:32:00Z" w16du:dateUtc="2025-08-04T10:32:00Z">
        <w:r>
          <w:delText xml:space="preserve">the trial logistics and research methods. </w:delText>
        </w:r>
      </w:del>
      <w:ins w:id="538" w:author="Martin Gerdin Wärnberg" w:date="2025-08-04T12:32:00Z" w16du:dateUtc="2025-08-04T10:32:00Z">
        <w:r>
          <w:t>residents trained in each intervention cluster varied based on the unit size.</w:t>
        </w:r>
      </w:ins>
    </w:p>
    <w:p w14:paraId="6E943D3F" w14:textId="0F07E334" w:rsidR="0015431A" w:rsidRDefault="00000000">
      <w:pPr>
        <w:pStyle w:val="Heading2"/>
      </w:pPr>
      <w:bookmarkStart w:id="539" w:name="allocation-and-blinding"/>
      <w:bookmarkEnd w:id="495"/>
      <w:bookmarkEnd w:id="514"/>
      <w:r>
        <w:lastRenderedPageBreak/>
        <w:t xml:space="preserve">Allocation and </w:t>
      </w:r>
      <w:del w:id="540" w:author="Martin Gerdin Wärnberg" w:date="2025-08-04T12:32:00Z" w16du:dateUtc="2025-08-04T10:32:00Z">
        <w:r>
          <w:delText>blinding</w:delText>
        </w:r>
      </w:del>
      <w:ins w:id="541" w:author="Martin Gerdin Wärnberg" w:date="2025-08-04T12:32:00Z" w16du:dateUtc="2025-08-04T10:32:00Z">
        <w:r>
          <w:t>Blinding</w:t>
        </w:r>
      </w:ins>
    </w:p>
    <w:p w14:paraId="47FE979E" w14:textId="3CA405B4" w:rsidR="0015431A" w:rsidRDefault="00000000">
      <w:pPr>
        <w:pStyle w:val="FirstParagraph"/>
      </w:pPr>
      <w:r>
        <w:t xml:space="preserve">We used simple </w:t>
      </w:r>
      <w:proofErr w:type="spellStart"/>
      <w:r>
        <w:t>randomisation</w:t>
      </w:r>
      <w:proofErr w:type="spellEnd"/>
      <w:r>
        <w:t xml:space="preserve"> implemented using sealed envelopes to allocate sites to </w:t>
      </w:r>
      <w:ins w:id="542" w:author="Martin Gerdin Wärnberg" w:date="2025-08-04T12:32:00Z" w16du:dateUtc="2025-08-04T10:32:00Z">
        <w:r>
          <w:t xml:space="preserve">the </w:t>
        </w:r>
      </w:ins>
      <w:r>
        <w:t xml:space="preserve">trial arms. </w:t>
      </w:r>
      <w:del w:id="543" w:author="Martin Gerdin Wärnberg" w:date="2025-08-04T12:32:00Z" w16du:dateUtc="2025-08-04T10:32:00Z">
        <w:r>
          <w:delText>We did</w:delText>
        </w:r>
      </w:del>
      <w:ins w:id="544" w:author="Martin Gerdin Wärnberg" w:date="2025-08-04T12:32:00Z" w16du:dateUtc="2025-08-04T10:32:00Z">
        <w:r>
          <w:t>It was</w:t>
        </w:r>
      </w:ins>
      <w:r>
        <w:t xml:space="preserve"> not</w:t>
      </w:r>
      <w:ins w:id="545" w:author="Martin Gerdin Wärnberg" w:date="2025-08-04T12:32:00Z" w16du:dateUtc="2025-08-04T10:32:00Z">
        <w:r>
          <w:t xml:space="preserve"> possible to</w:t>
        </w:r>
      </w:ins>
      <w:r>
        <w:t xml:space="preserve"> blind investigators, residents or patients to the intervention.</w:t>
      </w:r>
      <w:ins w:id="546" w:author="Martin Gerdin Wärnberg" w:date="2025-08-04T12:32:00Z" w16du:dateUtc="2025-08-04T10:32:00Z">
        <w:r>
          <w:t xml:space="preserve"> Data analysts were not blinded.</w:t>
        </w:r>
      </w:ins>
    </w:p>
    <w:p w14:paraId="0D0B5A4C" w14:textId="77777777" w:rsidR="0015431A" w:rsidRDefault="00000000">
      <w:pPr>
        <w:pStyle w:val="Heading2"/>
      </w:pPr>
      <w:bookmarkStart w:id="547" w:name="data-collection"/>
      <w:bookmarkEnd w:id="539"/>
      <w:r>
        <w:t>Data Collection</w:t>
      </w:r>
    </w:p>
    <w:p w14:paraId="0793DD8B" w14:textId="5D863E7D" w:rsidR="0015431A" w:rsidRDefault="00000000">
      <w:pPr>
        <w:pStyle w:val="FirstParagraph"/>
      </w:pPr>
      <w:del w:id="548" w:author="Martin Gerdin Wärnberg" w:date="2025-08-04T12:32:00Z" w16du:dateUtc="2025-08-04T10:32:00Z">
        <w:r>
          <w:delText>Data was collected over a four-month period. A research officer</w:delText>
        </w:r>
      </w:del>
      <w:ins w:id="549" w:author="Martin Gerdin Wärnberg" w:date="2025-08-04T12:32:00Z" w16du:dateUtc="2025-08-04T10:32:00Z">
        <w:r>
          <w:t>The planned data collection period was four months. However, the actual period varied across clusters depending on the timing of the training, to ensure a minimum of three months of data collection after the training in the intervention clusters. Research officers</w:t>
        </w:r>
      </w:ins>
      <w:r>
        <w:t xml:space="preserve"> collected data on all patients who presented on the days and shifts when participating residents were assigned to trauma care. The research officers observed care</w:t>
      </w:r>
      <w:del w:id="550" w:author="Martin Gerdin Wärnberg" w:date="2025-08-04T12:32:00Z" w16du:dateUtc="2025-08-04T10:32:00Z">
        <w:r>
          <w:delText xml:space="preserve"> and</w:delText>
        </w:r>
      </w:del>
      <w:ins w:id="551" w:author="Martin Gerdin Wärnberg" w:date="2025-08-04T12:32:00Z" w16du:dateUtc="2025-08-04T10:32:00Z">
        <w:r>
          <w:t>,</w:t>
        </w:r>
      </w:ins>
      <w:r>
        <w:t xml:space="preserve"> interviewed residents and patients, and </w:t>
      </w:r>
      <w:del w:id="552" w:author="Martin Gerdin Wärnberg" w:date="2025-08-04T12:32:00Z" w16du:dateUtc="2025-08-04T10:32:00Z">
        <w:r>
          <w:delText xml:space="preserve">also </w:delText>
        </w:r>
      </w:del>
      <w:r>
        <w:t xml:space="preserve">extracted data from </w:t>
      </w:r>
      <w:del w:id="553" w:author="Martin Gerdin Wärnberg" w:date="2025-08-04T12:32:00Z" w16du:dateUtc="2025-08-04T10:32:00Z">
        <w:r>
          <w:delText xml:space="preserve">the </w:delText>
        </w:r>
      </w:del>
      <w:r>
        <w:t xml:space="preserve">hospital records. </w:t>
      </w:r>
      <w:del w:id="554" w:author="Martin Gerdin Wärnberg" w:date="2025-08-04T12:32:00Z" w16du:dateUtc="2025-08-04T10:32:00Z">
        <w:r>
          <w:delText>We</w:delText>
        </w:r>
      </w:del>
      <w:ins w:id="555" w:author="Martin Gerdin Wärnberg" w:date="2025-08-04T12:32:00Z" w16du:dateUtc="2025-08-04T10:32:00Z">
        <w:r>
          <w:t>Admitted patients were</w:t>
        </w:r>
      </w:ins>
      <w:r>
        <w:t xml:space="preserve"> followed up </w:t>
      </w:r>
      <w:del w:id="556" w:author="Martin Gerdin Wärnberg" w:date="2025-08-04T12:32:00Z" w16du:dateUtc="2025-08-04T10:32:00Z">
        <w:r>
          <w:delText xml:space="preserve">admitted patients </w:delText>
        </w:r>
      </w:del>
      <w:r>
        <w:t>for</w:t>
      </w:r>
      <w:del w:id="557" w:author="Martin Gerdin Wärnberg" w:date="2025-08-04T12:32:00Z" w16du:dateUtc="2025-08-04T10:32:00Z">
        <w:r>
          <w:delText xml:space="preserve"> their</w:delText>
        </w:r>
      </w:del>
      <w:r>
        <w:t xml:space="preserve"> complications and other in-hospital outcome measures. Patients who were not admitted or who were discharged before the end of the study were followed up </w:t>
      </w:r>
      <w:del w:id="558" w:author="Martin Gerdin Wärnberg" w:date="2025-08-04T12:32:00Z" w16du:dateUtc="2025-08-04T10:32:00Z">
        <w:r>
          <w:delText>telephonically</w:delText>
        </w:r>
      </w:del>
      <w:ins w:id="559" w:author="Martin Gerdin Wärnberg" w:date="2025-08-04T12:32:00Z" w16du:dateUtc="2025-08-04T10:32:00Z">
        <w:r>
          <w:t>by telephone</w:t>
        </w:r>
      </w:ins>
      <w:r>
        <w:t xml:space="preserve"> for mortality </w:t>
      </w:r>
      <w:del w:id="560" w:author="Martin Gerdin Wärnberg" w:date="2025-08-04T12:32:00Z" w16du:dateUtc="2025-08-04T10:32:00Z">
        <w:r>
          <w:delText xml:space="preserve">outcomes </w:delText>
        </w:r>
      </w:del>
      <w:r>
        <w:t>and quality</w:t>
      </w:r>
      <w:del w:id="561" w:author="Martin Gerdin Wärnberg" w:date="2025-08-04T12:32:00Z" w16du:dateUtc="2025-08-04T10:32:00Z">
        <w:r>
          <w:delText xml:space="preserve"> </w:delText>
        </w:r>
      </w:del>
      <w:ins w:id="562" w:author="Martin Gerdin Wärnberg" w:date="2025-08-04T12:32:00Z" w16du:dateUtc="2025-08-04T10:32:00Z">
        <w:r>
          <w:t>-</w:t>
        </w:r>
      </w:ins>
      <w:r>
        <w:t>of</w:t>
      </w:r>
      <w:del w:id="563" w:author="Martin Gerdin Wärnberg" w:date="2025-08-04T12:32:00Z" w16du:dateUtc="2025-08-04T10:32:00Z">
        <w:r>
          <w:delText xml:space="preserve"> </w:delText>
        </w:r>
      </w:del>
      <w:ins w:id="564" w:author="Martin Gerdin Wärnberg" w:date="2025-08-04T12:32:00Z" w16du:dateUtc="2025-08-04T10:32:00Z">
        <w:r>
          <w:t>-</w:t>
        </w:r>
      </w:ins>
      <w:r>
        <w:t>life</w:t>
      </w:r>
      <w:del w:id="565" w:author="Martin Gerdin Wärnberg" w:date="2025-08-04T12:32:00Z" w16du:dateUtc="2025-08-04T10:32:00Z">
        <w:r>
          <w:delText xml:space="preserve"> outcomes</w:delText>
        </w:r>
      </w:del>
      <w:r>
        <w:t>.</w:t>
      </w:r>
    </w:p>
    <w:p w14:paraId="4EA6DF5C" w14:textId="77777777" w:rsidR="0015431A" w:rsidRDefault="00000000">
      <w:pPr>
        <w:pStyle w:val="Heading2"/>
      </w:pPr>
      <w:bookmarkStart w:id="566" w:name="variables"/>
      <w:bookmarkEnd w:id="547"/>
      <w:r>
        <w:t>Variables</w:t>
      </w:r>
    </w:p>
    <w:p w14:paraId="72D3994C" w14:textId="6A7B2F49" w:rsidR="0015431A" w:rsidRDefault="00000000">
      <w:pPr>
        <w:pStyle w:val="FirstParagraph"/>
      </w:pPr>
      <w:del w:id="567" w:author="Martin Gerdin Wärnberg" w:date="2025-08-04T12:32:00Z" w16du:dateUtc="2025-08-04T10:32:00Z">
        <w:r>
          <w:delText>The research</w:delText>
        </w:r>
      </w:del>
      <w:ins w:id="568" w:author="Martin Gerdin Wärnberg" w:date="2025-08-04T12:32:00Z" w16du:dateUtc="2025-08-04T10:32:00Z">
        <w:r>
          <w:t>Research</w:t>
        </w:r>
      </w:ins>
      <w:r>
        <w:t xml:space="preserve"> officers collected data on demographics, vital signs, management details including imaging and surgery, and details of any injury sustained. All injuries were coded according to the International Classification of Diseases version 10 (ICD-10). Based on these </w:t>
      </w:r>
      <w:del w:id="569" w:author="Martin Gerdin Wärnberg" w:date="2025-08-04T12:32:00Z" w16du:dateUtc="2025-08-04T10:32:00Z">
        <w:r>
          <w:delText xml:space="preserve">ICD-10 </w:delText>
        </w:r>
      </w:del>
      <w:r>
        <w:t xml:space="preserve">codes, we calculated the Injury Severity Score </w:t>
      </w:r>
      <w:ins w:id="570" w:author="Martin Gerdin Wärnberg" w:date="2025-08-04T12:32:00Z" w16du:dateUtc="2025-08-04T10:32:00Z">
        <w:r>
          <w:t xml:space="preserve">(ISS) </w:t>
        </w:r>
      </w:ins>
      <w:r>
        <w:t xml:space="preserve">using the R package </w:t>
      </w:r>
      <w:del w:id="571" w:author="Martin Gerdin Wärnberg" w:date="2025-08-04T12:32:00Z" w16du:dateUtc="2025-08-04T10:32:00Z">
        <w:r>
          <w:rPr>
            <w:rStyle w:val="VerbatimChar"/>
          </w:rPr>
          <w:delText>icdpicr</w:delText>
        </w:r>
        <w:r>
          <w:rPr>
            <w:vertAlign w:val="superscript"/>
          </w:rPr>
          <w:delText>26</w:delText>
        </w:r>
        <w:r>
          <w:delText>. For</w:delText>
        </w:r>
      </w:del>
      <w:ins w:id="572" w:author="Martin Gerdin Wärnberg" w:date="2025-08-04T12:32:00Z" w16du:dateUtc="2025-08-04T10:32:00Z">
        <w:r>
          <w:rPr>
            <w:rStyle w:val="VerbatimChar"/>
          </w:rPr>
          <w:t>icdpicr</w:t>
        </w:r>
        <w:r>
          <w:rPr>
            <w:vertAlign w:val="superscript"/>
          </w:rPr>
          <w:t>29</w:t>
        </w:r>
        <w:r>
          <w:t>. The ISS is</w:t>
        </w:r>
      </w:ins>
      <w:r>
        <w:t xml:space="preserve"> a </w:t>
      </w:r>
      <w:del w:id="573" w:author="Martin Gerdin Wärnberg" w:date="2025-08-04T12:32:00Z" w16du:dateUtc="2025-08-04T10:32:00Z">
        <w:r>
          <w:delText>convenience sample</w:delText>
        </w:r>
      </w:del>
      <w:ins w:id="574" w:author="Martin Gerdin Wärnberg" w:date="2025-08-04T12:32:00Z" w16du:dateUtc="2025-08-04T10:32:00Z">
        <w:r>
          <w:t>widely used measure</w:t>
        </w:r>
      </w:ins>
      <w:r>
        <w:t xml:space="preserve"> of </w:t>
      </w:r>
      <w:del w:id="575" w:author="Martin Gerdin Wärnberg" w:date="2025-08-04T12:32:00Z" w16du:dateUtc="2025-08-04T10:32:00Z">
        <w:r>
          <w:delText xml:space="preserve">patients we also extracted data </w:delText>
        </w:r>
      </w:del>
      <w:ins w:id="576" w:author="Martin Gerdin Wärnberg" w:date="2025-08-04T12:32:00Z" w16du:dateUtc="2025-08-04T10:32:00Z">
        <w:r>
          <w:t xml:space="preserve">injury severity and ranges </w:t>
        </w:r>
      </w:ins>
      <w:r>
        <w:t xml:space="preserve">from </w:t>
      </w:r>
      <w:del w:id="577" w:author="Martin Gerdin Wärnberg" w:date="2025-08-04T12:32:00Z" w16du:dateUtc="2025-08-04T10:32:00Z">
        <w:r>
          <w:delText>medical records,</w:delText>
        </w:r>
      </w:del>
      <w:ins w:id="578" w:author="Martin Gerdin Wärnberg" w:date="2025-08-04T12:32:00Z" w16du:dateUtc="2025-08-04T10:32:00Z">
        <w:r>
          <w:t>0</w:t>
        </w:r>
      </w:ins>
      <w:r>
        <w:t xml:space="preserve"> to </w:t>
      </w:r>
      <w:del w:id="579" w:author="Martin Gerdin Wärnberg" w:date="2025-08-04T12:32:00Z" w16du:dateUtc="2025-08-04T10:32:00Z">
        <w:r>
          <w:delText xml:space="preserve">be able to compare the distribution of this data </w:delText>
        </w:r>
      </w:del>
      <w:ins w:id="580" w:author="Martin Gerdin Wärnberg" w:date="2025-08-04T12:32:00Z" w16du:dateUtc="2025-08-04T10:32:00Z">
        <w:r>
          <w:t xml:space="preserve">75, </w:t>
        </w:r>
      </w:ins>
      <w:r>
        <w:t xml:space="preserve">with </w:t>
      </w:r>
      <w:del w:id="581" w:author="Martin Gerdin Wärnberg" w:date="2025-08-04T12:32:00Z" w16du:dateUtc="2025-08-04T10:32:00Z">
        <w:r>
          <w:delText xml:space="preserve">the distribution of data </w:delText>
        </w:r>
      </w:del>
      <w:ins w:id="582" w:author="Martin Gerdin Wärnberg" w:date="2025-08-04T12:32:00Z" w16du:dateUtc="2025-08-04T10:32:00Z">
        <w:r>
          <w:t xml:space="preserve">a cut-off score of 16 often used to define major trauma and 75 representing </w:t>
        </w:r>
        <w:proofErr w:type="spellStart"/>
        <w:r>
          <w:t>unsurvivable</w:t>
        </w:r>
        <w:proofErr w:type="spellEnd"/>
        <w:r>
          <w:t xml:space="preserve"> trauma. We also </w:t>
        </w:r>
      </w:ins>
      <w:r>
        <w:t xml:space="preserve">collected </w:t>
      </w:r>
      <w:del w:id="583" w:author="Martin Gerdin Wärnberg" w:date="2025-08-04T12:32:00Z" w16du:dateUtc="2025-08-04T10:32:00Z">
        <w:r>
          <w:delText>through direct observations</w:delText>
        </w:r>
      </w:del>
      <w:ins w:id="584" w:author="Martin Gerdin Wärnberg" w:date="2025-08-04T12:32:00Z" w16du:dateUtc="2025-08-04T10:32:00Z">
        <w:r>
          <w:t>data on potential outcomes for the full-scale trial, including 30-day and in-hospital mortality, complications and health related quality of life (assessed using the EQ-5D-3L). We did not calculate an EQ-5D-3L index score, because no Indian value set is currently available</w:t>
        </w:r>
        <w:r>
          <w:rPr>
            <w:vertAlign w:val="superscript"/>
          </w:rPr>
          <w:t>30</w:t>
        </w:r>
        <w:r>
          <w:t>. We also attempted to collect data on cause of death. A list of variables is available in Supplementary Table S2</w:t>
        </w:r>
      </w:ins>
      <w:r>
        <w:t>.</w:t>
      </w:r>
    </w:p>
    <w:p w14:paraId="3AACE063" w14:textId="12D1E4C8" w:rsidR="0015431A" w:rsidRDefault="00000000">
      <w:pPr>
        <w:pStyle w:val="Heading2"/>
      </w:pPr>
      <w:bookmarkStart w:id="585" w:name="patient-and-public-involvement"/>
      <w:bookmarkEnd w:id="566"/>
      <w:r>
        <w:t xml:space="preserve">Patient and </w:t>
      </w:r>
      <w:del w:id="586" w:author="Martin Gerdin Wärnberg" w:date="2025-08-04T12:32:00Z" w16du:dateUtc="2025-08-04T10:32:00Z">
        <w:r>
          <w:delText>public involvement</w:delText>
        </w:r>
      </w:del>
      <w:ins w:id="587" w:author="Martin Gerdin Wärnberg" w:date="2025-08-04T12:32:00Z" w16du:dateUtc="2025-08-04T10:32:00Z">
        <w:r>
          <w:t>Public Involvement</w:t>
        </w:r>
      </w:ins>
    </w:p>
    <w:p w14:paraId="1528FF79" w14:textId="776D5456" w:rsidR="0015431A" w:rsidRDefault="00000000">
      <w:pPr>
        <w:pStyle w:val="FirstParagraph"/>
      </w:pPr>
      <w:r>
        <w:t xml:space="preserve">We conducted community consultations </w:t>
      </w:r>
      <w:del w:id="588" w:author="Martin Gerdin Wärnberg" w:date="2025-08-04T12:32:00Z" w16du:dateUtc="2025-08-04T10:32:00Z">
        <w:r>
          <w:delText>to collect inputs from</w:delText>
        </w:r>
      </w:del>
      <w:ins w:id="589" w:author="Martin Gerdin Wärnberg" w:date="2025-08-04T12:32:00Z" w16du:dateUtc="2025-08-04T10:32:00Z">
        <w:r>
          <w:t>with</w:t>
        </w:r>
      </w:ins>
      <w:r>
        <w:t xml:space="preserve"> patients, their caregivers, patient groups, and resident doctors to </w:t>
      </w:r>
      <w:del w:id="590" w:author="Martin Gerdin Wärnberg" w:date="2025-08-04T12:32:00Z" w16du:dateUtc="2025-08-04T10:32:00Z">
        <w:r>
          <w:delText>be used in</w:delText>
        </w:r>
      </w:del>
      <w:ins w:id="591" w:author="Martin Gerdin Wärnberg" w:date="2025-08-04T12:32:00Z" w16du:dateUtc="2025-08-04T10:32:00Z">
        <w:r>
          <w:t>inform</w:t>
        </w:r>
      </w:ins>
      <w:r>
        <w:t xml:space="preserve"> the selection of outcome measures and implementation of the full-scale trial. </w:t>
      </w:r>
      <w:del w:id="592" w:author="Martin Gerdin Wärnberg" w:date="2025-08-04T12:32:00Z" w16du:dateUtc="2025-08-04T10:32:00Z">
        <w:r>
          <w:delText>The results</w:delText>
        </w:r>
      </w:del>
      <w:ins w:id="593" w:author="Martin Gerdin Wärnberg" w:date="2025-08-04T12:32:00Z" w16du:dateUtc="2025-08-04T10:32:00Z">
        <w:r>
          <w:t>Results</w:t>
        </w:r>
      </w:ins>
      <w:r>
        <w:t xml:space="preserve"> of these consultations are published </w:t>
      </w:r>
      <w:del w:id="594" w:author="Martin Gerdin Wärnberg" w:date="2025-08-04T12:32:00Z" w16du:dateUtc="2025-08-04T10:32:00Z">
        <w:r>
          <w:delText>separately</w:delText>
        </w:r>
        <w:r>
          <w:rPr>
            <w:vertAlign w:val="superscript"/>
          </w:rPr>
          <w:delText>27</w:delText>
        </w:r>
        <w:r>
          <w:delText>.</w:delText>
        </w:r>
      </w:del>
      <w:ins w:id="595" w:author="Martin Gerdin Wärnberg" w:date="2025-08-04T12:32:00Z" w16du:dateUtc="2025-08-04T10:32:00Z">
        <w:r>
          <w:t>separately</w:t>
        </w:r>
        <w:r>
          <w:rPr>
            <w:vertAlign w:val="superscript"/>
          </w:rPr>
          <w:t>31</w:t>
        </w:r>
        <w:r>
          <w:t>. We initially planned to distribute periodic surveys to residents and follow them up 30 days after training, but this was later changed to end-of-study interviews to allow for richer data (not published).</w:t>
        </w:r>
      </w:ins>
    </w:p>
    <w:p w14:paraId="60DD7FB3" w14:textId="384952EA" w:rsidR="0015431A" w:rsidRDefault="00000000">
      <w:pPr>
        <w:pStyle w:val="Heading2"/>
      </w:pPr>
      <w:bookmarkStart w:id="596" w:name="data-monitoring"/>
      <w:bookmarkEnd w:id="585"/>
      <w:r>
        <w:lastRenderedPageBreak/>
        <w:t xml:space="preserve">Data </w:t>
      </w:r>
      <w:del w:id="597" w:author="Martin Gerdin Wärnberg" w:date="2025-08-04T12:32:00Z" w16du:dateUtc="2025-08-04T10:32:00Z">
        <w:r>
          <w:delText>monitoring</w:delText>
        </w:r>
      </w:del>
      <w:ins w:id="598" w:author="Martin Gerdin Wärnberg" w:date="2025-08-04T12:32:00Z" w16du:dateUtc="2025-08-04T10:32:00Z">
        <w:r>
          <w:t>Monitoring</w:t>
        </w:r>
      </w:ins>
    </w:p>
    <w:p w14:paraId="2C78DF74" w14:textId="2BF1AC8D" w:rsidR="0015431A" w:rsidRDefault="00000000">
      <w:pPr>
        <w:pStyle w:val="FirstParagraph"/>
      </w:pPr>
      <w:del w:id="599" w:author="Martin Gerdin Wärnberg" w:date="2025-08-04T12:32:00Z" w16du:dateUtc="2025-08-04T10:32:00Z">
        <w:r>
          <w:delText>We conducted weekly</w:delText>
        </w:r>
      </w:del>
      <w:ins w:id="600" w:author="Martin Gerdin Wärnberg" w:date="2025-08-04T12:32:00Z" w16du:dateUtc="2025-08-04T10:32:00Z">
        <w:r>
          <w:t>Weekly</w:t>
        </w:r>
      </w:ins>
      <w:r>
        <w:t xml:space="preserve"> online meetings </w:t>
      </w:r>
      <w:ins w:id="601" w:author="Martin Gerdin Wärnberg" w:date="2025-08-04T12:32:00Z" w16du:dateUtc="2025-08-04T10:32:00Z">
        <w:r>
          <w:t xml:space="preserve">were held </w:t>
        </w:r>
      </w:ins>
      <w:r>
        <w:t xml:space="preserve">to monitor </w:t>
      </w:r>
      <w:del w:id="602" w:author="Martin Gerdin Wärnberg" w:date="2025-08-04T12:32:00Z" w16du:dateUtc="2025-08-04T10:32:00Z">
        <w:r>
          <w:delText xml:space="preserve">the </w:delText>
        </w:r>
      </w:del>
      <w:r>
        <w:t xml:space="preserve">study </w:t>
      </w:r>
      <w:ins w:id="603" w:author="Martin Gerdin Wärnberg" w:date="2025-08-04T12:32:00Z" w16du:dateUtc="2025-08-04T10:32:00Z">
        <w:r>
          <w:t xml:space="preserve">progress </w:t>
        </w:r>
      </w:ins>
      <w:r>
        <w:t xml:space="preserve">and data collection. </w:t>
      </w:r>
      <w:del w:id="604" w:author="Martin Gerdin Wärnberg" w:date="2025-08-04T12:32:00Z" w16du:dateUtc="2025-08-04T10:32:00Z">
        <w:r>
          <w:delText>We conducted one</w:delText>
        </w:r>
      </w:del>
      <w:ins w:id="605" w:author="Martin Gerdin Wärnberg" w:date="2025-08-04T12:32:00Z" w16du:dateUtc="2025-08-04T10:32:00Z">
        <w:r>
          <w:t>One</w:t>
        </w:r>
      </w:ins>
      <w:r>
        <w:t xml:space="preserve"> interim analysis </w:t>
      </w:r>
      <w:ins w:id="606" w:author="Martin Gerdin Wärnberg" w:date="2025-08-04T12:32:00Z" w16du:dateUtc="2025-08-04T10:32:00Z">
        <w:r>
          <w:t xml:space="preserve">was conducted </w:t>
        </w:r>
      </w:ins>
      <w:r>
        <w:t xml:space="preserve">approximately halfway through the study, and </w:t>
      </w:r>
      <w:ins w:id="607" w:author="Martin Gerdin Wärnberg" w:date="2025-08-04T12:32:00Z" w16du:dateUtc="2025-08-04T10:32:00Z">
        <w:r>
          <w:t xml:space="preserve">it was </w:t>
        </w:r>
      </w:ins>
      <w:r>
        <w:t>decided to complete the study</w:t>
      </w:r>
      <w:ins w:id="608" w:author="Martin Gerdin Wärnberg" w:date="2025-08-04T12:32:00Z" w16du:dateUtc="2025-08-04T10:32:00Z">
        <w:r>
          <w:t>,</w:t>
        </w:r>
      </w:ins>
      <w:r>
        <w:t xml:space="preserve"> as residents and patients were consenting to be included in the study and key variables including mortality</w:t>
      </w:r>
      <w:del w:id="609" w:author="Martin Gerdin Wärnberg" w:date="2025-08-04T12:32:00Z" w16du:dateUtc="2025-08-04T10:32:00Z">
        <w:r>
          <w:delText xml:space="preserve"> outcomes</w:delText>
        </w:r>
      </w:del>
      <w:ins w:id="610" w:author="Martin Gerdin Wärnberg" w:date="2025-08-04T12:32:00Z" w16du:dateUtc="2025-08-04T10:32:00Z">
        <w:r>
          <w:t>,</w:t>
        </w:r>
      </w:ins>
      <w:r>
        <w:t xml:space="preserve"> could be collected. </w:t>
      </w:r>
      <w:del w:id="611" w:author="Martin Gerdin Wärnberg" w:date="2025-08-04T12:32:00Z" w16du:dateUtc="2025-08-04T10:32:00Z">
        <w:r>
          <w:delText>We did not use a</w:delText>
        </w:r>
      </w:del>
      <w:ins w:id="612" w:author="Martin Gerdin Wärnberg" w:date="2025-08-04T12:32:00Z" w16du:dateUtc="2025-08-04T10:32:00Z">
        <w:r>
          <w:t>A formal</w:t>
        </w:r>
      </w:ins>
      <w:r>
        <w:t xml:space="preserve"> data monitoring committee</w:t>
      </w:r>
      <w:ins w:id="613" w:author="Martin Gerdin Wärnberg" w:date="2025-08-04T12:32:00Z" w16du:dateUtc="2025-08-04T10:32:00Z">
        <w:r>
          <w:t xml:space="preserve"> was not used</w:t>
        </w:r>
      </w:ins>
      <w:r>
        <w:t>.</w:t>
      </w:r>
    </w:p>
    <w:p w14:paraId="34212E6C" w14:textId="77777777" w:rsidR="0015431A" w:rsidRDefault="00000000">
      <w:pPr>
        <w:pStyle w:val="Heading2"/>
      </w:pPr>
      <w:bookmarkStart w:id="614" w:name="statistical-methods"/>
      <w:bookmarkEnd w:id="596"/>
      <w:r>
        <w:t>Statistical Methods</w:t>
      </w:r>
    </w:p>
    <w:p w14:paraId="54C0D676" w14:textId="77777777" w:rsidR="003A556A" w:rsidRDefault="00000000">
      <w:pPr>
        <w:pStyle w:val="FirstParagraph"/>
        <w:rPr>
          <w:del w:id="615" w:author="Martin Gerdin Wärnberg" w:date="2025-08-04T12:32:00Z" w16du:dateUtc="2025-08-04T10:32:00Z"/>
        </w:rPr>
      </w:pPr>
      <w:del w:id="616" w:author="Martin Gerdin Wärnberg" w:date="2025-08-04T12:32:00Z" w16du:dateUtc="2025-08-04T10:32:00Z">
        <w:r>
          <w:delText xml:space="preserve">We used the </w:delText>
        </w:r>
      </w:del>
      <w:ins w:id="617" w:author="Martin Gerdin Wärnberg" w:date="2025-08-04T12:32:00Z" w16du:dateUtc="2025-08-04T10:32:00Z">
        <w:r>
          <w:t xml:space="preserve">All analyses were conducted using </w:t>
        </w:r>
      </w:ins>
      <w:r>
        <w:t>R version 4.</w:t>
      </w:r>
      <w:del w:id="618" w:author="Martin Gerdin Wärnberg" w:date="2025-08-04T12:32:00Z" w16du:dateUtc="2025-08-04T10:32:00Z">
        <w:r>
          <w:delText>4.1 (2024-06-14) Statistical Software for all analyses</w:delText>
        </w:r>
        <w:r>
          <w:rPr>
            <w:vertAlign w:val="superscript"/>
          </w:rPr>
          <w:delText>28</w:delText>
        </w:r>
        <w:r>
          <w:delText>. We</w:delText>
        </w:r>
      </w:del>
      <w:ins w:id="619" w:author="Martin Gerdin Wärnberg" w:date="2025-08-04T12:32:00Z" w16du:dateUtc="2025-08-04T10:32:00Z">
        <w:r>
          <w:t>5.0 (2025-04-11) statistical software</w:t>
        </w:r>
        <w:r>
          <w:rPr>
            <w:vertAlign w:val="superscript"/>
          </w:rPr>
          <w:t>32</w:t>
        </w:r>
        <w:r>
          <w:t>. Feasibility outcomes and other data were</w:t>
        </w:r>
      </w:ins>
      <w:r>
        <w:t xml:space="preserve"> </w:t>
      </w:r>
      <w:proofErr w:type="spellStart"/>
      <w:r>
        <w:t>analysed</w:t>
      </w:r>
      <w:proofErr w:type="spellEnd"/>
      <w:r>
        <w:t xml:space="preserve"> </w:t>
      </w:r>
      <w:del w:id="620" w:author="Martin Gerdin Wärnberg" w:date="2025-08-04T12:32:00Z" w16du:dateUtc="2025-08-04T10:32:00Z">
        <w:r>
          <w:delText xml:space="preserve">all data </w:delText>
        </w:r>
      </w:del>
      <w:r>
        <w:t xml:space="preserve">using descriptive statistics and </w:t>
      </w:r>
      <w:del w:id="621" w:author="Martin Gerdin Wärnberg" w:date="2025-08-04T12:32:00Z" w16du:dateUtc="2025-08-04T10:32:00Z">
        <w:r>
          <w:delText>did not perform any</w:delText>
        </w:r>
      </w:del>
      <w:ins w:id="622" w:author="Martin Gerdin Wärnberg" w:date="2025-08-04T12:32:00Z" w16du:dateUtc="2025-08-04T10:32:00Z">
        <w:r>
          <w:t>no</w:t>
        </w:r>
      </w:ins>
      <w:r>
        <w:t xml:space="preserve"> formal hypothesis </w:t>
      </w:r>
      <w:del w:id="623" w:author="Martin Gerdin Wärnberg" w:date="2025-08-04T12:32:00Z" w16du:dateUtc="2025-08-04T10:32:00Z">
        <w:r>
          <w:delText>tests</w:delText>
        </w:r>
        <w:r>
          <w:rPr>
            <w:vertAlign w:val="superscript"/>
          </w:rPr>
          <w:delText>29</w:delText>
        </w:r>
        <w:r>
          <w:delText>.</w:delText>
        </w:r>
      </w:del>
      <w:ins w:id="624" w:author="Martin Gerdin Wärnberg" w:date="2025-08-04T12:32:00Z" w16du:dateUtc="2025-08-04T10:32:00Z">
        <w:r>
          <w:t xml:space="preserve">testing was performed. Initially, we planned to </w:t>
        </w:r>
        <w:proofErr w:type="spellStart"/>
        <w:r>
          <w:t>analyse</w:t>
        </w:r>
        <w:proofErr w:type="spellEnd"/>
        <w:r>
          <w:t xml:space="preserve"> feasibility outcomes at both the overall and individual cluster levels, but the sample sizes in individual clusters were too small to generate meaningful results.</w:t>
        </w:r>
      </w:ins>
      <w:r>
        <w:t xml:space="preserve"> Quantitative variables are </w:t>
      </w:r>
      <w:proofErr w:type="spellStart"/>
      <w:r>
        <w:t>summarised</w:t>
      </w:r>
      <w:proofErr w:type="spellEnd"/>
      <w:r>
        <w:t xml:space="preserve"> as </w:t>
      </w:r>
      <w:del w:id="625" w:author="Martin Gerdin Wärnberg" w:date="2025-08-04T12:32:00Z" w16du:dateUtc="2025-08-04T10:32:00Z">
        <w:r>
          <w:delText>median</w:delText>
        </w:r>
      </w:del>
      <w:ins w:id="626" w:author="Martin Gerdin Wärnberg" w:date="2025-08-04T12:32:00Z" w16du:dateUtc="2025-08-04T10:32:00Z">
        <w:r>
          <w:t>medians</w:t>
        </w:r>
      </w:ins>
      <w:r>
        <w:t xml:space="preserve"> and interquartile </w:t>
      </w:r>
      <w:del w:id="627" w:author="Martin Gerdin Wärnberg" w:date="2025-08-04T12:32:00Z" w16du:dateUtc="2025-08-04T10:32:00Z">
        <w:r>
          <w:delText>range</w:delText>
        </w:r>
      </w:del>
      <w:ins w:id="628" w:author="Martin Gerdin Wärnberg" w:date="2025-08-04T12:32:00Z" w16du:dateUtc="2025-08-04T10:32:00Z">
        <w:r>
          <w:t>ranges</w:t>
        </w:r>
      </w:ins>
      <w:r>
        <w:t xml:space="preserve">. Qualitative variables are presented as absolute numbers and percentages. </w:t>
      </w:r>
      <w:del w:id="629" w:author="Martin Gerdin Wärnberg" w:date="2025-08-04T12:32:00Z" w16du:dateUtc="2025-08-04T10:32:00Z">
        <w:r>
          <w:delText>We used an empty generalised linear mixed model  to estimate the intracluster correlation coefficient.</w:delText>
        </w:r>
      </w:del>
    </w:p>
    <w:p w14:paraId="04F04776" w14:textId="77777777" w:rsidR="003A556A" w:rsidRDefault="00000000">
      <w:pPr>
        <w:pStyle w:val="BodyText"/>
        <w:rPr>
          <w:del w:id="630" w:author="Martin Gerdin Wärnberg" w:date="2025-08-04T12:32:00Z" w16du:dateUtc="2025-08-04T10:32:00Z"/>
        </w:rPr>
      </w:pPr>
      <w:del w:id="631" w:author="Martin Gerdin Wärnberg" w:date="2025-08-04T12:32:00Z" w16du:dateUtc="2025-08-04T10:32:00Z">
        <w:r>
          <w:delText>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delText>
        </w:r>
      </w:del>
    </w:p>
    <w:p w14:paraId="337AD4E5" w14:textId="77777777" w:rsidR="003A556A" w:rsidRDefault="00000000">
      <w:pPr>
        <w:pStyle w:val="BodyText"/>
        <w:rPr>
          <w:del w:id="632" w:author="Martin Gerdin Wärnberg" w:date="2025-08-04T12:32:00Z" w16du:dateUtc="2025-08-04T10:32:00Z"/>
        </w:rPr>
      </w:pPr>
      <w:del w:id="633" w:author="Martin Gerdin Wärnberg" w:date="2025-08-04T12:32:00Z" w16du:dateUtc="2025-08-04T10:32:00Z">
        <w:r>
          <w:delText>Within each combination of trial arms we had planned to conduct subgroup analyses of men, women, blunt multisystem trauma, penetrating trauma, shock (systolic blood pressure ≤ 90 mmHg), severe traumatic brain injury, and elderly (≥65 years)</w:delText>
        </w:r>
        <w:r>
          <w:rPr>
            <w:vertAlign w:val="superscript"/>
          </w:rPr>
          <w:delText>30</w:delText>
        </w:r>
        <w:r>
          <w:delText xml:space="preserve">. These subgroups were however too small to allow for meaningful </w:delText>
        </w:r>
      </w:del>
      <w:ins w:id="634" w:author="Martin Gerdin Wärnberg" w:date="2025-08-04T12:32:00Z" w16du:dateUtc="2025-08-04T10:32:00Z">
        <w:r>
          <w:t xml:space="preserve">Additional </w:t>
        </w:r>
      </w:ins>
      <w:r>
        <w:t>analyses</w:t>
      </w:r>
      <w:del w:id="635" w:author="Martin Gerdin Wärnberg" w:date="2025-08-04T12:32:00Z" w16du:dateUtc="2025-08-04T10:32:00Z">
        <w:r>
          <w:delText>, and are therefore reported descriptively. We calculated both absolute and relative differences for each comparison, along with 75, 85, and 95% confidence intervals. We used an empirical bootstrap procedure with 1000 draws to estimate these confidence intervals.</w:delText>
        </w:r>
      </w:del>
    </w:p>
    <w:p w14:paraId="77FEB16F" w14:textId="40594528" w:rsidR="0015431A" w:rsidRDefault="00000000">
      <w:pPr>
        <w:pStyle w:val="FirstParagraph"/>
        <w:pPrChange w:id="636" w:author="Martin Gerdin Wärnberg" w:date="2025-08-04T12:32:00Z" w16du:dateUtc="2025-08-04T10:32:00Z">
          <w:pPr>
            <w:pStyle w:val="BodyText"/>
          </w:pPr>
        </w:pPrChange>
      </w:pPr>
      <w:del w:id="637" w:author="Martin Gerdin Wärnberg" w:date="2025-08-04T12:32:00Z" w16du:dateUtc="2025-08-04T10:32:00Z">
        <w:r>
          <w:delText>In the interest of space, only the 95% confidence intervals are presented for all comparisons in Supplementary Tables. The remaining results</w:delText>
        </w:r>
      </w:del>
      <w:ins w:id="638" w:author="Martin Gerdin Wärnberg" w:date="2025-08-04T12:32:00Z" w16du:dateUtc="2025-08-04T10:32:00Z">
        <w:r>
          <w:t xml:space="preserve"> performed according to the original protocol</w:t>
        </w:r>
      </w:ins>
      <w:r>
        <w:t xml:space="preserve"> are available </w:t>
      </w:r>
      <w:del w:id="639" w:author="Martin Gerdin Wärnberg" w:date="2025-08-04T12:32:00Z" w16du:dateUtc="2025-08-04T10:32:00Z">
        <w:r>
          <w:delText>from the corresponding author on request</w:delText>
        </w:r>
      </w:del>
      <w:ins w:id="640" w:author="Martin Gerdin Wärnberg" w:date="2025-08-04T12:32:00Z" w16du:dateUtc="2025-08-04T10:32:00Z">
        <w:r>
          <w:t>as additional online material</w:t>
        </w:r>
        <w:r>
          <w:rPr>
            <w:vertAlign w:val="superscript"/>
          </w:rPr>
          <w:t>33</w:t>
        </w:r>
      </w:ins>
      <w:r>
        <w:t>.</w:t>
      </w:r>
    </w:p>
    <w:p w14:paraId="00E9E51E" w14:textId="77777777" w:rsidR="0015431A" w:rsidRDefault="00000000">
      <w:pPr>
        <w:pStyle w:val="Heading2"/>
      </w:pPr>
      <w:bookmarkStart w:id="641" w:name="ethics-and-dissemination"/>
      <w:bookmarkEnd w:id="614"/>
      <w:r>
        <w:t>Ethics and Dissemination</w:t>
      </w:r>
    </w:p>
    <w:p w14:paraId="280751B1" w14:textId="3BBEF3A3" w:rsidR="0015431A" w:rsidRDefault="00000000">
      <w:pPr>
        <w:pStyle w:val="FirstParagraph"/>
      </w:pPr>
      <w:r>
        <w:t>We were granted research ethics approval from the institutional ethics committees at each participating hospital. For each</w:t>
      </w:r>
      <w:del w:id="642" w:author="Martin Gerdin Wärnberg" w:date="2025-08-04T12:32:00Z" w16du:dateUtc="2025-08-04T10:32:00Z">
        <w:r>
          <w:delText xml:space="preserve"> participating</w:delText>
        </w:r>
      </w:del>
      <w:r>
        <w:t xml:space="preserve"> hospital, the approvals were HBTMC/266/SURGERY for Dr R N Cooper Municipal General Hospital in Mumbai, IEC(II)/OUT/134/2022 for Seth GS Medical College and KEM Hospital in Mumbai, </w:t>
      </w:r>
      <w:r>
        <w:lastRenderedPageBreak/>
        <w:t xml:space="preserve">ICC/214/22/20/05/2022 for Lokmanya Tilak Municipal Medical College and General Hospital, CREC/2022/FEB/1(ii) for MEDICA </w:t>
      </w:r>
      <w:proofErr w:type="spellStart"/>
      <w:r>
        <w:t>Superspeciality</w:t>
      </w:r>
      <w:proofErr w:type="spellEnd"/>
      <w:r>
        <w:t xml:space="preserve"> Hospital in Kolkata, MC/KOL/IEC/NON-SPON/1217/11/21 for Medical College, Kolkata, NRSMC/IEC/93/2021 for </w:t>
      </w:r>
      <w:proofErr w:type="spellStart"/>
      <w:r>
        <w:t>Nilratan</w:t>
      </w:r>
      <w:proofErr w:type="spellEnd"/>
      <w:r>
        <w:t xml:space="preserve"> Sircar Medical College &amp; Hospital in Kolkata, and finally IEC-03/2022-2332 for the Postgraduate Institute of Medical Education and Research, Chandigarh.</w:t>
      </w:r>
    </w:p>
    <w:p w14:paraId="3BD5CA12" w14:textId="77777777" w:rsidR="0015431A" w:rsidRDefault="00000000">
      <w:pPr>
        <w:pStyle w:val="Heading1"/>
      </w:pPr>
      <w:bookmarkStart w:id="643" w:name="results"/>
      <w:bookmarkEnd w:id="318"/>
      <w:bookmarkEnd w:id="641"/>
      <w:r>
        <w:t>Results</w:t>
      </w:r>
    </w:p>
    <w:p w14:paraId="13B5E08F" w14:textId="42C1AB8C" w:rsidR="0015431A" w:rsidRDefault="00000000">
      <w:pPr>
        <w:pStyle w:val="FirstParagraph"/>
      </w:pPr>
      <w:r>
        <w:t xml:space="preserve">We </w:t>
      </w:r>
      <w:del w:id="644" w:author="Martin Gerdin Wärnberg" w:date="2025-08-04T12:32:00Z" w16du:dateUtc="2025-08-04T10:32:00Z">
        <w:r>
          <w:delText>enrolled</w:delText>
        </w:r>
      </w:del>
      <w:ins w:id="645" w:author="Martin Gerdin Wärnberg" w:date="2025-08-04T12:32:00Z" w16du:dateUtc="2025-08-04T10:32:00Z">
        <w:r>
          <w:t>included</w:t>
        </w:r>
      </w:ins>
      <w:r>
        <w:t xml:space="preserve"> 376 trauma patients from seven </w:t>
      </w:r>
      <w:del w:id="646" w:author="Martin Gerdin Wärnberg" w:date="2025-08-04T12:32:00Z" w16du:dateUtc="2025-08-04T10:32:00Z">
        <w:r>
          <w:delText>participating centres</w:delText>
        </w:r>
      </w:del>
      <w:ins w:id="647" w:author="Martin Gerdin Wärnberg" w:date="2025-08-04T12:32:00Z" w16du:dateUtc="2025-08-04T10:32:00Z">
        <w:r>
          <w:t>clusters</w:t>
        </w:r>
      </w:ins>
      <w:r>
        <w:t xml:space="preserve"> between April 2022 and February 2023. </w:t>
      </w:r>
      <w:ins w:id="648" w:author="Martin Gerdin Wärnberg" w:date="2025-08-04T12:32:00Z" w16du:dateUtc="2025-08-04T10:32:00Z">
        <w:r>
          <w:t xml:space="preserve">The data collection period and the number of patients included per month per cluster are shown in Figure 1. Owing to an error in the data uploading process, data were available only for one and three months in two clusters respectively. </w:t>
        </w:r>
      </w:ins>
      <w:r>
        <w:t xml:space="preserve">The standard care arm </w:t>
      </w:r>
      <w:del w:id="649" w:author="Martin Gerdin Wärnberg" w:date="2025-08-04T12:32:00Z" w16du:dateUtc="2025-08-04T10:32:00Z">
        <w:r>
          <w:delText>enrolled</w:delText>
        </w:r>
      </w:del>
      <w:ins w:id="650" w:author="Martin Gerdin Wärnberg" w:date="2025-08-04T12:32:00Z" w16du:dateUtc="2025-08-04T10:32:00Z">
        <w:r>
          <w:t>included</w:t>
        </w:r>
      </w:ins>
      <w:r>
        <w:t xml:space="preserve"> 202 patients, the ATLS</w:t>
      </w:r>
      <w:del w:id="651" w:author="Martin Gerdin Wärnberg" w:date="2025-08-04T12:32:00Z" w16du:dateUtc="2025-08-04T10:32:00Z">
        <w:r>
          <w:rPr>
            <w:vertAlign w:val="superscript"/>
          </w:rPr>
          <w:delText>®</w:delText>
        </w:r>
      </w:del>
      <w:r>
        <w:t xml:space="preserve"> arm </w:t>
      </w:r>
      <w:del w:id="652" w:author="Martin Gerdin Wärnberg" w:date="2025-08-04T12:32:00Z" w16du:dateUtc="2025-08-04T10:32:00Z">
        <w:r>
          <w:delText>enrolled</w:delText>
        </w:r>
      </w:del>
      <w:ins w:id="653" w:author="Martin Gerdin Wärnberg" w:date="2025-08-04T12:32:00Z" w16du:dateUtc="2025-08-04T10:32:00Z">
        <w:r>
          <w:t>included</w:t>
        </w:r>
      </w:ins>
      <w:r>
        <w:t xml:space="preserve"> 44 patients, and the PTC arm </w:t>
      </w:r>
      <w:del w:id="654" w:author="Martin Gerdin Wärnberg" w:date="2025-08-04T12:32:00Z" w16du:dateUtc="2025-08-04T10:32:00Z">
        <w:r>
          <w:delText>enrolled</w:delText>
        </w:r>
      </w:del>
      <w:ins w:id="655" w:author="Martin Gerdin Wärnberg" w:date="2025-08-04T12:32:00Z" w16du:dateUtc="2025-08-04T10:32:00Z">
        <w:r>
          <w:t>included</w:t>
        </w:r>
      </w:ins>
      <w:r>
        <w:t xml:space="preserve"> 130 patients. </w:t>
      </w:r>
      <w:del w:id="656" w:author="Martin Gerdin Wärnberg" w:date="2025-08-04T12:32:00Z" w16du:dateUtc="2025-08-04T10:32:00Z">
        <w:r>
          <w:delText>We trained a</w:delText>
        </w:r>
      </w:del>
      <w:ins w:id="657" w:author="Martin Gerdin Wärnberg" w:date="2025-08-04T12:32:00Z" w16du:dateUtc="2025-08-04T10:32:00Z">
        <w:r>
          <w:t>A</w:t>
        </w:r>
      </w:ins>
      <w:r>
        <w:t xml:space="preserve"> total of 22 residents</w:t>
      </w:r>
      <w:ins w:id="658" w:author="Martin Gerdin Wärnberg" w:date="2025-08-04T12:32:00Z" w16du:dateUtc="2025-08-04T10:32:00Z">
        <w:r>
          <w:t xml:space="preserve"> were trained</w:t>
        </w:r>
      </w:ins>
      <w:r>
        <w:t>, seven in ATLS</w:t>
      </w:r>
      <w:del w:id="659" w:author="Martin Gerdin Wärnberg" w:date="2025-08-04T12:32:00Z" w16du:dateUtc="2025-08-04T10:32:00Z">
        <w:r>
          <w:rPr>
            <w:vertAlign w:val="superscript"/>
          </w:rPr>
          <w:delText>®</w:delText>
        </w:r>
        <w:r>
          <w:delText>,</w:delText>
        </w:r>
      </w:del>
      <w:r>
        <w:t xml:space="preserve"> and 15 in PTC.</w:t>
      </w:r>
    </w:p>
    <w:p w14:paraId="437478CF" w14:textId="6AEDDAFE" w:rsidR="0015431A" w:rsidRDefault="00E20567">
      <w:pPr>
        <w:pStyle w:val="CaptionedFigure"/>
        <w:rPr>
          <w:ins w:id="660" w:author="Martin Gerdin Wärnberg" w:date="2025-08-04T12:32:00Z" w16du:dateUtc="2025-08-04T10:32:00Z"/>
        </w:rPr>
      </w:pPr>
      <w:ins w:id="661" w:author="Martin Gerdin Wärnberg" w:date="2025-08-04T12:32:00Z" w16du:dateUtc="2025-08-04T10:32:00Z">
        <w:r>
          <w:rPr>
            <w:noProof/>
          </w:rPr>
          <w:t xml:space="preserve"> </w:t>
        </w:r>
      </w:ins>
    </w:p>
    <w:p w14:paraId="778D1307" w14:textId="6953B106" w:rsidR="0015431A" w:rsidRDefault="00000000">
      <w:pPr>
        <w:pStyle w:val="BodyText"/>
      </w:pPr>
      <w:bookmarkStart w:id="662" w:name="fig:patients-per-month-figure"/>
      <w:bookmarkEnd w:id="662"/>
      <w:r>
        <w:t xml:space="preserve">The study flow diagram is shown in Figure </w:t>
      </w:r>
      <w:del w:id="663" w:author="Martin Gerdin Wärnberg" w:date="2025-08-04T12:32:00Z" w16du:dateUtc="2025-08-04T10:32:00Z">
        <w:r>
          <w:delText>1</w:delText>
        </w:r>
      </w:del>
      <w:ins w:id="664" w:author="Martin Gerdin Wärnberg" w:date="2025-08-04T12:32:00Z" w16du:dateUtc="2025-08-04T10:32:00Z">
        <w:r>
          <w:t>2,</w:t>
        </w:r>
      </w:ins>
      <w:r>
        <w:t xml:space="preserve"> and patient sample characteristics across trial arms are shown in Table </w:t>
      </w:r>
      <w:r w:rsidR="00A95925">
        <w:t>1</w:t>
      </w:r>
      <w:r>
        <w:t xml:space="preserve">. </w:t>
      </w:r>
      <w:ins w:id="665" w:author="Martin Gerdin Wärnberg" w:date="2025-08-04T12:32:00Z" w16du:dateUtc="2025-08-04T10:32:00Z">
        <w:r>
          <w:t xml:space="preserve">Extended patient sample characteristics are shown in Supplementary Table S2. </w:t>
        </w:r>
      </w:ins>
      <w:r>
        <w:t xml:space="preserve">Overall, </w:t>
      </w:r>
      <w:del w:id="666" w:author="Martin Gerdin Wärnberg" w:date="2025-08-04T12:32:00Z" w16du:dateUtc="2025-08-04T10:32:00Z">
        <w:r>
          <w:delText xml:space="preserve">the number of </w:delText>
        </w:r>
      </w:del>
      <w:ins w:id="667" w:author="Martin Gerdin Wärnberg" w:date="2025-08-04T12:32:00Z" w16du:dateUtc="2025-08-04T10:32:00Z">
        <w:r>
          <w:t xml:space="preserve">86 (23%) patients were </w:t>
        </w:r>
      </w:ins>
      <w:r>
        <w:t>females</w:t>
      </w:r>
      <w:del w:id="668" w:author="Martin Gerdin Wärnberg" w:date="2025-08-04T12:32:00Z" w16du:dateUtc="2025-08-04T10:32:00Z">
        <w:r>
          <w:delText xml:space="preserve"> were 86 (23%),</w:delText>
        </w:r>
      </w:del>
      <w:ins w:id="669" w:author="Martin Gerdin Wärnberg" w:date="2025-08-04T12:32:00Z" w16du:dateUtc="2025-08-04T10:32:00Z">
        <w:r>
          <w:t>,</w:t>
        </w:r>
      </w:ins>
      <w:r>
        <w:t xml:space="preserve"> the median (</w:t>
      </w:r>
      <w:ins w:id="670" w:author="Martin Gerdin Wärnberg" w:date="2025-08-04T12:32:00Z" w16du:dateUtc="2025-08-04T10:32:00Z">
        <w:r>
          <w:t xml:space="preserve">interquartile range, </w:t>
        </w:r>
      </w:ins>
      <w:r>
        <w:t xml:space="preserve">IQR) age was 33 (24, 46) years, and the median ISS (IQR) was 4 (1, 8). </w:t>
      </w:r>
      <w:ins w:id="671" w:author="Martin Gerdin Wärnberg" w:date="2025-08-04T12:32:00Z" w16du:dateUtc="2025-08-04T10:32:00Z">
        <w:r>
          <w:t xml:space="preserve">These prognostic factors differed between the trial arms. </w:t>
        </w:r>
      </w:ins>
      <w:r>
        <w:t xml:space="preserve">A total of 32 (10%) patients died within 30 days </w:t>
      </w:r>
      <w:del w:id="672" w:author="Martin Gerdin Wärnberg" w:date="2025-08-04T12:32:00Z" w16du:dateUtc="2025-08-04T10:32:00Z">
        <w:r>
          <w:delText>after</w:delText>
        </w:r>
      </w:del>
      <w:ins w:id="673" w:author="Martin Gerdin Wärnberg" w:date="2025-08-04T12:32:00Z" w16du:dateUtc="2025-08-04T10:32:00Z">
        <w:r>
          <w:t>of</w:t>
        </w:r>
      </w:ins>
      <w:r>
        <w:t xml:space="preserve"> arrival </w:t>
      </w:r>
      <w:del w:id="674" w:author="Martin Gerdin Wärnberg" w:date="2025-08-04T12:32:00Z" w16du:dateUtc="2025-08-04T10:32:00Z">
        <w:r>
          <w:delText>to</w:delText>
        </w:r>
      </w:del>
      <w:ins w:id="675" w:author="Martin Gerdin Wärnberg" w:date="2025-08-04T12:32:00Z" w16du:dateUtc="2025-08-04T10:32:00Z">
        <w:r>
          <w:t>at</w:t>
        </w:r>
      </w:ins>
      <w:r>
        <w:t xml:space="preserve"> the emergency department, and 29 (8%) patients died in </w:t>
      </w:r>
      <w:ins w:id="676" w:author="Martin Gerdin Wärnberg" w:date="2025-08-04T12:32:00Z" w16du:dateUtc="2025-08-04T10:32:00Z">
        <w:r>
          <w:t xml:space="preserve">the </w:t>
        </w:r>
      </w:ins>
      <w:r>
        <w:t>hospital.</w:t>
      </w:r>
      <w:del w:id="677" w:author="Martin Gerdin Wärnberg" w:date="2025-08-04T12:32:00Z" w16du:dateUtc="2025-08-04T10:32:00Z">
        <w:r>
          <w:delText xml:space="preserve"> The intracluster correlation coefficients was 0.022 for 30-day mortality and 0.017 for in-hospital mortality.</w:delText>
        </w:r>
      </w:del>
    </w:p>
    <w:p w14:paraId="34641454" w14:textId="43513000" w:rsidR="0015431A" w:rsidRDefault="00000000" w:rsidP="00E20567">
      <w:pPr>
        <w:pStyle w:val="BodyText"/>
        <w:rPr>
          <w:ins w:id="678" w:author="Martin Gerdin Wärnberg" w:date="2025-08-04T12:32:00Z" w16du:dateUtc="2025-08-04T10:32:00Z"/>
        </w:rPr>
      </w:pPr>
      <w:ins w:id="679" w:author="Martin Gerdin Wärnberg" w:date="2025-08-04T12:32:00Z" w16du:dateUtc="2025-08-04T10:32:00Z">
        <w:r>
          <w:t>After training, a total of 22 (16%) patients in the standard care arm died within 30 days, compared with 1 (4%) patient in the ATLS arm and 3 (5%) patients in the PTC arm. The corresponding rates for in-hospital mortality were 19 (12%), 1 (4%), and 3 (4%) for the standard care, ATLS and PTC arms, respectively.</w:t>
        </w:r>
      </w:ins>
    </w:p>
    <w:p w14:paraId="4AA5365C" w14:textId="77777777" w:rsidR="0015431A" w:rsidRDefault="00000000">
      <w:pPr>
        <w:pStyle w:val="Heading2"/>
        <w:rPr>
          <w:moveTo w:id="680" w:author="Martin Gerdin Wärnberg" w:date="2025-08-04T12:32:00Z" w16du:dateUtc="2025-08-04T10:32:00Z"/>
        </w:rPr>
      </w:pPr>
      <w:bookmarkStart w:id="681" w:name="fig:flow-diagram"/>
      <w:bookmarkStart w:id="682" w:name="outcomes"/>
      <w:bookmarkEnd w:id="681"/>
      <w:moveToRangeStart w:id="683" w:author="Martin Gerdin Wärnberg" w:date="2025-08-04T12:32:00Z" w:name="move205203166"/>
      <w:moveTo w:id="684" w:author="Martin Gerdin Wärnberg" w:date="2025-08-04T12:32:00Z" w16du:dateUtc="2025-08-04T10:32:00Z">
        <w:r>
          <w:t>Outcomes</w:t>
        </w:r>
      </w:moveTo>
    </w:p>
    <w:p w14:paraId="4ABB1808" w14:textId="77777777" w:rsidR="0015431A" w:rsidRDefault="00000000">
      <w:pPr>
        <w:pStyle w:val="Heading2"/>
        <w:rPr>
          <w:moveFrom w:id="685" w:author="Martin Gerdin Wärnberg" w:date="2025-08-04T12:32:00Z" w16du:dateUtc="2025-08-04T10:32:00Z"/>
        </w:rPr>
      </w:pPr>
      <w:moveFromRangeStart w:id="686" w:author="Martin Gerdin Wärnberg" w:date="2025-08-04T12:32:00Z" w:name="move205203166"/>
      <w:moveToRangeEnd w:id="683"/>
      <w:moveFrom w:id="687" w:author="Martin Gerdin Wärnberg" w:date="2025-08-04T12:32:00Z" w16du:dateUtc="2025-08-04T10:32:00Z">
        <w:r>
          <w:t>Outcomes</w:t>
        </w:r>
      </w:moveFrom>
    </w:p>
    <w:moveFromRangeEnd w:id="686"/>
    <w:p w14:paraId="3F23393E" w14:textId="425C1201" w:rsidR="0015431A" w:rsidRDefault="00000000">
      <w:pPr>
        <w:pStyle w:val="FirstParagraph"/>
        <w:rPr>
          <w:ins w:id="688" w:author="Martin Gerdin Wärnberg" w:date="2025-08-04T12:32:00Z" w16du:dateUtc="2025-08-04T10:32:00Z"/>
        </w:rPr>
      </w:pPr>
      <w:r>
        <w:t>The percentage of patients who consented to follow</w:t>
      </w:r>
      <w:del w:id="689" w:author="Martin Gerdin Wärnberg" w:date="2025-08-04T12:32:00Z" w16du:dateUtc="2025-08-04T10:32:00Z">
        <w:r>
          <w:delText xml:space="preserve"> </w:delText>
        </w:r>
      </w:del>
      <w:ins w:id="690" w:author="Martin Gerdin Wärnberg" w:date="2025-08-04T12:32:00Z" w16du:dateUtc="2025-08-04T10:32:00Z">
        <w:r>
          <w:t>-</w:t>
        </w:r>
      </w:ins>
      <w:r>
        <w:t xml:space="preserve">up was 77% and the percentage </w:t>
      </w:r>
      <w:del w:id="691" w:author="Martin Gerdin Wärnberg" w:date="2025-08-04T12:32:00Z" w16du:dateUtc="2025-08-04T10:32:00Z">
        <w:r>
          <w:delText xml:space="preserve">of residents who consented to training was 100%. Among patients, the </w:delText>
        </w:r>
      </w:del>
      <w:r>
        <w:t>lost to follow</w:t>
      </w:r>
      <w:del w:id="692" w:author="Martin Gerdin Wärnberg" w:date="2025-08-04T12:32:00Z" w16du:dateUtc="2025-08-04T10:32:00Z">
        <w:r>
          <w:delText xml:space="preserve"> </w:delText>
        </w:r>
      </w:del>
      <w:ins w:id="693" w:author="Martin Gerdin Wärnberg" w:date="2025-08-04T12:32:00Z" w16du:dateUtc="2025-08-04T10:32:00Z">
        <w:r>
          <w:t>-</w:t>
        </w:r>
      </w:ins>
      <w:r>
        <w:t xml:space="preserve">up </w:t>
      </w:r>
      <w:del w:id="694" w:author="Martin Gerdin Wärnberg" w:date="2025-08-04T12:32:00Z" w16du:dateUtc="2025-08-04T10:32:00Z">
        <w:r>
          <w:delText xml:space="preserve">rate </w:delText>
        </w:r>
      </w:del>
      <w:r>
        <w:t xml:space="preserve">was 14%. </w:t>
      </w:r>
      <w:del w:id="695" w:author="Martin Gerdin Wärnberg" w:date="2025-08-04T12:32:00Z" w16du:dateUtc="2025-08-04T10:32:00Z">
        <w:r>
          <w:delText xml:space="preserve">Among residents, the pass rate was 100%. </w:delText>
        </w:r>
      </w:del>
      <w:r>
        <w:t>The missing data rate ranged from 0</w:t>
      </w:r>
      <w:ins w:id="696" w:author="Martin Gerdin Wärnberg" w:date="2025-08-04T12:32:00Z" w16du:dateUtc="2025-08-04T10:32:00Z">
        <w:r>
          <w:t>%</w:t>
        </w:r>
      </w:ins>
      <w:r>
        <w:t xml:space="preserve"> to 50%, with details for selected variables shown in Table</w:t>
      </w:r>
      <w:r w:rsidR="00A95925">
        <w:t xml:space="preserve"> 1</w:t>
      </w:r>
      <w:r>
        <w:t xml:space="preserve"> and in Supplementary Table </w:t>
      </w:r>
      <w:del w:id="697" w:author="Martin Gerdin Wärnberg" w:date="2025-08-04T12:32:00Z" w16du:dateUtc="2025-08-04T10:32:00Z">
        <w:r>
          <w:delText>S1</w:delText>
        </w:r>
      </w:del>
      <w:ins w:id="698" w:author="Martin Gerdin Wärnberg" w:date="2025-08-04T12:32:00Z" w16du:dateUtc="2025-08-04T10:32:00Z">
        <w:r>
          <w:t>S2</w:t>
        </w:r>
      </w:ins>
      <w:r>
        <w:t xml:space="preserve">. The variables with the </w:t>
      </w:r>
      <w:del w:id="699" w:author="Martin Gerdin Wärnberg" w:date="2025-08-04T12:32:00Z" w16du:dateUtc="2025-08-04T10:32:00Z">
        <w:r>
          <w:delText>maximum</w:delText>
        </w:r>
      </w:del>
      <w:ins w:id="700" w:author="Martin Gerdin Wärnberg" w:date="2025-08-04T12:32:00Z" w16du:dateUtc="2025-08-04T10:32:00Z">
        <w:r>
          <w:t>largest</w:t>
        </w:r>
      </w:ins>
      <w:r>
        <w:t xml:space="preserve"> amount of missing data were </w:t>
      </w:r>
      <w:del w:id="701" w:author="Martin Gerdin Wärnberg" w:date="2025-08-04T12:32:00Z" w16du:dateUtc="2025-08-04T10:32:00Z">
        <w:r>
          <w:delText xml:space="preserve">in </w:delText>
        </w:r>
      </w:del>
      <w:r>
        <w:t xml:space="preserve">the cost of treatment, </w:t>
      </w:r>
      <w:ins w:id="702" w:author="Martin Gerdin Wärnberg" w:date="2025-08-04T12:32:00Z" w16du:dateUtc="2025-08-04T10:32:00Z">
        <w:r>
          <w:t xml:space="preserve">complications and cause of death, also </w:t>
        </w:r>
      </w:ins>
      <w:r>
        <w:t xml:space="preserve">reported in Supplementary </w:t>
      </w:r>
      <w:del w:id="703" w:author="Martin Gerdin Wärnberg" w:date="2025-08-04T12:32:00Z" w16du:dateUtc="2025-08-04T10:32:00Z">
        <w:r>
          <w:delText>Tables S1-12. The differences</w:delText>
        </w:r>
      </w:del>
      <w:ins w:id="704" w:author="Martin Gerdin Wärnberg" w:date="2025-08-04T12:32:00Z" w16du:dateUtc="2025-08-04T10:32:00Z">
        <w:r>
          <w:t>Table S2.</w:t>
        </w:r>
      </w:ins>
    </w:p>
    <w:p w14:paraId="4557E6D9" w14:textId="4A7F7A52" w:rsidR="0015431A" w:rsidRDefault="00000000">
      <w:pPr>
        <w:pStyle w:val="BodyText"/>
        <w:pPrChange w:id="705" w:author="Martin Gerdin Wärnberg" w:date="2025-08-04T12:32:00Z" w16du:dateUtc="2025-08-04T10:32:00Z">
          <w:pPr>
            <w:pStyle w:val="FirstParagraph"/>
          </w:pPr>
        </w:pPrChange>
      </w:pPr>
      <w:ins w:id="706" w:author="Martin Gerdin Wärnberg" w:date="2025-08-04T12:32:00Z" w16du:dateUtc="2025-08-04T10:32:00Z">
        <w:r>
          <w:t>Differences</w:t>
        </w:r>
      </w:ins>
      <w:r>
        <w:t xml:space="preserve"> in distributions between </w:t>
      </w:r>
      <w:ins w:id="707" w:author="Martin Gerdin Wärnberg" w:date="2025-08-04T12:32:00Z" w16du:dateUtc="2025-08-04T10:32:00Z">
        <w:r>
          <w:t xml:space="preserve">directly </w:t>
        </w:r>
      </w:ins>
      <w:r>
        <w:t>observed data and data extracted from medical records</w:t>
      </w:r>
      <w:del w:id="708" w:author="Martin Gerdin Wärnberg" w:date="2025-08-04T12:32:00Z" w16du:dateUtc="2025-08-04T10:32:00Z">
        <w:r>
          <w:delText>,</w:delText>
        </w:r>
      </w:del>
      <w:r>
        <w:t xml:space="preserve"> for selected variables </w:t>
      </w:r>
      <w:del w:id="709" w:author="Martin Gerdin Wärnberg" w:date="2025-08-04T12:32:00Z" w16du:dateUtc="2025-08-04T10:32:00Z">
        <w:r>
          <w:delText xml:space="preserve">that were </w:delText>
        </w:r>
      </w:del>
      <w:r>
        <w:t xml:space="preserve">collected through observation or </w:t>
      </w:r>
      <w:del w:id="710" w:author="Martin Gerdin Wärnberg" w:date="2025-08-04T12:32:00Z" w16du:dateUtc="2025-08-04T10:32:00Z">
        <w:r>
          <w:delText>interview,</w:delText>
        </w:r>
      </w:del>
      <w:ins w:id="711" w:author="Martin Gerdin Wärnberg" w:date="2025-08-04T12:32:00Z" w16du:dateUtc="2025-08-04T10:32:00Z">
        <w:r>
          <w:t>interviews</w:t>
        </w:r>
      </w:ins>
      <w:r>
        <w:t xml:space="preserve"> are shown in Table </w:t>
      </w:r>
      <w:r w:rsidR="00A95925">
        <w:t>2</w:t>
      </w:r>
      <w:r>
        <w:t xml:space="preserve">. Overall, the data were similarly distributed, but </w:t>
      </w:r>
      <w:r>
        <w:lastRenderedPageBreak/>
        <w:t xml:space="preserve">there were considerably more missing values in the </w:t>
      </w:r>
      <w:ins w:id="712" w:author="Martin Gerdin Wärnberg" w:date="2025-08-04T12:32:00Z" w16du:dateUtc="2025-08-04T10:32:00Z">
        <w:r>
          <w:t xml:space="preserve">data </w:t>
        </w:r>
      </w:ins>
      <w:r>
        <w:t xml:space="preserve">extracted </w:t>
      </w:r>
      <w:del w:id="713" w:author="Martin Gerdin Wärnberg" w:date="2025-08-04T12:32:00Z" w16du:dateUtc="2025-08-04T10:32:00Z">
        <w:r>
          <w:delText>data compared to</w:delText>
        </w:r>
      </w:del>
      <w:ins w:id="714" w:author="Martin Gerdin Wärnberg" w:date="2025-08-04T12:32:00Z" w16du:dateUtc="2025-08-04T10:32:00Z">
        <w:r>
          <w:t>from medical records than in</w:t>
        </w:r>
      </w:ins>
      <w:r>
        <w:t xml:space="preserve"> the</w:t>
      </w:r>
      <w:ins w:id="715" w:author="Martin Gerdin Wärnberg" w:date="2025-08-04T12:32:00Z" w16du:dateUtc="2025-08-04T10:32:00Z">
        <w:r>
          <w:t xml:space="preserve"> directly</w:t>
        </w:r>
      </w:ins>
      <w:r>
        <w:t xml:space="preserve"> observed data.</w:t>
      </w:r>
    </w:p>
    <w:p w14:paraId="1784781A" w14:textId="77777777" w:rsidR="003A556A" w:rsidRDefault="00000000">
      <w:pPr>
        <w:pStyle w:val="BodyText"/>
        <w:rPr>
          <w:del w:id="716" w:author="Martin Gerdin Wärnberg" w:date="2025-08-04T12:32:00Z" w16du:dateUtc="2025-08-04T10:32:00Z"/>
        </w:rPr>
      </w:pPr>
      <w:del w:id="717" w:author="Martin Gerdin Wärnberg" w:date="2025-08-04T12:32:00Z" w16du:dateUtc="2025-08-04T10:32:00Z">
        <w:r>
          <w:delText>After training, a total of 22 (16%) patients in the standard care arm died within 30 days, compared to 1 (4%) patients in the ATLS</w:delText>
        </w:r>
        <w:r>
          <w:rPr>
            <w:vertAlign w:val="superscript"/>
          </w:rPr>
          <w:delText>®</w:delText>
        </w:r>
        <w:r>
          <w:delText xml:space="preserve"> arm and 3 (5%) patients in the PTC arm. The corresponding figures for in-hospital mortality were 19 (12%)%, 1 (4%)%, and 3 (4%)% for the standard care, ATLS</w:delText>
        </w:r>
        <w:r>
          <w:rPr>
            <w:vertAlign w:val="superscript"/>
          </w:rPr>
          <w:delText>®</w:delText>
        </w:r>
        <w:r>
          <w:delText xml:space="preserve"> and PTC arms respectively, as shown in Table </w:delText>
        </w:r>
        <w:r w:rsidR="00911364">
          <w:delText>3</w:delText>
        </w:r>
        <w:r>
          <w:delText>. Overall, both in-hospital and 30-day mortality were substantially lower in the ATLS</w:delText>
        </w:r>
        <w:r>
          <w:rPr>
            <w:vertAlign w:val="superscript"/>
          </w:rPr>
          <w:delText>®</w:delText>
        </w:r>
        <w:r>
          <w:delText xml:space="preserve"> and PTC arms compared to the standard care arm, but the absolute numbers of deaths in the ATLS</w:delText>
        </w:r>
        <w:r>
          <w:rPr>
            <w:vertAlign w:val="superscript"/>
          </w:rPr>
          <w:delText>®</w:delText>
        </w:r>
        <w:r>
          <w:delText xml:space="preserve"> and PTC arms were very small. The results for all other outcomes are shown in Supplementary Tables S1-12.</w:delText>
        </w:r>
      </w:del>
    </w:p>
    <w:p w14:paraId="583FFF2D" w14:textId="77777777" w:rsidR="0015431A" w:rsidRDefault="00000000">
      <w:pPr>
        <w:pStyle w:val="BodyText"/>
        <w:rPr>
          <w:ins w:id="718" w:author="Martin Gerdin Wärnberg" w:date="2025-08-04T12:32:00Z" w16du:dateUtc="2025-08-04T10:32:00Z"/>
        </w:rPr>
      </w:pPr>
      <w:ins w:id="719" w:author="Martin Gerdin Wärnberg" w:date="2025-08-04T12:32:00Z" w16du:dateUtc="2025-08-04T10:32:00Z">
        <w:r>
          <w:t>The percentage of residents who consented to training was 100% and the pass rate was also 100%.</w:t>
        </w:r>
      </w:ins>
    </w:p>
    <w:p w14:paraId="1048BD68" w14:textId="77777777" w:rsidR="0015431A" w:rsidRDefault="00000000">
      <w:pPr>
        <w:pStyle w:val="Heading1"/>
      </w:pPr>
      <w:bookmarkStart w:id="720" w:name="discussion"/>
      <w:bookmarkEnd w:id="643"/>
      <w:bookmarkEnd w:id="682"/>
      <w:r>
        <w:t>Discussion</w:t>
      </w:r>
    </w:p>
    <w:p w14:paraId="0F3DF076" w14:textId="77777777" w:rsidR="003A556A" w:rsidRDefault="00000000">
      <w:pPr>
        <w:pStyle w:val="FirstParagraph"/>
        <w:rPr>
          <w:del w:id="721" w:author="Martin Gerdin Wärnberg" w:date="2025-08-04T12:32:00Z" w16du:dateUtc="2025-08-04T10:32:00Z"/>
        </w:rPr>
      </w:pPr>
      <w:r>
        <w:t xml:space="preserve">We </w:t>
      </w:r>
      <w:del w:id="722" w:author="Martin Gerdin Wärnberg" w:date="2025-08-04T12:32:00Z" w16du:dateUtc="2025-08-04T10:32:00Z">
        <w:r>
          <w:delText>show</w:delText>
        </w:r>
      </w:del>
      <w:ins w:id="723" w:author="Martin Gerdin Wärnberg" w:date="2025-08-04T12:32:00Z" w16du:dateUtc="2025-08-04T10:32:00Z">
        <w:r>
          <w:t>demonstrated</w:t>
        </w:r>
      </w:ins>
      <w:r>
        <w:t xml:space="preserve"> that it is feasible to conduct and collect data for a cluster </w:t>
      </w:r>
      <w:del w:id="724" w:author="Martin Gerdin Wärnberg" w:date="2025-08-04T12:32:00Z" w16du:dateUtc="2025-08-04T10:32:00Z">
        <w:r>
          <w:delText>randomized</w:delText>
        </w:r>
      </w:del>
      <w:proofErr w:type="spellStart"/>
      <w:ins w:id="725" w:author="Martin Gerdin Wärnberg" w:date="2025-08-04T12:32:00Z" w16du:dateUtc="2025-08-04T10:32:00Z">
        <w:r>
          <w:t>randomised</w:t>
        </w:r>
      </w:ins>
      <w:proofErr w:type="spellEnd"/>
      <w:r>
        <w:t xml:space="preserve"> controlled trial comparing ATLS</w:t>
      </w:r>
      <w:del w:id="726" w:author="Martin Gerdin Wärnberg" w:date="2025-08-04T12:32:00Z" w16du:dateUtc="2025-08-04T10:32:00Z">
        <w:r>
          <w:rPr>
            <w:vertAlign w:val="superscript"/>
          </w:rPr>
          <w:delText>®</w:delText>
        </w:r>
      </w:del>
      <w:r>
        <w:t xml:space="preserve"> with PTC and standard care. </w:t>
      </w:r>
      <w:del w:id="727" w:author="Martin Gerdin Wärnberg" w:date="2025-08-04T12:32:00Z" w16du:dateUtc="2025-08-04T10:32:00Z">
        <w:r>
          <w:delText>Missing</w:delText>
        </w:r>
      </w:del>
      <w:ins w:id="728" w:author="Martin Gerdin Wärnberg" w:date="2025-08-04T12:32:00Z" w16du:dateUtc="2025-08-04T10:32:00Z">
        <w:r>
          <w:t>The missing</w:t>
        </w:r>
      </w:ins>
      <w:r>
        <w:t xml:space="preserve"> data </w:t>
      </w:r>
      <w:del w:id="729" w:author="Martin Gerdin Wärnberg" w:date="2025-08-04T12:32:00Z" w16du:dateUtc="2025-08-04T10:32:00Z">
        <w:r>
          <w:delText>were</w:delText>
        </w:r>
      </w:del>
      <w:ins w:id="730" w:author="Martin Gerdin Wärnberg" w:date="2025-08-04T12:32:00Z" w16du:dateUtc="2025-08-04T10:32:00Z">
        <w:r>
          <w:t>rate was</w:t>
        </w:r>
      </w:ins>
      <w:r>
        <w:t xml:space="preserve"> low for key variables</w:t>
      </w:r>
      <w:del w:id="731" w:author="Martin Gerdin Wärnberg" w:date="2025-08-04T12:32:00Z" w16du:dateUtc="2025-08-04T10:32:00Z">
        <w:r>
          <w:delText>, including the primary outcome and many secondary outcomes. Some</w:delText>
        </w:r>
      </w:del>
      <w:ins w:id="732" w:author="Martin Gerdin Wärnberg" w:date="2025-08-04T12:32:00Z" w16du:dateUtc="2025-08-04T10:32:00Z">
        <w:r>
          <w:t>. However, some</w:t>
        </w:r>
      </w:ins>
      <w:r>
        <w:t xml:space="preserve"> variables</w:t>
      </w:r>
      <w:del w:id="733" w:author="Martin Gerdin Wärnberg" w:date="2025-08-04T12:32:00Z" w16du:dateUtc="2025-08-04T10:32:00Z">
        <w:r>
          <w:delText>, especially the cost of treatment (reported in Supplementary Table S1-12)</w:delText>
        </w:r>
      </w:del>
      <w:r>
        <w:t xml:space="preserve"> had very high missing data rates and may not be feasible to include in a full-scale trial, or </w:t>
      </w:r>
      <w:ins w:id="734" w:author="Martin Gerdin Wärnberg" w:date="2025-08-04T12:32:00Z" w16du:dateUtc="2025-08-04T10:32:00Z">
        <w:r>
          <w:t xml:space="preserve">may </w:t>
        </w:r>
      </w:ins>
      <w:r>
        <w:t xml:space="preserve">require different data collection methods. The missing data </w:t>
      </w:r>
      <w:ins w:id="735" w:author="Martin Gerdin Wärnberg" w:date="2025-08-04T12:32:00Z" w16du:dateUtc="2025-08-04T10:32:00Z">
        <w:r>
          <w:t xml:space="preserve">rate </w:t>
        </w:r>
      </w:ins>
      <w:r>
        <w:t xml:space="preserve">was substantially higher when data </w:t>
      </w:r>
      <w:del w:id="736" w:author="Martin Gerdin Wärnberg" w:date="2025-08-04T12:32:00Z" w16du:dateUtc="2025-08-04T10:32:00Z">
        <w:r>
          <w:delText>was</w:delText>
        </w:r>
      </w:del>
      <w:ins w:id="737" w:author="Martin Gerdin Wärnberg" w:date="2025-08-04T12:32:00Z" w16du:dateUtc="2025-08-04T10:32:00Z">
        <w:r>
          <w:t>were</w:t>
        </w:r>
      </w:ins>
      <w:r>
        <w:t xml:space="preserve"> extracted from medical records </w:t>
      </w:r>
      <w:del w:id="738" w:author="Martin Gerdin Wärnberg" w:date="2025-08-04T12:32:00Z" w16du:dateUtc="2025-08-04T10:32:00Z">
        <w:r>
          <w:delText xml:space="preserve">instead of being </w:delText>
        </w:r>
      </w:del>
      <w:ins w:id="739" w:author="Martin Gerdin Wärnberg" w:date="2025-08-04T12:32:00Z" w16du:dateUtc="2025-08-04T10:32:00Z">
        <w:r>
          <w:t xml:space="preserve">rather than </w:t>
        </w:r>
      </w:ins>
      <w:r>
        <w:t xml:space="preserve">directly observed, </w:t>
      </w:r>
      <w:del w:id="740" w:author="Martin Gerdin Wärnberg" w:date="2025-08-04T12:32:00Z" w16du:dateUtc="2025-08-04T10:32:00Z">
        <w:r>
          <w:delText>but</w:delText>
        </w:r>
      </w:del>
      <w:ins w:id="741" w:author="Martin Gerdin Wärnberg" w:date="2025-08-04T12:32:00Z" w16du:dateUtc="2025-08-04T10:32:00Z">
        <w:r>
          <w:t>although</w:t>
        </w:r>
      </w:ins>
      <w:r>
        <w:t xml:space="preserve"> the </w:t>
      </w:r>
      <w:del w:id="742" w:author="Martin Gerdin Wärnberg" w:date="2025-08-04T12:32:00Z" w16du:dateUtc="2025-08-04T10:32:00Z">
        <w:r>
          <w:delText>data</w:delText>
        </w:r>
      </w:del>
      <w:ins w:id="743" w:author="Martin Gerdin Wärnberg" w:date="2025-08-04T12:32:00Z" w16du:dateUtc="2025-08-04T10:32:00Z">
        <w:r>
          <w:t>distributions</w:t>
        </w:r>
      </w:ins>
      <w:r>
        <w:t xml:space="preserve"> were </w:t>
      </w:r>
      <w:del w:id="744" w:author="Martin Gerdin Wärnberg" w:date="2025-08-04T12:32:00Z" w16du:dateUtc="2025-08-04T10:32:00Z">
        <w:r>
          <w:delText>similarly distributed, indicating</w:delText>
        </w:r>
      </w:del>
      <w:ins w:id="745" w:author="Martin Gerdin Wärnberg" w:date="2025-08-04T12:32:00Z" w16du:dateUtc="2025-08-04T10:32:00Z">
        <w:r>
          <w:t xml:space="preserve">similar. </w:t>
        </w:r>
        <w:proofErr w:type="gramStart"/>
        <w:r>
          <w:t>Thus</w:t>
        </w:r>
        <w:proofErr w:type="gramEnd"/>
        <w:r>
          <w:t xml:space="preserve"> suggests</w:t>
        </w:r>
      </w:ins>
      <w:r>
        <w:t xml:space="preserve"> that data collected from medical records </w:t>
      </w:r>
      <w:del w:id="746" w:author="Martin Gerdin Wärnberg" w:date="2025-08-04T12:32:00Z" w16du:dateUtc="2025-08-04T10:32:00Z">
        <w:r>
          <w:delText>is</w:delText>
        </w:r>
      </w:del>
      <w:ins w:id="747" w:author="Martin Gerdin Wärnberg" w:date="2025-08-04T12:32:00Z" w16du:dateUtc="2025-08-04T10:32:00Z">
        <w:r>
          <w:t>are</w:t>
        </w:r>
      </w:ins>
      <w:r>
        <w:t xml:space="preserve"> reliable even if </w:t>
      </w:r>
      <w:del w:id="748" w:author="Martin Gerdin Wärnberg" w:date="2025-08-04T12:32:00Z" w16du:dateUtc="2025-08-04T10:32:00Z">
        <w:r>
          <w:delText>it is</w:delText>
        </w:r>
      </w:del>
      <w:ins w:id="749" w:author="Martin Gerdin Wärnberg" w:date="2025-08-04T12:32:00Z" w16du:dateUtc="2025-08-04T10:32:00Z">
        <w:r>
          <w:t>they are</w:t>
        </w:r>
      </w:ins>
      <w:r>
        <w:t xml:space="preserve"> less complete.</w:t>
      </w:r>
    </w:p>
    <w:p w14:paraId="5196F81A" w14:textId="74CA2446" w:rsidR="0015431A" w:rsidRDefault="00000000">
      <w:pPr>
        <w:pStyle w:val="FirstParagraph"/>
        <w:pPrChange w:id="750" w:author="Martin Gerdin Wärnberg" w:date="2025-08-04T12:32:00Z" w16du:dateUtc="2025-08-04T10:32:00Z">
          <w:pPr>
            <w:pStyle w:val="BodyText"/>
          </w:pPr>
        </w:pPrChange>
      </w:pPr>
      <w:del w:id="751" w:author="Martin Gerdin Wärnberg" w:date="2025-08-04T12:32:00Z" w16du:dateUtc="2025-08-04T10:32:00Z">
        <w:r>
          <w:delText>We found that the ATLS</w:delText>
        </w:r>
        <w:r>
          <w:rPr>
            <w:vertAlign w:val="superscript"/>
          </w:rPr>
          <w:delText>®</w:delText>
        </w:r>
        <w:r>
          <w:delText xml:space="preserve"> 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w:delText>
        </w:r>
        <w:r>
          <w:rPr>
            <w:vertAlign w:val="superscript"/>
          </w:rPr>
          <w:delText>®</w:delText>
        </w:r>
        <w:r>
          <w:delText xml:space="preserve"> arm having the smallest sample size. This difference most likely resulted</w:delText>
        </w:r>
      </w:del>
      <w:ins w:id="752" w:author="Martin Gerdin Wärnberg" w:date="2025-08-04T12:32:00Z" w16du:dateUtc="2025-08-04T10:32:00Z">
        <w:r>
          <w:t xml:space="preserve"> To increase the completeness of data extracted</w:t>
        </w:r>
      </w:ins>
      <w:r>
        <w:t xml:space="preserve"> from the </w:t>
      </w:r>
      <w:del w:id="753" w:author="Martin Gerdin Wärnberg" w:date="2025-08-04T12:32:00Z" w16du:dateUtc="2025-08-04T10:32:00Z">
        <w:r>
          <w:delText xml:space="preserve">randomisation process with a small </w:delText>
        </w:r>
      </w:del>
      <w:ins w:id="754" w:author="Martin Gerdin Wärnberg" w:date="2025-08-04T12:32:00Z" w16du:dateUtc="2025-08-04T10:32:00Z">
        <w:r>
          <w:t xml:space="preserve">medical records, a full-scale trial should limit the </w:t>
        </w:r>
      </w:ins>
      <w:r>
        <w:t xml:space="preserve">number of </w:t>
      </w:r>
      <w:del w:id="755" w:author="Martin Gerdin Wärnberg" w:date="2025-08-04T12:32:00Z" w16du:dateUtc="2025-08-04T10:32:00Z">
        <w:r>
          <w:delText>heterogeneous clusters, and this heterogeneity highlights</w:delText>
        </w:r>
      </w:del>
      <w:ins w:id="756" w:author="Martin Gerdin Wärnberg" w:date="2025-08-04T12:32:00Z" w16du:dateUtc="2025-08-04T10:32:00Z">
        <w:r>
          <w:t xml:space="preserve">variables extracted from medical records and </w:t>
        </w:r>
        <w:proofErr w:type="spellStart"/>
        <w:r>
          <w:t>emphasise</w:t>
        </w:r>
      </w:ins>
      <w:proofErr w:type="spellEnd"/>
      <w:r>
        <w:t xml:space="preserve"> the importance of </w:t>
      </w:r>
      <w:del w:id="757" w:author="Martin Gerdin Wärnberg" w:date="2025-08-04T12:32:00Z" w16du:dateUtc="2025-08-04T10:32:00Z">
        <w:r>
          <w:delText>taking varying cluster sizes into account in the design of the full scale trial</w:delText>
        </w:r>
      </w:del>
      <w:ins w:id="758" w:author="Martin Gerdin Wärnberg" w:date="2025-08-04T12:32:00Z" w16du:dateUtc="2025-08-04T10:32:00Z">
        <w:r>
          <w:t>having these variables recorded to the participating hospitals</w:t>
        </w:r>
      </w:ins>
      <w:r>
        <w:t>.</w:t>
      </w:r>
    </w:p>
    <w:p w14:paraId="27B8D590" w14:textId="12717E50" w:rsidR="0015431A" w:rsidRDefault="00000000">
      <w:pPr>
        <w:pStyle w:val="BodyText"/>
      </w:pPr>
      <w:r>
        <w:t xml:space="preserve">All-cause 30-day mortality </w:t>
      </w:r>
      <w:del w:id="759" w:author="Martin Gerdin Wärnberg" w:date="2025-08-04T12:32:00Z" w16du:dateUtc="2025-08-04T10:32:00Z">
        <w:r>
          <w:delText>was</w:delText>
        </w:r>
      </w:del>
      <w:ins w:id="760" w:author="Martin Gerdin Wärnberg" w:date="2025-08-04T12:32:00Z" w16du:dateUtc="2025-08-04T10:32:00Z">
        <w:r>
          <w:t>data were</w:t>
        </w:r>
      </w:ins>
      <w:r>
        <w:t xml:space="preserve"> missing </w:t>
      </w:r>
      <w:del w:id="761" w:author="Martin Gerdin Wärnberg" w:date="2025-08-04T12:32:00Z" w16du:dateUtc="2025-08-04T10:32:00Z">
        <w:r>
          <w:delText>in</w:delText>
        </w:r>
      </w:del>
      <w:ins w:id="762" w:author="Martin Gerdin Wärnberg" w:date="2025-08-04T12:32:00Z" w16du:dateUtc="2025-08-04T10:32:00Z">
        <w:r>
          <w:t>for</w:t>
        </w:r>
      </w:ins>
      <w:r>
        <w:t xml:space="preserve"> 14% of patients. This </w:t>
      </w:r>
      <w:ins w:id="763" w:author="Martin Gerdin Wärnberg" w:date="2025-08-04T12:32:00Z" w16du:dateUtc="2025-08-04T10:32:00Z">
        <w:r>
          <w:t xml:space="preserve">rate </w:t>
        </w:r>
      </w:ins>
      <w:r>
        <w:t xml:space="preserve">may </w:t>
      </w:r>
      <w:del w:id="764" w:author="Martin Gerdin Wärnberg" w:date="2025-08-04T12:32:00Z" w16du:dateUtc="2025-08-04T10:32:00Z">
        <w:r>
          <w:delText>appear</w:delText>
        </w:r>
      </w:del>
      <w:ins w:id="765" w:author="Martin Gerdin Wärnberg" w:date="2025-08-04T12:32:00Z" w16du:dateUtc="2025-08-04T10:32:00Z">
        <w:r>
          <w:t>be</w:t>
        </w:r>
      </w:ins>
      <w:r>
        <w:t xml:space="preserve"> high, especially compared to</w:t>
      </w:r>
      <w:ins w:id="766" w:author="Martin Gerdin Wärnberg" w:date="2025-08-04T12:32:00Z" w16du:dateUtc="2025-08-04T10:32:00Z">
        <w:r>
          <w:t>,</w:t>
        </w:r>
      </w:ins>
      <w:r>
        <w:t xml:space="preserve"> for example</w:t>
      </w:r>
      <w:ins w:id="767" w:author="Martin Gerdin Wärnberg" w:date="2025-08-04T12:32:00Z" w16du:dateUtc="2025-08-04T10:32:00Z">
        <w:r>
          <w:t>,</w:t>
        </w:r>
      </w:ins>
      <w:r>
        <w:t xml:space="preserve"> the CRASH-2 and REACT-2 trials, which </w:t>
      </w:r>
      <w:del w:id="768" w:author="Martin Gerdin Wärnberg" w:date="2025-08-04T12:32:00Z" w16du:dateUtc="2025-08-04T10:32:00Z">
        <w:r>
          <w:delText>report</w:delText>
        </w:r>
      </w:del>
      <w:ins w:id="769" w:author="Martin Gerdin Wärnberg" w:date="2025-08-04T12:32:00Z" w16du:dateUtc="2025-08-04T10:32:00Z">
        <w:r>
          <w:t>reported</w:t>
        </w:r>
      </w:ins>
      <w:r>
        <w:t xml:space="preserve"> missing primary </w:t>
      </w:r>
      <w:del w:id="770" w:author="Martin Gerdin Wärnberg" w:date="2025-08-04T12:32:00Z" w16du:dateUtc="2025-08-04T10:32:00Z">
        <w:r>
          <w:delText>outcome in less</w:delText>
        </w:r>
      </w:del>
      <w:ins w:id="771" w:author="Martin Gerdin Wärnberg" w:date="2025-08-04T12:32:00Z" w16du:dateUtc="2025-08-04T10:32:00Z">
        <w:r>
          <w:t>outcomes for fewer</w:t>
        </w:r>
      </w:ins>
      <w:r>
        <w:t xml:space="preserve"> than 0.01% of </w:t>
      </w:r>
      <w:del w:id="772" w:author="Martin Gerdin Wärnberg" w:date="2025-08-04T12:32:00Z" w16du:dateUtc="2025-08-04T10:32:00Z">
        <w:r>
          <w:delText>patients</w:delText>
        </w:r>
        <w:r>
          <w:rPr>
            <w:vertAlign w:val="superscript"/>
          </w:rPr>
          <w:delText>31,32</w:delText>
        </w:r>
      </w:del>
      <w:ins w:id="773" w:author="Martin Gerdin Wärnberg" w:date="2025-08-04T12:32:00Z" w16du:dateUtc="2025-08-04T10:32:00Z">
        <w:r>
          <w:t>patients</w:t>
        </w:r>
        <w:r>
          <w:rPr>
            <w:vertAlign w:val="superscript"/>
          </w:rPr>
          <w:t>34,35</w:t>
        </w:r>
      </w:ins>
      <w:r>
        <w:t xml:space="preserve">. Like many other trauma trials, both CRASH-2 and REACT-2 used in-hospital mortality as their primary outcome measure, whereas we attempted to follow </w:t>
      </w:r>
      <w:del w:id="774" w:author="Martin Gerdin Wärnberg" w:date="2025-08-04T12:32:00Z" w16du:dateUtc="2025-08-04T10:32:00Z">
        <w:r>
          <w:delText xml:space="preserve">up </w:delText>
        </w:r>
      </w:del>
      <w:r>
        <w:t xml:space="preserve">patients after discharge. Our missing data rate for in-hospital mortality was only 1%, which is comparable to </w:t>
      </w:r>
      <w:del w:id="775" w:author="Martin Gerdin Wärnberg" w:date="2025-08-04T12:32:00Z" w16du:dateUtc="2025-08-04T10:32:00Z">
        <w:r>
          <w:delText>previous trials</w:delText>
        </w:r>
      </w:del>
      <w:ins w:id="776" w:author="Martin Gerdin Wärnberg" w:date="2025-08-04T12:32:00Z" w16du:dateUtc="2025-08-04T10:32:00Z">
        <w:r>
          <w:t xml:space="preserve">those in previous trials. Following patients after </w:t>
        </w:r>
        <w:r>
          <w:lastRenderedPageBreak/>
          <w:t>discharge is notoriously challenging in this setting, and the full-scale trial may need to focus on in-hospital mortality as the primary outcome</w:t>
        </w:r>
      </w:ins>
      <w:r>
        <w:t>.</w:t>
      </w:r>
    </w:p>
    <w:p w14:paraId="78E5C02A" w14:textId="375A8950" w:rsidR="0015431A" w:rsidRDefault="00000000">
      <w:pPr>
        <w:pStyle w:val="BodyText"/>
        <w:rPr>
          <w:ins w:id="777" w:author="Martin Gerdin Wärnberg" w:date="2025-08-04T12:32:00Z" w16du:dateUtc="2025-08-04T10:32:00Z"/>
        </w:rPr>
      </w:pPr>
      <w:r>
        <w:t xml:space="preserve">During </w:t>
      </w:r>
      <w:del w:id="778" w:author="Martin Gerdin Wärnberg" w:date="2025-08-04T12:32:00Z" w16du:dateUtc="2025-08-04T10:32:00Z">
        <w:r>
          <w:delText xml:space="preserve">the course of </w:delText>
        </w:r>
      </w:del>
      <w:r>
        <w:t xml:space="preserve">this pilot </w:t>
      </w:r>
      <w:ins w:id="779" w:author="Martin Gerdin Wärnberg" w:date="2025-08-04T12:32:00Z" w16du:dateUtc="2025-08-04T10:32:00Z">
        <w:r>
          <w:t xml:space="preserve">study </w:t>
        </w:r>
      </w:ins>
      <w:r>
        <w:t>we deviated from the protocol in several ways</w:t>
      </w:r>
      <w:del w:id="780" w:author="Martin Gerdin Wärnberg" w:date="2025-08-04T12:32:00Z" w16du:dateUtc="2025-08-04T10:32:00Z">
        <w:r>
          <w:delText>,</w:delText>
        </w:r>
      </w:del>
      <w:ins w:id="781" w:author="Martin Gerdin Wärnberg" w:date="2025-08-04T12:32:00Z" w16du:dateUtc="2025-08-04T10:32:00Z">
        <w:r>
          <w:t>. The most significant deviation was a revision of the study aim, as we initially intended to estimate potential effect sizes</w:t>
        </w:r>
      </w:ins>
      <w:r>
        <w:t xml:space="preserve"> and </w:t>
      </w:r>
      <w:del w:id="782" w:author="Martin Gerdin Wärnberg" w:date="2025-08-04T12:32:00Z" w16du:dateUtc="2025-08-04T10:32:00Z">
        <w:r>
          <w:delText>provide a detailed list as Supplementary material S13. Some key</w:delText>
        </w:r>
      </w:del>
      <w:ins w:id="783" w:author="Martin Gerdin Wärnberg" w:date="2025-08-04T12:32:00Z" w16du:dateUtc="2025-08-04T10:32:00Z">
        <w:r>
          <w:t>other parameters to help sample size calculations for a full-scale trial, in addition to assessing the feasibility outcomes. However, current guidance advises against using pilot studies to estimate effect sizes, as the usefulness of these estimates is questionable</w:t>
        </w:r>
        <w:r>
          <w:rPr>
            <w:vertAlign w:val="superscript"/>
          </w:rPr>
          <w:t>28,36</w:t>
        </w:r>
        <w:r>
          <w:t>. We therefore chose to report patient outcomes descriptively. Another significant deviation was the training of emergency medicine residents. We originally planned to train only surgical residents, but trauma management routines varied between participating hospitals, and we adapted to local routines. A full-scale study will need to accommodate this variation as part of the protocol.</w:t>
        </w:r>
      </w:ins>
    </w:p>
    <w:p w14:paraId="2109F6B5" w14:textId="1CC9FB97" w:rsidR="0015431A" w:rsidRDefault="00000000">
      <w:pPr>
        <w:pStyle w:val="BodyText"/>
      </w:pPr>
      <w:ins w:id="784" w:author="Martin Gerdin Wärnberg" w:date="2025-08-04T12:32:00Z" w16du:dateUtc="2025-08-04T10:32:00Z">
        <w:r>
          <w:t>There are several significant</w:t>
        </w:r>
      </w:ins>
      <w:r>
        <w:t xml:space="preserve"> limitations of this pilot </w:t>
      </w:r>
      <w:ins w:id="785" w:author="Martin Gerdin Wärnberg" w:date="2025-08-04T12:32:00Z" w16du:dateUtc="2025-08-04T10:32:00Z">
        <w:r>
          <w:t xml:space="preserve">study </w:t>
        </w:r>
      </w:ins>
      <w:r>
        <w:t>and</w:t>
      </w:r>
      <w:ins w:id="786" w:author="Martin Gerdin Wärnberg" w:date="2025-08-04T12:32:00Z" w16du:dateUtc="2025-08-04T10:32:00Z">
        <w:r>
          <w:t>,</w:t>
        </w:r>
      </w:ins>
      <w:r>
        <w:t xml:space="preserve"> therefore</w:t>
      </w:r>
      <w:ins w:id="787" w:author="Martin Gerdin Wärnberg" w:date="2025-08-04T12:32:00Z" w16du:dateUtc="2025-08-04T10:32:00Z">
        <w:r>
          <w:t>, additional</w:t>
        </w:r>
      </w:ins>
      <w:r>
        <w:t xml:space="preserve"> lessons to be learned and factored into the design of </w:t>
      </w:r>
      <w:del w:id="788" w:author="Martin Gerdin Wärnberg" w:date="2025-08-04T12:32:00Z" w16du:dateUtc="2025-08-04T10:32:00Z">
        <w:r>
          <w:delText>the</w:delText>
        </w:r>
      </w:del>
      <w:ins w:id="789" w:author="Martin Gerdin Wärnberg" w:date="2025-08-04T12:32:00Z" w16du:dateUtc="2025-08-04T10:32:00Z">
        <w:r>
          <w:t>a</w:t>
        </w:r>
      </w:ins>
      <w:r>
        <w:t xml:space="preserve"> full-scale trial</w:t>
      </w:r>
      <w:del w:id="790" w:author="Martin Gerdin Wärnberg" w:date="2025-08-04T12:32:00Z" w16du:dateUtc="2025-08-04T10:32:00Z">
        <w:r>
          <w:delText xml:space="preserve"> include</w:delText>
        </w:r>
      </w:del>
      <w:ins w:id="791" w:author="Martin Gerdin Wärnberg" w:date="2025-08-04T12:32:00Z" w16du:dateUtc="2025-08-04T10:32:00Z">
        <w:r>
          <w:t>. First, the patient volumes at some of</w:t>
        </w:r>
      </w:ins>
      <w:r>
        <w:t xml:space="preserve"> the </w:t>
      </w:r>
      <w:ins w:id="792" w:author="Martin Gerdin Wärnberg" w:date="2025-08-04T12:32:00Z" w16du:dateUtc="2025-08-04T10:32:00Z">
        <w:r>
          <w:t xml:space="preserve">participating hospitals were </w:t>
        </w:r>
      </w:ins>
      <w:r>
        <w:t>lower than expected</w:t>
      </w:r>
      <w:del w:id="793" w:author="Martin Gerdin Wärnberg" w:date="2025-08-04T12:32:00Z" w16du:dateUtc="2025-08-04T10:32:00Z">
        <w:r>
          <w:delText xml:space="preserve"> enrolment rates of some centres, centre specific management routines, and difficulties in collecting data on complications and cause of death</w:delText>
        </w:r>
      </w:del>
      <w:ins w:id="794" w:author="Martin Gerdin Wärnberg" w:date="2025-08-04T12:32:00Z" w16du:dateUtc="2025-08-04T10:32:00Z">
        <w:r>
          <w:t xml:space="preserve">. A careful assessment of patient volumes as part of the screening process should be included for a full-scale trial. Second, data on complications and causes of death were almost universally missing. Collecting data on these variables will require alternative methods, as these were not explicitly described in the medical records and autopsy reports were not readily available. Third, we did not collect detailed data on the standard care at each hospital. These data should be collected as part of the screening process for a full-scale trial. Fourth, we used sealed envelopes for </w:t>
        </w:r>
        <w:proofErr w:type="spellStart"/>
        <w:r>
          <w:t>randomisation</w:t>
        </w:r>
        <w:proofErr w:type="spellEnd"/>
        <w:r>
          <w:t xml:space="preserve">, which increases the risk of bias and errors. A full-scale trial should use a computer-generated </w:t>
        </w:r>
        <w:proofErr w:type="spellStart"/>
        <w:r>
          <w:t>randomisation</w:t>
        </w:r>
        <w:proofErr w:type="spellEnd"/>
        <w:r>
          <w:t xml:space="preserve"> system. Fifth, we did not blind the data </w:t>
        </w:r>
        <w:proofErr w:type="gramStart"/>
        <w:r>
          <w:t>analysts, but</w:t>
        </w:r>
        <w:proofErr w:type="gramEnd"/>
        <w:r>
          <w:t xml:space="preserve"> recommend doing so in a full-scale trial. Sixth, we assessed </w:t>
        </w:r>
        <w:proofErr w:type="gramStart"/>
        <w:r>
          <w:t>a large number of</w:t>
        </w:r>
        <w:proofErr w:type="gramEnd"/>
        <w:r>
          <w:t xml:space="preserve"> potential outcomes, and a full-scale trial should focus on the most relevant outcomes. Finally, owing to a data uploading error, limited data were available from two clusters. At the time of data collection, network and other technical issues were present in some of the </w:t>
        </w:r>
        <w:proofErr w:type="gramStart"/>
        <w:r>
          <w:t>clusters, and</w:t>
        </w:r>
        <w:proofErr w:type="gramEnd"/>
        <w:r>
          <w:t xml:space="preserve"> should be mitigated in a full-scale trial by using a more robust data collection system with local offline backups</w:t>
        </w:r>
      </w:ins>
      <w:r>
        <w:t>.</w:t>
      </w:r>
    </w:p>
    <w:p w14:paraId="0BC5A055" w14:textId="77777777" w:rsidR="003A556A" w:rsidRDefault="00000000">
      <w:pPr>
        <w:pStyle w:val="BodyText"/>
        <w:rPr>
          <w:del w:id="795" w:author="Martin Gerdin Wärnberg" w:date="2025-08-04T12:32:00Z" w16du:dateUtc="2025-08-04T10:32:00Z"/>
        </w:rPr>
      </w:pPr>
      <w:del w:id="796" w:author="Martin Gerdin Wärnberg" w:date="2025-08-04T12:32:00Z" w16du:dateUtc="2025-08-04T10:32:00Z">
        <w:r>
          <w:delText>We attempted to minimse the impact of the lower than expected enrolment rates by including a seventh centre, but careful assessments of patient volumes as part of the screening process will be needed for the full-scale trial. We decided to be pragmatic in selecting which residents to train and how to structure the data collection depending on how and by whom patients were initially managed, but this flexibility will need to be built into the full-scale trial protocol. Finally, we found that data on complications and cause of death were hard to identify and therefore the full-scale trial will need to include longer training of research officers if this data is to be collected.</w:delText>
        </w:r>
      </w:del>
    </w:p>
    <w:p w14:paraId="164A435D" w14:textId="54596752" w:rsidR="0015431A" w:rsidRDefault="00000000">
      <w:pPr>
        <w:pStyle w:val="BodyText"/>
      </w:pPr>
      <w:r>
        <w:t xml:space="preserve">Previous studies on the </w:t>
      </w:r>
      <w:del w:id="797" w:author="Martin Gerdin Wärnberg" w:date="2025-08-04T12:32:00Z" w16du:dateUtc="2025-08-04T10:32:00Z">
        <w:r>
          <w:delText>effect</w:delText>
        </w:r>
      </w:del>
      <w:ins w:id="798" w:author="Martin Gerdin Wärnberg" w:date="2025-08-04T12:32:00Z" w16du:dateUtc="2025-08-04T10:32:00Z">
        <w:r>
          <w:t>effects</w:t>
        </w:r>
      </w:ins>
      <w:r>
        <w:t xml:space="preserve"> of ATLS</w:t>
      </w:r>
      <w:del w:id="799" w:author="Martin Gerdin Wärnberg" w:date="2025-08-04T12:32:00Z" w16du:dateUtc="2025-08-04T10:32:00Z">
        <w:r>
          <w:rPr>
            <w:vertAlign w:val="superscript"/>
          </w:rPr>
          <w:delText>®</w:delText>
        </w:r>
      </w:del>
      <w:r>
        <w:t xml:space="preserve"> or PTC training on patient outcomes </w:t>
      </w:r>
      <w:del w:id="800" w:author="Martin Gerdin Wärnberg" w:date="2025-08-04T12:32:00Z" w16du:dateUtc="2025-08-04T10:32:00Z">
        <w:r>
          <w:delText>are</w:delText>
        </w:r>
      </w:del>
      <w:ins w:id="801" w:author="Martin Gerdin Wärnberg" w:date="2025-08-04T12:32:00Z" w16du:dateUtc="2025-08-04T10:32:00Z">
        <w:r>
          <w:t>have been</w:t>
        </w:r>
      </w:ins>
      <w:r>
        <w:t xml:space="preserve"> observational or quasi-experimental without a control group, with heterogeneous results</w:t>
      </w:r>
      <w:r>
        <w:rPr>
          <w:vertAlign w:val="superscript"/>
        </w:rPr>
        <w:t>8</w:t>
      </w:r>
      <w:r>
        <w:t xml:space="preserve">. Most </w:t>
      </w:r>
      <w:del w:id="802" w:author="Martin Gerdin Wärnberg" w:date="2025-08-04T12:32:00Z" w16du:dateUtc="2025-08-04T10:32:00Z">
        <w:r>
          <w:delText>studies have found</w:delText>
        </w:r>
      </w:del>
      <w:ins w:id="803" w:author="Martin Gerdin Wärnberg" w:date="2025-08-04T12:32:00Z" w16du:dateUtc="2025-08-04T10:32:00Z">
        <w:r>
          <w:t>suggest</w:t>
        </w:r>
      </w:ins>
      <w:r>
        <w:t xml:space="preserve"> that these </w:t>
      </w:r>
      <w:proofErr w:type="spellStart"/>
      <w:r>
        <w:t>programmes</w:t>
      </w:r>
      <w:proofErr w:type="spellEnd"/>
      <w:r>
        <w:t xml:space="preserve"> are associated with </w:t>
      </w:r>
      <w:r>
        <w:lastRenderedPageBreak/>
        <w:t xml:space="preserve">improved outcomes, although not all </w:t>
      </w:r>
      <w:del w:id="804" w:author="Martin Gerdin Wärnberg" w:date="2025-08-04T12:32:00Z" w16du:dateUtc="2025-08-04T10:32:00Z">
        <w:r>
          <w:delText>studies have found</w:delText>
        </w:r>
      </w:del>
      <w:ins w:id="805" w:author="Martin Gerdin Wärnberg" w:date="2025-08-04T12:32:00Z" w16du:dateUtc="2025-08-04T10:32:00Z">
        <w:r>
          <w:t>report</w:t>
        </w:r>
      </w:ins>
      <w:r>
        <w:t xml:space="preserve"> significant effects</w:t>
      </w:r>
      <w:r>
        <w:rPr>
          <w:vertAlign w:val="superscript"/>
        </w:rPr>
        <w:t>7,9,10,12,14–18</w:t>
      </w:r>
      <w:ins w:id="806" w:author="Martin Gerdin Wärnberg" w:date="2025-08-04T12:32:00Z" w16du:dateUtc="2025-08-04T10:32:00Z">
        <w:r>
          <w:rPr>
            <w:vertAlign w:val="superscript"/>
          </w:rPr>
          <w:t>,20,21</w:t>
        </w:r>
      </w:ins>
      <w:r>
        <w:t xml:space="preserve">. In contrast, some studies have </w:t>
      </w:r>
      <w:del w:id="807" w:author="Martin Gerdin Wärnberg" w:date="2025-08-04T12:32:00Z" w16du:dateUtc="2025-08-04T10:32:00Z">
        <w:r>
          <w:delText>found that these programmes may be associated</w:delText>
        </w:r>
      </w:del>
      <w:ins w:id="808" w:author="Martin Gerdin Wärnberg" w:date="2025-08-04T12:32:00Z" w16du:dateUtc="2025-08-04T10:32:00Z">
        <w:r>
          <w:t>shown potential associations</w:t>
        </w:r>
      </w:ins>
      <w:r>
        <w:t xml:space="preserve"> with increased mortality</w:t>
      </w:r>
      <w:r>
        <w:rPr>
          <w:vertAlign w:val="superscript"/>
        </w:rPr>
        <w:t>13,19</w:t>
      </w:r>
      <w:r>
        <w:t>.</w:t>
      </w:r>
      <w:ins w:id="809" w:author="Martin Gerdin Wärnberg" w:date="2025-08-04T12:32:00Z" w16du:dateUtc="2025-08-04T10:32:00Z">
        <w:r>
          <w:t xml:space="preserve"> We observed fewer deaths in the intervention arms than in the standard care arm. This difference may have resulted from the </w:t>
        </w:r>
        <w:proofErr w:type="spellStart"/>
        <w:r>
          <w:t>randomisation</w:t>
        </w:r>
        <w:proofErr w:type="spellEnd"/>
        <w:r>
          <w:t xml:space="preserve"> process with a small number of heterogeneous clusters, highlighting the importance of taking varying cluster sizes into account when designing a full-scale trial.</w:t>
        </w:r>
      </w:ins>
    </w:p>
    <w:p w14:paraId="3A0716CF" w14:textId="7A370929" w:rsidR="0015431A" w:rsidRDefault="00000000">
      <w:pPr>
        <w:pStyle w:val="BodyText"/>
        <w:rPr>
          <w:ins w:id="810" w:author="Martin Gerdin Wärnberg" w:date="2025-08-04T12:32:00Z" w16du:dateUtc="2025-08-04T10:32:00Z"/>
        </w:rPr>
      </w:pPr>
      <w:del w:id="811" w:author="Martin Gerdin Wärnberg" w:date="2025-08-04T12:32:00Z" w16du:dateUtc="2025-08-04T10:32:00Z">
        <w:r>
          <w:delText xml:space="preserve">Considering the widespread use of </w:delText>
        </w:r>
      </w:del>
      <w:ins w:id="812" w:author="Martin Gerdin Wärnberg" w:date="2025-08-04T12:32:00Z" w16du:dateUtc="2025-08-04T10:32:00Z">
        <w:r>
          <w:t xml:space="preserve">A full-scale trial remains ethically justifiable after this pilot study, considering that it was never powered to detect meaningful differences in clinical outcomes. In addition, educating physicians in </w:t>
        </w:r>
      </w:ins>
      <w:r>
        <w:t xml:space="preserve">trauma life support </w:t>
      </w:r>
      <w:del w:id="813" w:author="Martin Gerdin Wärnberg" w:date="2025-08-04T12:32:00Z" w16du:dateUtc="2025-08-04T10:32:00Z">
        <w:r>
          <w:delText xml:space="preserve">training, several </w:delText>
        </w:r>
      </w:del>
      <w:ins w:id="814" w:author="Martin Gerdin Wärnberg" w:date="2025-08-04T12:32:00Z" w16du:dateUtc="2025-08-04T10:32:00Z">
        <w:r>
          <w:t xml:space="preserve">through </w:t>
        </w:r>
        <w:proofErr w:type="spellStart"/>
        <w:r>
          <w:t>programmes</w:t>
        </w:r>
        <w:proofErr w:type="spellEnd"/>
        <w:r>
          <w:t xml:space="preserve"> such as ATLS and PTC is considered standard care in many settings, but this approach has been </w:t>
        </w:r>
        <w:proofErr w:type="spellStart"/>
        <w:r>
          <w:t>criticised</w:t>
        </w:r>
        <w:proofErr w:type="spellEnd"/>
        <w:r>
          <w:t xml:space="preserve"> for being costly and for propagating outdated practices</w:t>
        </w:r>
        <w:r>
          <w:rPr>
            <w:vertAlign w:val="superscript"/>
          </w:rPr>
          <w:t>37</w:t>
        </w:r>
        <w:r>
          <w:t xml:space="preserve">. Several </w:t>
        </w:r>
      </w:ins>
      <w:r>
        <w:t xml:space="preserve">systematic reviews </w:t>
      </w:r>
      <w:del w:id="815" w:author="Martin Gerdin Wärnberg" w:date="2025-08-04T12:32:00Z" w16du:dateUtc="2025-08-04T10:32:00Z">
        <w:r>
          <w:delText>call</w:delText>
        </w:r>
      </w:del>
      <w:ins w:id="816" w:author="Martin Gerdin Wärnberg" w:date="2025-08-04T12:32:00Z" w16du:dateUtc="2025-08-04T10:32:00Z">
        <w:r>
          <w:t>have called</w:t>
        </w:r>
      </w:ins>
      <w:r>
        <w:t xml:space="preserve"> for trials in settings where these </w:t>
      </w:r>
      <w:proofErr w:type="spellStart"/>
      <w:r>
        <w:t>programmes</w:t>
      </w:r>
      <w:proofErr w:type="spellEnd"/>
      <w:r>
        <w:t xml:space="preserve"> are not routinely implemented</w:t>
      </w:r>
      <w:r>
        <w:rPr>
          <w:vertAlign w:val="superscript"/>
        </w:rPr>
        <w:t>2–4</w:t>
      </w:r>
      <w:r>
        <w:t xml:space="preserve">. </w:t>
      </w:r>
      <w:ins w:id="817" w:author="Martin Gerdin Wärnberg" w:date="2025-08-04T12:32:00Z" w16du:dateUtc="2025-08-04T10:32:00Z">
        <w:r>
          <w:t xml:space="preserve">In recognition of their widespread use and high face validity, a stepped-wedge design in which all clusters receive the intervention but at </w:t>
        </w:r>
        <w:proofErr w:type="spellStart"/>
        <w:r>
          <w:t>randomised</w:t>
        </w:r>
        <w:proofErr w:type="spellEnd"/>
        <w:r>
          <w:t xml:space="preserve"> time points may be the best trial design.</w:t>
        </w:r>
      </w:ins>
    </w:p>
    <w:p w14:paraId="3D02DCBD" w14:textId="6E3E076A" w:rsidR="0015431A" w:rsidRDefault="00000000">
      <w:pPr>
        <w:pStyle w:val="BodyText"/>
      </w:pPr>
      <w:r>
        <w:t xml:space="preserve">Our study represents the first published attempt </w:t>
      </w:r>
      <w:del w:id="818" w:author="Martin Gerdin Wärnberg" w:date="2025-08-04T12:32:00Z" w16du:dateUtc="2025-08-04T10:32:00Z">
        <w:r>
          <w:delText>at</w:delText>
        </w:r>
      </w:del>
      <w:ins w:id="819" w:author="Martin Gerdin Wärnberg" w:date="2025-08-04T12:32:00Z" w16du:dateUtc="2025-08-04T10:32:00Z">
        <w:r>
          <w:t>to pilot</w:t>
        </w:r>
      </w:ins>
      <w:r>
        <w:t xml:space="preserve"> a controlled trial </w:t>
      </w:r>
      <w:del w:id="820" w:author="Martin Gerdin Wärnberg" w:date="2025-08-04T12:32:00Z" w16du:dateUtc="2025-08-04T10:32:00Z">
        <w:r>
          <w:delText>of</w:delText>
        </w:r>
      </w:del>
      <w:ins w:id="821" w:author="Martin Gerdin Wärnberg" w:date="2025-08-04T12:32:00Z" w16du:dateUtc="2025-08-04T10:32:00Z">
        <w:r>
          <w:t>evaluating</w:t>
        </w:r>
      </w:ins>
      <w:r>
        <w:t xml:space="preserve"> the effect of trauma life support training </w:t>
      </w:r>
      <w:del w:id="822" w:author="Martin Gerdin Wärnberg" w:date="2025-08-04T12:32:00Z" w16du:dateUtc="2025-08-04T10:32:00Z">
        <w:r>
          <w:delText>och</w:delText>
        </w:r>
      </w:del>
      <w:ins w:id="823" w:author="Martin Gerdin Wärnberg" w:date="2025-08-04T12:32:00Z" w16du:dateUtc="2025-08-04T10:32:00Z">
        <w:r>
          <w:t>on</w:t>
        </w:r>
      </w:ins>
      <w:r>
        <w:t xml:space="preserve"> patient outcomes</w:t>
      </w:r>
      <w:del w:id="824" w:author="Martin Gerdin Wärnberg" w:date="2025-08-04T12:32:00Z" w16du:dateUtc="2025-08-04T10:32:00Z">
        <w:r>
          <w:delText>, and we</w:delText>
        </w:r>
      </w:del>
      <w:ins w:id="825" w:author="Martin Gerdin Wärnberg" w:date="2025-08-04T12:32:00Z" w16du:dateUtc="2025-08-04T10:32:00Z">
        <w:r>
          <w:t>. We</w:t>
        </w:r>
      </w:ins>
      <w:r>
        <w:t xml:space="preserve"> conclude that </w:t>
      </w:r>
      <w:del w:id="826" w:author="Martin Gerdin Wärnberg" w:date="2025-08-04T12:32:00Z" w16du:dateUtc="2025-08-04T10:32:00Z">
        <w:r>
          <w:delText xml:space="preserve">conducting </w:delText>
        </w:r>
      </w:del>
      <w:r>
        <w:t xml:space="preserve">a full-scale cluster </w:t>
      </w:r>
      <w:proofErr w:type="spellStart"/>
      <w:r>
        <w:t>randomised</w:t>
      </w:r>
      <w:proofErr w:type="spellEnd"/>
      <w:r>
        <w:t xml:space="preserve"> trial </w:t>
      </w:r>
      <w:del w:id="827" w:author="Martin Gerdin Wärnberg" w:date="2025-08-04T12:32:00Z" w16du:dateUtc="2025-08-04T10:32:00Z">
        <w:r>
          <w:delText>should be</w:delText>
        </w:r>
      </w:del>
      <w:ins w:id="828" w:author="Martin Gerdin Wärnberg" w:date="2025-08-04T12:32:00Z" w16du:dateUtc="2025-08-04T10:32:00Z">
        <w:r>
          <w:t>is</w:t>
        </w:r>
      </w:ins>
      <w:r>
        <w:t xml:space="preserve"> feasible after incorporating the lessons of this pilot</w:t>
      </w:r>
      <w:ins w:id="829" w:author="Martin Gerdin Wärnberg" w:date="2025-08-04T12:32:00Z" w16du:dateUtc="2025-08-04T10:32:00Z">
        <w:r>
          <w:t xml:space="preserve"> study</w:t>
        </w:r>
      </w:ins>
      <w:r>
        <w:t>.</w:t>
      </w:r>
    </w:p>
    <w:p w14:paraId="31DB1AD3" w14:textId="77777777" w:rsidR="0015431A" w:rsidRDefault="00000000">
      <w:pPr>
        <w:pStyle w:val="Heading1"/>
      </w:pPr>
      <w:bookmarkStart w:id="830" w:name="contributorship-statement"/>
      <w:bookmarkEnd w:id="720"/>
      <w:proofErr w:type="spellStart"/>
      <w:r>
        <w:t>Contributorship</w:t>
      </w:r>
      <w:proofErr w:type="spellEnd"/>
      <w:r>
        <w:t xml:space="preserve"> statement</w:t>
      </w:r>
    </w:p>
    <w:p w14:paraId="3DA0D42A" w14:textId="5CAF6A56" w:rsidR="0015431A" w:rsidRDefault="00000000">
      <w:pPr>
        <w:pStyle w:val="FirstParagraph"/>
      </w:pPr>
      <w:r>
        <w:t>MGW conceived</w:t>
      </w:r>
      <w:del w:id="831" w:author="Martin Gerdin Wärnberg" w:date="2025-08-04T12:32:00Z" w16du:dateUtc="2025-08-04T10:32:00Z">
        <w:r>
          <w:delText xml:space="preserve"> of</w:delText>
        </w:r>
      </w:del>
      <w:r>
        <w:t xml:space="preserve"> the study, performed the analysis and drafted and revised the manuscript. AG, AM, CJ, DKV, HS, JB, KDS, LFT, LS, MH, MK, NR, PB, PP, RS, SD, and VK contributed to the design of the study. MGV, DKV, KDS, and MK drafted the first version of the protocol. AG, HS, and SD drafted the first version of the patient and public involvement activities. JB and PP drafted the first versions of the data management sections and wrote the data management plan. PB and PP drafted the first versions of the statistical analysis section. AG, AM, CJ, DKV, HS, JB, KDS, LFT, LS, MH, MGW, MK, NR, PB, PP, RS, SC, SD, and VK contributed to the refinement of the protocol. DB, JB, SC, LFT, GG, MK, TK, CJ, NR, RS, KDS, LS and VP interpreted the results and revised the manuscript. AR, AC, C, DK, GG, MK, MT, VK and VP are representatives of </w:t>
      </w:r>
      <w:ins w:id="832" w:author="Martin Gerdin Wärnberg" w:date="2025-08-04T12:32:00Z" w16du:dateUtc="2025-08-04T10:32:00Z">
        <w:r>
          <w:t xml:space="preserve">the </w:t>
        </w:r>
      </w:ins>
      <w:r>
        <w:t>participating hospitals.</w:t>
      </w:r>
    </w:p>
    <w:p w14:paraId="5DF81BFC" w14:textId="77777777" w:rsidR="0015431A" w:rsidRDefault="00000000">
      <w:pPr>
        <w:pStyle w:val="Heading1"/>
      </w:pPr>
      <w:bookmarkStart w:id="833" w:name="competing-interests"/>
      <w:bookmarkEnd w:id="830"/>
      <w:r>
        <w:t>Competing Interests</w:t>
      </w:r>
    </w:p>
    <w:p w14:paraId="12566C64" w14:textId="508F569C" w:rsidR="0015431A" w:rsidRDefault="00000000">
      <w:pPr>
        <w:pStyle w:val="FirstParagraph"/>
      </w:pPr>
      <w:r>
        <w:t>Several authors are ATLS</w:t>
      </w:r>
      <w:del w:id="834" w:author="Martin Gerdin Wärnberg" w:date="2025-08-04T12:32:00Z" w16du:dateUtc="2025-08-04T10:32:00Z">
        <w:r>
          <w:rPr>
            <w:vertAlign w:val="superscript"/>
          </w:rPr>
          <w:delText>®</w:delText>
        </w:r>
      </w:del>
      <w:r>
        <w:t xml:space="preserve"> and/or PTC instructors.</w:t>
      </w:r>
    </w:p>
    <w:p w14:paraId="1888E3A4" w14:textId="77777777" w:rsidR="0015431A" w:rsidRDefault="00000000">
      <w:pPr>
        <w:pStyle w:val="Heading1"/>
      </w:pPr>
      <w:bookmarkStart w:id="835" w:name="funding"/>
      <w:bookmarkEnd w:id="833"/>
      <w:r>
        <w:lastRenderedPageBreak/>
        <w:t>Funding</w:t>
      </w:r>
    </w:p>
    <w:p w14:paraId="5691BD9A" w14:textId="77777777" w:rsidR="0015431A" w:rsidRDefault="00000000">
      <w:pPr>
        <w:pStyle w:val="FirstParagraph"/>
      </w:pPr>
      <w:r>
        <w:t xml:space="preserve">Doctors for You through grants awarded to Karolinska </w:t>
      </w:r>
      <w:proofErr w:type="spellStart"/>
      <w:r>
        <w:t>Institutet</w:t>
      </w:r>
      <w:proofErr w:type="spellEnd"/>
      <w:r>
        <w:t xml:space="preserve"> by the Swedish Research Council (grant number 2020-03779) and the Laerdal Foundation (grant number 2021-0048).</w:t>
      </w:r>
    </w:p>
    <w:p w14:paraId="3023B189" w14:textId="77777777" w:rsidR="0015431A" w:rsidRDefault="00000000">
      <w:pPr>
        <w:pStyle w:val="Heading1"/>
      </w:pPr>
      <w:bookmarkStart w:id="836" w:name="data-sharing-statement"/>
      <w:bookmarkEnd w:id="835"/>
      <w:r>
        <w:t>Data Sharing Statement</w:t>
      </w:r>
    </w:p>
    <w:p w14:paraId="645EA085" w14:textId="13E87709" w:rsidR="0015431A" w:rsidRDefault="00000000">
      <w:pPr>
        <w:pStyle w:val="FirstParagraph"/>
      </w:pPr>
      <w:r>
        <w:t xml:space="preserve">The code for </w:t>
      </w:r>
      <w:ins w:id="837" w:author="Martin Gerdin Wärnberg" w:date="2025-08-04T12:32:00Z" w16du:dateUtc="2025-08-04T10:32:00Z">
        <w:r>
          <w:t xml:space="preserve">the </w:t>
        </w:r>
      </w:ins>
      <w:r>
        <w:t xml:space="preserve">analysis is released publicly. The final </w:t>
      </w:r>
      <w:del w:id="838" w:author="Martin Gerdin Wärnberg" w:date="2025-08-04T12:32:00Z" w16du:dateUtc="2025-08-04T10:32:00Z">
        <w:r>
          <w:delText>anonymized</w:delText>
        </w:r>
      </w:del>
      <w:proofErr w:type="spellStart"/>
      <w:ins w:id="839" w:author="Martin Gerdin Wärnberg" w:date="2025-08-04T12:32:00Z" w16du:dateUtc="2025-08-04T10:32:00Z">
        <w:r>
          <w:t>anonymised</w:t>
        </w:r>
      </w:ins>
      <w:proofErr w:type="spellEnd"/>
      <w:r>
        <w:t xml:space="preserve"> dataset is available from the corresponding author </w:t>
      </w:r>
      <w:del w:id="840" w:author="Martin Gerdin Wärnberg" w:date="2025-08-04T12:32:00Z" w16du:dateUtc="2025-08-04T10:32:00Z">
        <w:r>
          <w:delText>on</w:delText>
        </w:r>
      </w:del>
      <w:ins w:id="841" w:author="Martin Gerdin Wärnberg" w:date="2025-08-04T12:32:00Z" w16du:dateUtc="2025-08-04T10:32:00Z">
        <w:r>
          <w:t>upon</w:t>
        </w:r>
      </w:ins>
      <w:r>
        <w:t xml:space="preserve"> request.</w:t>
      </w:r>
    </w:p>
    <w:p w14:paraId="1D4100A9" w14:textId="77777777" w:rsidR="0015431A" w:rsidRDefault="00000000">
      <w:r>
        <w:br w:type="page"/>
      </w:r>
    </w:p>
    <w:p w14:paraId="61C30DE9" w14:textId="77777777" w:rsidR="0015431A" w:rsidRDefault="00000000">
      <w:pPr>
        <w:pStyle w:val="Heading1"/>
      </w:pPr>
      <w:bookmarkStart w:id="842" w:name="references"/>
      <w:bookmarkEnd w:id="836"/>
      <w:r>
        <w:lastRenderedPageBreak/>
        <w:t>References</w:t>
      </w:r>
    </w:p>
    <w:p w14:paraId="12F99E88" w14:textId="77777777" w:rsidR="0015431A" w:rsidRDefault="00000000">
      <w:pPr>
        <w:pStyle w:val="Bibliography"/>
      </w:pPr>
      <w:bookmarkStart w:id="843" w:name="ref-injuries2020"/>
      <w:bookmarkStart w:id="844" w:name="refs"/>
      <w:r>
        <w:t xml:space="preserve">1. </w:t>
      </w:r>
      <w:r>
        <w:tab/>
        <w:t xml:space="preserve">GBD 2019 Diseases and Injuries Collaborators. </w:t>
      </w:r>
      <w:r w:rsidR="0015431A">
        <w:fldChar w:fldCharType="begin"/>
      </w:r>
      <w:r w:rsidR="0015431A">
        <w:instrText>HYPERLINK \h</w:instrText>
      </w:r>
      <w:r w:rsidR="0015431A">
        <w:fldChar w:fldCharType="separate"/>
      </w:r>
      <w:r w:rsidR="0015431A">
        <w:rPr>
          <w:rStyle w:val="Hyperlink"/>
        </w:rPr>
        <w:t>Injuries—level 1 cause</w:t>
      </w:r>
      <w:r w:rsidR="0015431A">
        <w:fldChar w:fldCharType="end"/>
      </w:r>
      <w:r>
        <w:t xml:space="preserve">. </w:t>
      </w:r>
      <w:r>
        <w:rPr>
          <w:i/>
          <w:iCs/>
        </w:rPr>
        <w:t>The Lancet</w:t>
      </w:r>
      <w:r>
        <w:t xml:space="preserve"> </w:t>
      </w:r>
      <w:r>
        <w:rPr>
          <w:b/>
          <w:bCs/>
        </w:rPr>
        <w:t>396</w:t>
      </w:r>
      <w:r>
        <w:t>, (2020).</w:t>
      </w:r>
    </w:p>
    <w:p w14:paraId="0D4376B0" w14:textId="77777777" w:rsidR="0015431A" w:rsidRDefault="00000000">
      <w:pPr>
        <w:pStyle w:val="Bibliography"/>
      </w:pPr>
      <w:bookmarkStart w:id="845" w:name="ref-Mohammad2013"/>
      <w:bookmarkEnd w:id="843"/>
      <w:r>
        <w:t xml:space="preserve">2. </w:t>
      </w:r>
      <w:r>
        <w:tab/>
        <w:t xml:space="preserve">Mohammad, A. </w:t>
      </w:r>
      <w:r>
        <w:rPr>
          <w:i/>
          <w:iCs/>
        </w:rPr>
        <w:t>et al.</w:t>
      </w:r>
      <w:r>
        <w:t xml:space="preserve"> </w:t>
      </w:r>
      <w:r w:rsidR="0015431A">
        <w:fldChar w:fldCharType="begin"/>
      </w:r>
      <w:r w:rsidR="0015431A">
        <w:instrText>HYPERLINK "https://doi.org/10.1007/s00268-013-2294-0" \h</w:instrText>
      </w:r>
      <w:r w:rsidR="0015431A">
        <w:fldChar w:fldCharType="separate"/>
      </w:r>
      <w:r w:rsidR="0015431A">
        <w:rPr>
          <w:rStyle w:val="Hyperlink"/>
        </w:rPr>
        <w:t>Educational and clinical impact of advanced trauma life support (ATLS) courses: A systematic review</w:t>
      </w:r>
      <w:r w:rsidR="0015431A">
        <w:fldChar w:fldCharType="end"/>
      </w:r>
      <w:r>
        <w:t xml:space="preserve">. </w:t>
      </w:r>
      <w:r>
        <w:rPr>
          <w:i/>
          <w:iCs/>
        </w:rPr>
        <w:t>World Journal of Surgery</w:t>
      </w:r>
      <w:r>
        <w:t xml:space="preserve"> </w:t>
      </w:r>
      <w:r>
        <w:rPr>
          <w:b/>
          <w:bCs/>
        </w:rPr>
        <w:t>38</w:t>
      </w:r>
      <w:r>
        <w:t>, 322–329 (2013).</w:t>
      </w:r>
    </w:p>
    <w:p w14:paraId="702D0903" w14:textId="77777777" w:rsidR="0015431A" w:rsidRDefault="00000000">
      <w:pPr>
        <w:pStyle w:val="Bibliography"/>
      </w:pPr>
      <w:bookmarkStart w:id="846" w:name="ref-Jayaraman2014"/>
      <w:bookmarkEnd w:id="845"/>
      <w:r>
        <w:t xml:space="preserve">3. </w:t>
      </w:r>
      <w:r>
        <w:tab/>
        <w:t xml:space="preserve">Jayaraman, S. </w:t>
      </w:r>
      <w:r>
        <w:rPr>
          <w:i/>
          <w:iCs/>
        </w:rPr>
        <w:t>et al.</w:t>
      </w:r>
      <w:r>
        <w:t xml:space="preserve"> </w:t>
      </w:r>
      <w:r w:rsidR="0015431A">
        <w:fldChar w:fldCharType="begin"/>
      </w:r>
      <w:r w:rsidR="0015431A">
        <w:instrText>HYPERLINK "https://doi.org/10.1002/14651858.cd004173.pub4" \h</w:instrText>
      </w:r>
      <w:r w:rsidR="0015431A">
        <w:fldChar w:fldCharType="separate"/>
      </w:r>
      <w:r w:rsidR="0015431A">
        <w:rPr>
          <w:rStyle w:val="Hyperlink"/>
        </w:rPr>
        <w:t>Advanced trauma life support training for hospital staff</w:t>
      </w:r>
      <w:r w:rsidR="0015431A">
        <w:fldChar w:fldCharType="end"/>
      </w:r>
      <w:r>
        <w:t xml:space="preserve">. </w:t>
      </w:r>
      <w:r>
        <w:rPr>
          <w:i/>
          <w:iCs/>
        </w:rPr>
        <w:t>Cochrane Database of Systematic Reviews</w:t>
      </w:r>
      <w:r>
        <w:t xml:space="preserve"> (2014).</w:t>
      </w:r>
    </w:p>
    <w:p w14:paraId="0ABFB872" w14:textId="77777777" w:rsidR="0015431A" w:rsidRDefault="00000000">
      <w:pPr>
        <w:pStyle w:val="Bibliography"/>
      </w:pPr>
      <w:bookmarkStart w:id="847" w:name="ref-Kadhum2020"/>
      <w:bookmarkEnd w:id="846"/>
      <w:r>
        <w:t xml:space="preserve">4. </w:t>
      </w:r>
      <w:r>
        <w:tab/>
        <w:t xml:space="preserve">Kadhum, M. </w:t>
      </w:r>
      <w:r>
        <w:rPr>
          <w:i/>
          <w:iCs/>
        </w:rPr>
        <w:t>et al.</w:t>
      </w:r>
      <w:r>
        <w:t xml:space="preserve"> </w:t>
      </w:r>
      <w:r w:rsidR="0015431A">
        <w:fldChar w:fldCharType="begin"/>
      </w:r>
      <w:r w:rsidR="0015431A">
        <w:instrText>HYPERLINK "https://doi.org/10.1016/j.injury.2019.10.084" \h</w:instrText>
      </w:r>
      <w:r w:rsidR="0015431A">
        <w:fldChar w:fldCharType="separate"/>
      </w:r>
      <w:r w:rsidR="0015431A">
        <w:rPr>
          <w:rStyle w:val="Hyperlink"/>
        </w:rPr>
        <w:t>Are primary trauma care (PTC) courses beneficial in low- and middle-income countries - a systematic review</w:t>
      </w:r>
      <w:r w:rsidR="0015431A">
        <w:fldChar w:fldCharType="end"/>
      </w:r>
      <w:r>
        <w:t xml:space="preserve">. </w:t>
      </w:r>
      <w:r>
        <w:rPr>
          <w:i/>
          <w:iCs/>
        </w:rPr>
        <w:t>Injury</w:t>
      </w:r>
      <w:r>
        <w:t xml:space="preserve"> </w:t>
      </w:r>
      <w:r>
        <w:rPr>
          <w:b/>
          <w:bCs/>
        </w:rPr>
        <w:t>51</w:t>
      </w:r>
      <w:r>
        <w:t>, 136–141 (2020).</w:t>
      </w:r>
    </w:p>
    <w:p w14:paraId="7813A6BB" w14:textId="77777777" w:rsidR="0015431A" w:rsidRDefault="00000000">
      <w:pPr>
        <w:pStyle w:val="Bibliography"/>
      </w:pPr>
      <w:bookmarkStart w:id="848" w:name="ref-acsAtls2018"/>
      <w:bookmarkEnd w:id="847"/>
      <w:r>
        <w:t xml:space="preserve">5. </w:t>
      </w:r>
      <w:r>
        <w:tab/>
        <w:t xml:space="preserve">American College of Surgeons, C. on T. </w:t>
      </w:r>
      <w:r>
        <w:rPr>
          <w:i/>
          <w:iCs/>
        </w:rPr>
        <w:t>Advanced trauma life support® student course manual</w:t>
      </w:r>
      <w:r>
        <w:t>. (American College of Surgeons, 2018).</w:t>
      </w:r>
    </w:p>
    <w:p w14:paraId="24F0526A" w14:textId="77777777" w:rsidR="0015431A" w:rsidRDefault="00000000">
      <w:pPr>
        <w:pStyle w:val="Bibliography"/>
      </w:pPr>
      <w:bookmarkStart w:id="849" w:name="ref-ptcfPtc2018"/>
      <w:bookmarkEnd w:id="848"/>
      <w:r>
        <w:t xml:space="preserve">6. </w:t>
      </w:r>
      <w:r>
        <w:tab/>
        <w:t xml:space="preserve">Foundation, P. T. C. </w:t>
      </w:r>
      <w:r>
        <w:rPr>
          <w:i/>
          <w:iCs/>
        </w:rPr>
        <w:t xml:space="preserve">Primary trauma care course manual for trauma management in locations </w:t>
      </w:r>
      <w:proofErr w:type="spellStart"/>
      <w:r>
        <w:rPr>
          <w:i/>
          <w:iCs/>
        </w:rPr>
        <w:t>wih</w:t>
      </w:r>
      <w:proofErr w:type="spellEnd"/>
      <w:r>
        <w:rPr>
          <w:i/>
          <w:iCs/>
        </w:rPr>
        <w:t xml:space="preserve"> limited resources</w:t>
      </w:r>
      <w:r>
        <w:t>. (Primary Trauma Care Foundation, 2018).</w:t>
      </w:r>
    </w:p>
    <w:p w14:paraId="3296775D" w14:textId="77777777" w:rsidR="0015431A" w:rsidRDefault="00000000">
      <w:pPr>
        <w:pStyle w:val="Bibliography"/>
      </w:pPr>
      <w:bookmarkStart w:id="850" w:name="ref-vestrup_impact_1988"/>
      <w:bookmarkEnd w:id="849"/>
      <w:r>
        <w:t xml:space="preserve">7. </w:t>
      </w:r>
      <w:r>
        <w:tab/>
        <w:t xml:space="preserve">Vestrup, J. A. </w:t>
      </w:r>
      <w:r>
        <w:rPr>
          <w:i/>
          <w:iCs/>
        </w:rPr>
        <w:t>et al.</w:t>
      </w:r>
      <w:r>
        <w:t xml:space="preserve"> </w:t>
      </w:r>
      <w:r w:rsidR="0015431A">
        <w:fldChar w:fldCharType="begin"/>
      </w:r>
      <w:r w:rsidR="0015431A">
        <w:instrText>HYPERLINK "https://doi.org/10.1016/s0002-9610(88)80150-8" \h</w:instrText>
      </w:r>
      <w:r w:rsidR="0015431A">
        <w:fldChar w:fldCharType="separate"/>
      </w:r>
      <w:r w:rsidR="0015431A">
        <w:rPr>
          <w:rStyle w:val="Hyperlink"/>
        </w:rPr>
        <w:t>Impact of advanced trauma life support training on early trauma management</w:t>
      </w:r>
      <w:r w:rsidR="0015431A">
        <w:fldChar w:fldCharType="end"/>
      </w:r>
      <w:r>
        <w:t xml:space="preserve">. </w:t>
      </w:r>
      <w:r>
        <w:rPr>
          <w:i/>
          <w:iCs/>
        </w:rPr>
        <w:t>The American Journal of Surgery</w:t>
      </w:r>
      <w:r>
        <w:t xml:space="preserve"> </w:t>
      </w:r>
      <w:r>
        <w:rPr>
          <w:b/>
          <w:bCs/>
        </w:rPr>
        <w:t>155</w:t>
      </w:r>
      <w:r>
        <w:t>, 704–707 (1988).</w:t>
      </w:r>
    </w:p>
    <w:p w14:paraId="516DEFDE" w14:textId="77777777" w:rsidR="0015431A" w:rsidRDefault="00000000">
      <w:pPr>
        <w:pStyle w:val="Bibliography"/>
      </w:pPr>
      <w:bookmarkStart w:id="851" w:name="ref-Ariyanayagam1992"/>
      <w:bookmarkEnd w:id="850"/>
      <w:r>
        <w:t xml:space="preserve">8. </w:t>
      </w:r>
      <w:r>
        <w:tab/>
      </w:r>
      <w:proofErr w:type="spellStart"/>
      <w:r>
        <w:t>Ariyanayagam</w:t>
      </w:r>
      <w:proofErr w:type="spellEnd"/>
      <w:r>
        <w:t xml:space="preserve">, D. </w:t>
      </w:r>
      <w:r>
        <w:rPr>
          <w:i/>
          <w:iCs/>
        </w:rPr>
        <w:t>et al.</w:t>
      </w:r>
      <w:r>
        <w:t xml:space="preserve"> The impact of the ATLS course on traffic accident mortality in </w:t>
      </w:r>
      <w:proofErr w:type="spellStart"/>
      <w:r>
        <w:t>trinidad</w:t>
      </w:r>
      <w:proofErr w:type="spellEnd"/>
      <w:r>
        <w:t xml:space="preserve"> and </w:t>
      </w:r>
      <w:proofErr w:type="spellStart"/>
      <w:r>
        <w:t>tobago</w:t>
      </w:r>
      <w:proofErr w:type="spellEnd"/>
      <w:r>
        <w:t xml:space="preserve">. </w:t>
      </w:r>
      <w:r>
        <w:rPr>
          <w:i/>
          <w:iCs/>
        </w:rPr>
        <w:t>West Indian Medical Journal</w:t>
      </w:r>
      <w:r>
        <w:t xml:space="preserve"> </w:t>
      </w:r>
      <w:r>
        <w:rPr>
          <w:b/>
          <w:bCs/>
        </w:rPr>
        <w:t>41</w:t>
      </w:r>
      <w:r>
        <w:t>, 72–74 (1992).</w:t>
      </w:r>
    </w:p>
    <w:p w14:paraId="019803A0" w14:textId="77777777" w:rsidR="0015431A" w:rsidRDefault="00000000">
      <w:pPr>
        <w:pStyle w:val="Bibliography"/>
      </w:pPr>
      <w:bookmarkStart w:id="852" w:name="ref-ali_trauma_1993"/>
      <w:bookmarkEnd w:id="851"/>
      <w:r>
        <w:t xml:space="preserve">9. </w:t>
      </w:r>
      <w:r>
        <w:tab/>
        <w:t xml:space="preserve">Ali, J. </w:t>
      </w:r>
      <w:r>
        <w:rPr>
          <w:i/>
          <w:iCs/>
        </w:rPr>
        <w:t>et al.</w:t>
      </w:r>
      <w:r>
        <w:t xml:space="preserve"> </w:t>
      </w:r>
      <w:r w:rsidR="0015431A">
        <w:fldChar w:fldCharType="begin"/>
      </w:r>
      <w:r w:rsidR="0015431A">
        <w:instrText>HYPERLINK "https://doi.org/10.1097/00005373-199306000-00022" \h</w:instrText>
      </w:r>
      <w:r w:rsidR="0015431A">
        <w:fldChar w:fldCharType="separate"/>
      </w:r>
      <w:r w:rsidR="0015431A">
        <w:rPr>
          <w:rStyle w:val="Hyperlink"/>
        </w:rPr>
        <w:t>Trauma outcome improves following the advanced trauma life support program in a developing country</w:t>
      </w:r>
      <w:r w:rsidR="0015431A">
        <w:fldChar w:fldCharType="end"/>
      </w:r>
      <w:r>
        <w:t xml:space="preserve">. </w:t>
      </w:r>
      <w:r>
        <w:rPr>
          <w:i/>
          <w:iCs/>
        </w:rPr>
        <w:t>The Journal of Trauma: Injury, Infection, and Critical Care</w:t>
      </w:r>
      <w:r>
        <w:t xml:space="preserve"> </w:t>
      </w:r>
      <w:r>
        <w:rPr>
          <w:b/>
          <w:bCs/>
        </w:rPr>
        <w:t>34</w:t>
      </w:r>
      <w:r>
        <w:t>, 890–899 (1993).</w:t>
      </w:r>
    </w:p>
    <w:p w14:paraId="3FCFBAC9" w14:textId="77777777" w:rsidR="0015431A" w:rsidRDefault="00000000">
      <w:pPr>
        <w:pStyle w:val="Bibliography"/>
      </w:pPr>
      <w:bookmarkStart w:id="853" w:name="ref-van_olden_clinical_2004"/>
      <w:bookmarkEnd w:id="852"/>
      <w:r>
        <w:t xml:space="preserve">10. </w:t>
      </w:r>
      <w:r>
        <w:tab/>
      </w:r>
      <w:r>
        <w:rPr>
          <w:rPrChange w:id="854" w:author="Martin Gerdin Wärnberg" w:date="2025-08-04T12:32:00Z" w16du:dateUtc="2025-08-04T10:32:00Z">
            <w:rPr>
              <w:lang w:val="sv-SE"/>
            </w:rPr>
          </w:rPrChange>
        </w:rPr>
        <w:t xml:space="preserve">Olden, G. D. J. van </w:t>
      </w:r>
      <w:r>
        <w:rPr>
          <w:i/>
          <w:rPrChange w:id="855" w:author="Martin Gerdin Wärnberg" w:date="2025-08-04T12:32:00Z" w16du:dateUtc="2025-08-04T10:32:00Z">
            <w:rPr>
              <w:i/>
              <w:lang w:val="sv-SE"/>
            </w:rPr>
          </w:rPrChange>
        </w:rPr>
        <w:t>et al.</w:t>
      </w:r>
      <w:r>
        <w:rPr>
          <w:rPrChange w:id="856" w:author="Martin Gerdin Wärnberg" w:date="2025-08-04T12:32:00Z" w16du:dateUtc="2025-08-04T10:32:00Z">
            <w:rPr>
              <w:lang w:val="sv-SE"/>
            </w:rPr>
          </w:rPrChange>
        </w:rPr>
        <w:t xml:space="preserve"> </w:t>
      </w:r>
      <w:r w:rsidR="0015431A">
        <w:fldChar w:fldCharType="begin"/>
      </w:r>
      <w:r w:rsidR="0015431A">
        <w:instrText>HYPERLINK "https://doi.org/10.1016/j.ajem.2004.08.013" \h</w:instrText>
      </w:r>
      <w:r w:rsidR="0015431A">
        <w:fldChar w:fldCharType="separate"/>
      </w:r>
      <w:r w:rsidR="0015431A">
        <w:rPr>
          <w:rStyle w:val="Hyperlink"/>
        </w:rPr>
        <w:t>Clinical impact of advanced trauma life support</w:t>
      </w:r>
      <w:r w:rsidR="0015431A">
        <w:fldChar w:fldCharType="end"/>
      </w:r>
      <w:r>
        <w:t xml:space="preserve">. </w:t>
      </w:r>
      <w:r>
        <w:rPr>
          <w:i/>
          <w:iCs/>
        </w:rPr>
        <w:t>The American Journal of Emergency Medicine</w:t>
      </w:r>
      <w:r>
        <w:t xml:space="preserve"> </w:t>
      </w:r>
      <w:r>
        <w:rPr>
          <w:b/>
          <w:bCs/>
        </w:rPr>
        <w:t>22</w:t>
      </w:r>
      <w:r>
        <w:t>, 522–525 (2004).</w:t>
      </w:r>
    </w:p>
    <w:p w14:paraId="1F3D8A90" w14:textId="77777777" w:rsidR="0015431A" w:rsidRDefault="00000000">
      <w:pPr>
        <w:pStyle w:val="Bibliography"/>
      </w:pPr>
      <w:bookmarkStart w:id="857" w:name="ref-VanHeng2008"/>
      <w:bookmarkEnd w:id="853"/>
      <w:r w:rsidRPr="00A95925">
        <w:rPr>
          <w:lang w:val="sv-SE"/>
          <w:rPrChange w:id="858" w:author="Martin Gerdin Wärnberg" w:date="2025-08-04T12:32:00Z" w16du:dateUtc="2025-08-04T10:32:00Z">
            <w:rPr/>
          </w:rPrChange>
        </w:rPr>
        <w:t xml:space="preserve">11. </w:t>
      </w:r>
      <w:r w:rsidRPr="00A95925">
        <w:rPr>
          <w:lang w:val="sv-SE"/>
          <w:rPrChange w:id="859" w:author="Martin Gerdin Wärnberg" w:date="2025-08-04T12:32:00Z" w16du:dateUtc="2025-08-04T10:32:00Z">
            <w:rPr/>
          </w:rPrChange>
        </w:rPr>
        <w:tab/>
      </w:r>
      <w:r w:rsidRPr="00A95925">
        <w:rPr>
          <w:lang w:val="sv-SE"/>
        </w:rPr>
        <w:t xml:space="preserve">Van </w:t>
      </w:r>
      <w:proofErr w:type="spellStart"/>
      <w:r w:rsidRPr="00A95925">
        <w:rPr>
          <w:lang w:val="sv-SE"/>
        </w:rPr>
        <w:t>Heng</w:t>
      </w:r>
      <w:proofErr w:type="spellEnd"/>
      <w:r w:rsidRPr="00A95925">
        <w:rPr>
          <w:lang w:val="sv-SE"/>
        </w:rPr>
        <w:t xml:space="preserve">, Y. </w:t>
      </w:r>
      <w:r w:rsidRPr="00A95925">
        <w:rPr>
          <w:i/>
          <w:iCs/>
          <w:lang w:val="sv-SE"/>
        </w:rPr>
        <w:t>et al.</w:t>
      </w:r>
      <w:r w:rsidRPr="00A95925">
        <w:rPr>
          <w:lang w:val="sv-SE"/>
        </w:rPr>
        <w:t xml:space="preserve"> </w:t>
      </w:r>
      <w:r w:rsidR="0015431A">
        <w:fldChar w:fldCharType="begin"/>
      </w:r>
      <w:r w:rsidR="0015431A" w:rsidRPr="00B915A9">
        <w:rPr>
          <w:lang w:val="sv-SE"/>
          <w:rPrChange w:id="860" w:author="Martin Gerdin Wärnberg" w:date="2025-08-04T12:32:00Z" w16du:dateUtc="2025-08-04T10:32:00Z">
            <w:rPr/>
          </w:rPrChange>
        </w:rPr>
        <w:instrText>HYPERLINK "https://doi.org/10.1017/s1049023x00006282" \h</w:instrText>
      </w:r>
      <w:r w:rsidR="0015431A">
        <w:fldChar w:fldCharType="separate"/>
      </w:r>
      <w:r w:rsidR="0015431A">
        <w:rPr>
          <w:rStyle w:val="Hyperlink"/>
        </w:rPr>
        <w:t xml:space="preserve">Non-doctors as trauma surgeons? A controlled study of trauma training for non-graduate surgeons in rural </w:t>
      </w:r>
      <w:proofErr w:type="spellStart"/>
      <w:r w:rsidR="0015431A">
        <w:rPr>
          <w:rStyle w:val="Hyperlink"/>
        </w:rPr>
        <w:t>cambodia</w:t>
      </w:r>
      <w:proofErr w:type="spellEnd"/>
      <w:r w:rsidR="0015431A">
        <w:fldChar w:fldCharType="end"/>
      </w:r>
      <w:r>
        <w:t xml:space="preserve">. </w:t>
      </w:r>
      <w:r>
        <w:rPr>
          <w:i/>
          <w:iCs/>
        </w:rPr>
        <w:t>Prehospital and Disaster Medicine</w:t>
      </w:r>
      <w:r>
        <w:t xml:space="preserve"> </w:t>
      </w:r>
      <w:r>
        <w:rPr>
          <w:b/>
          <w:bCs/>
        </w:rPr>
        <w:t>23</w:t>
      </w:r>
      <w:r>
        <w:t>, 483–489 (2008).</w:t>
      </w:r>
    </w:p>
    <w:p w14:paraId="16F97794" w14:textId="77777777" w:rsidR="0015431A" w:rsidRDefault="00000000">
      <w:pPr>
        <w:pStyle w:val="Bibliography"/>
      </w:pPr>
      <w:bookmarkStart w:id="861" w:name="ref-Wang2010"/>
      <w:bookmarkEnd w:id="857"/>
      <w:r>
        <w:t xml:space="preserve">12. </w:t>
      </w:r>
      <w:r>
        <w:tab/>
        <w:t xml:space="preserve">Wang, P. </w:t>
      </w:r>
      <w:r>
        <w:rPr>
          <w:i/>
          <w:iCs/>
        </w:rPr>
        <w:t>et al.</w:t>
      </w:r>
      <w:r>
        <w:t xml:space="preserve"> Comparison of severe trauma care effect before and after advanced trauma life support training. </w:t>
      </w:r>
      <w:r>
        <w:rPr>
          <w:i/>
          <w:iCs/>
        </w:rPr>
        <w:t>Chinese Journal of Traumatology (English Edition)</w:t>
      </w:r>
      <w:r>
        <w:t xml:space="preserve"> </w:t>
      </w:r>
      <w:r>
        <w:rPr>
          <w:b/>
          <w:bCs/>
        </w:rPr>
        <w:t>13</w:t>
      </w:r>
      <w:r>
        <w:t>, 341–344 (2010).</w:t>
      </w:r>
    </w:p>
    <w:p w14:paraId="7B6D2441" w14:textId="77777777" w:rsidR="0015431A" w:rsidRDefault="00000000">
      <w:pPr>
        <w:pStyle w:val="Bibliography"/>
      </w:pPr>
      <w:bookmarkStart w:id="862" w:name="ref-drimousis_advanced_2011"/>
      <w:bookmarkEnd w:id="861"/>
      <w:r>
        <w:t xml:space="preserve">13. </w:t>
      </w:r>
      <w:r>
        <w:tab/>
      </w:r>
      <w:proofErr w:type="spellStart"/>
      <w:r>
        <w:t>Drimousis</w:t>
      </w:r>
      <w:proofErr w:type="spellEnd"/>
      <w:r>
        <w:t xml:space="preserve">, P. G. </w:t>
      </w:r>
      <w:r>
        <w:rPr>
          <w:i/>
          <w:iCs/>
        </w:rPr>
        <w:t>et al.</w:t>
      </w:r>
      <w:r>
        <w:t xml:space="preserve"> </w:t>
      </w:r>
      <w:r w:rsidR="0015431A">
        <w:fldChar w:fldCharType="begin"/>
      </w:r>
      <w:r w:rsidR="0015431A">
        <w:instrText>HYPERLINK "https://doi.org/10.1016/j.resuscitation.2010.10.005" \h</w:instrText>
      </w:r>
      <w:r w:rsidR="0015431A">
        <w:fldChar w:fldCharType="separate"/>
      </w:r>
      <w:r w:rsidR="0015431A">
        <w:rPr>
          <w:rStyle w:val="Hyperlink"/>
        </w:rPr>
        <w:t xml:space="preserve">Advanced Trauma Life Support certified physicians in a </w:t>
      </w:r>
      <w:proofErr w:type="spellStart"/>
      <w:r w:rsidR="0015431A">
        <w:rPr>
          <w:rStyle w:val="Hyperlink"/>
        </w:rPr>
        <w:t>non trauma</w:t>
      </w:r>
      <w:proofErr w:type="spellEnd"/>
      <w:r w:rsidR="0015431A">
        <w:rPr>
          <w:rStyle w:val="Hyperlink"/>
        </w:rPr>
        <w:t xml:space="preserve"> system setting: Is it enough?</w:t>
      </w:r>
      <w:r w:rsidR="0015431A">
        <w:fldChar w:fldCharType="end"/>
      </w:r>
      <w:r>
        <w:t xml:space="preserve"> </w:t>
      </w:r>
      <w:r>
        <w:rPr>
          <w:i/>
          <w:iCs/>
        </w:rPr>
        <w:t>Resuscitation</w:t>
      </w:r>
      <w:r>
        <w:t xml:space="preserve"> </w:t>
      </w:r>
      <w:r>
        <w:rPr>
          <w:b/>
          <w:bCs/>
        </w:rPr>
        <w:t>82</w:t>
      </w:r>
      <w:r>
        <w:t>, 180–184 (2011).</w:t>
      </w:r>
    </w:p>
    <w:p w14:paraId="2514DA5C" w14:textId="77777777" w:rsidR="0015431A" w:rsidRDefault="00000000">
      <w:pPr>
        <w:pStyle w:val="Bibliography"/>
      </w:pPr>
      <w:bookmarkStart w:id="863" w:name="ref-noordin_evolution_2011"/>
      <w:bookmarkEnd w:id="862"/>
      <w:r>
        <w:t xml:space="preserve">14. </w:t>
      </w:r>
      <w:r>
        <w:tab/>
        <w:t xml:space="preserve">Noordin, S. </w:t>
      </w:r>
      <w:r>
        <w:rPr>
          <w:i/>
          <w:iCs/>
        </w:rPr>
        <w:t>et al.</w:t>
      </w:r>
      <w:r>
        <w:t xml:space="preserve"> </w:t>
      </w:r>
      <w:r w:rsidR="0015431A">
        <w:fldChar w:fldCharType="begin"/>
      </w:r>
      <w:r w:rsidR="0015431A">
        <w:instrText>HYPERLINK "https://doi.org/10.1016/j.ijsu.2010.09.009" \h</w:instrText>
      </w:r>
      <w:r w:rsidR="0015431A">
        <w:fldChar w:fldCharType="separate"/>
      </w:r>
      <w:r w:rsidR="0015431A">
        <w:rPr>
          <w:rStyle w:val="Hyperlink"/>
        </w:rPr>
        <w:t>Evolution of trauma management at a tertiary care hospital: A cohort study</w:t>
      </w:r>
      <w:r w:rsidR="0015431A">
        <w:fldChar w:fldCharType="end"/>
      </w:r>
      <w:r>
        <w:t xml:space="preserve">. </w:t>
      </w:r>
      <w:r>
        <w:rPr>
          <w:i/>
          <w:iCs/>
        </w:rPr>
        <w:t>International Journal of Surgery</w:t>
      </w:r>
      <w:r>
        <w:t xml:space="preserve"> </w:t>
      </w:r>
      <w:r>
        <w:rPr>
          <w:b/>
          <w:bCs/>
        </w:rPr>
        <w:t>9</w:t>
      </w:r>
      <w:r>
        <w:t>, 75–78 (2011).</w:t>
      </w:r>
    </w:p>
    <w:p w14:paraId="2C09C1EE" w14:textId="77777777" w:rsidR="0015431A" w:rsidRDefault="00000000">
      <w:pPr>
        <w:pStyle w:val="Bibliography"/>
      </w:pPr>
      <w:bookmarkStart w:id="864" w:name="ref-hashmi_hospital-based_2013"/>
      <w:bookmarkEnd w:id="863"/>
      <w:r>
        <w:t xml:space="preserve">15. </w:t>
      </w:r>
      <w:r>
        <w:tab/>
        <w:t xml:space="preserve">Hashmi, Z. G. </w:t>
      </w:r>
      <w:r>
        <w:rPr>
          <w:i/>
          <w:iCs/>
        </w:rPr>
        <w:t>et al.</w:t>
      </w:r>
      <w:r>
        <w:t xml:space="preserve"> </w:t>
      </w:r>
      <w:r w:rsidR="0015431A">
        <w:fldChar w:fldCharType="begin"/>
      </w:r>
      <w:r w:rsidR="0015431A">
        <w:instrText>HYPERLINK "https://doi.org/10.1097/ta.0b013e31829880a0" \h</w:instrText>
      </w:r>
      <w:r w:rsidR="0015431A">
        <w:fldChar w:fldCharType="separate"/>
      </w:r>
      <w:r w:rsidR="0015431A">
        <w:rPr>
          <w:rStyle w:val="Hyperlink"/>
        </w:rPr>
        <w:t>Hospital-based trauma quality improvement initiatives: First step toward improving trauma outcomes in the developing world</w:t>
      </w:r>
      <w:r w:rsidR="0015431A">
        <w:fldChar w:fldCharType="end"/>
      </w:r>
      <w:r>
        <w:t xml:space="preserve">. </w:t>
      </w:r>
      <w:r>
        <w:rPr>
          <w:i/>
          <w:iCs/>
        </w:rPr>
        <w:t>Journal of Trauma and Acute Care Surgery</w:t>
      </w:r>
      <w:r>
        <w:t xml:space="preserve"> </w:t>
      </w:r>
      <w:r>
        <w:rPr>
          <w:b/>
          <w:bCs/>
        </w:rPr>
        <w:t>75</w:t>
      </w:r>
      <w:r>
        <w:t>, 60–68 (2013).</w:t>
      </w:r>
    </w:p>
    <w:p w14:paraId="0D619E62" w14:textId="77777777" w:rsidR="0015431A" w:rsidRDefault="00000000">
      <w:pPr>
        <w:pStyle w:val="Bibliography"/>
      </w:pPr>
      <w:bookmarkStart w:id="865" w:name="ref-Petroze2014"/>
      <w:bookmarkEnd w:id="864"/>
      <w:r>
        <w:lastRenderedPageBreak/>
        <w:t xml:space="preserve">16. </w:t>
      </w:r>
      <w:r>
        <w:tab/>
      </w:r>
      <w:proofErr w:type="spellStart"/>
      <w:r>
        <w:t>Petroze</w:t>
      </w:r>
      <w:proofErr w:type="spellEnd"/>
      <w:r>
        <w:t xml:space="preserve">, R. T. </w:t>
      </w:r>
      <w:r>
        <w:rPr>
          <w:i/>
          <w:iCs/>
        </w:rPr>
        <w:t>et al.</w:t>
      </w:r>
      <w:r>
        <w:t xml:space="preserve"> </w:t>
      </w:r>
      <w:r w:rsidR="0015431A">
        <w:fldChar w:fldCharType="begin"/>
      </w:r>
      <w:r w:rsidR="0015431A">
        <w:instrText>HYPERLINK "https://doi.org/10.1007/s00268-014-2899-y" \h</w:instrText>
      </w:r>
      <w:r w:rsidR="0015431A">
        <w:fldChar w:fldCharType="separate"/>
      </w:r>
      <w:r w:rsidR="0015431A">
        <w:rPr>
          <w:rStyle w:val="Hyperlink"/>
        </w:rPr>
        <w:t>Can focused trauma education initiatives reduce mortality or improve resource utilization in a low-resource setting?</w:t>
      </w:r>
      <w:r w:rsidR="0015431A">
        <w:fldChar w:fldCharType="end"/>
      </w:r>
      <w:r>
        <w:t xml:space="preserve"> </w:t>
      </w:r>
      <w:r>
        <w:rPr>
          <w:i/>
          <w:iCs/>
        </w:rPr>
        <w:t>World Journal of Surgery</w:t>
      </w:r>
      <w:r>
        <w:t xml:space="preserve"> </w:t>
      </w:r>
      <w:r>
        <w:rPr>
          <w:b/>
          <w:bCs/>
        </w:rPr>
        <w:t>39</w:t>
      </w:r>
      <w:r>
        <w:t>, 926–933 (2014).</w:t>
      </w:r>
    </w:p>
    <w:p w14:paraId="7505BDAF" w14:textId="77777777" w:rsidR="0015431A" w:rsidRDefault="00000000">
      <w:pPr>
        <w:pStyle w:val="Bibliography"/>
      </w:pPr>
      <w:bookmarkStart w:id="866" w:name="ref-magnone_impact_2015"/>
      <w:bookmarkEnd w:id="865"/>
      <w:r>
        <w:t xml:space="preserve">17. </w:t>
      </w:r>
      <w:r>
        <w:tab/>
        <w:t xml:space="preserve">Magnone, S. </w:t>
      </w:r>
      <w:r>
        <w:rPr>
          <w:i/>
          <w:iCs/>
        </w:rPr>
        <w:t>et al.</w:t>
      </w:r>
      <w:r>
        <w:t xml:space="preserve"> </w:t>
      </w:r>
      <w:r w:rsidR="0015431A">
        <w:fldChar w:fldCharType="begin"/>
      </w:r>
      <w:r w:rsidR="0015431A">
        <w:instrText>HYPERLINK "https://doi.org/10.5505/tjtes.2015.19540" \h</w:instrText>
      </w:r>
      <w:r w:rsidR="0015431A">
        <w:fldChar w:fldCharType="separate"/>
      </w:r>
      <w:r w:rsidR="0015431A">
        <w:rPr>
          <w:rStyle w:val="Hyperlink"/>
        </w:rPr>
        <w:t>Impact of ATLS Guidelines and Trauma Team Introduction an 24 Hours Mortality in Severe Trauma in a Busy Italian Metropolitan Hospital: A Case Control Study.</w:t>
      </w:r>
      <w:r w:rsidR="0015431A">
        <w:fldChar w:fldCharType="end"/>
      </w:r>
      <w:r>
        <w:t xml:space="preserve"> </w:t>
      </w:r>
      <w:r>
        <w:rPr>
          <w:i/>
          <w:iCs/>
        </w:rPr>
        <w:t>Turkish Journal of Trauma and Emergency Surgery</w:t>
      </w:r>
      <w:r>
        <w:t xml:space="preserve"> (2015).</w:t>
      </w:r>
    </w:p>
    <w:p w14:paraId="784AE998" w14:textId="77777777" w:rsidR="0015431A" w:rsidRDefault="00000000">
      <w:pPr>
        <w:pStyle w:val="Bibliography"/>
      </w:pPr>
      <w:bookmarkStart w:id="867" w:name="ref-bellanova_mountain_2016"/>
      <w:bookmarkEnd w:id="866"/>
      <w:r>
        <w:t xml:space="preserve">18. </w:t>
      </w:r>
      <w:r>
        <w:tab/>
        <w:t xml:space="preserve">Bellanova, G. </w:t>
      </w:r>
      <w:r>
        <w:rPr>
          <w:i/>
          <w:iCs/>
        </w:rPr>
        <w:t>et al.</w:t>
      </w:r>
      <w:r>
        <w:t xml:space="preserve"> In a Mountain Trauma Center. </w:t>
      </w:r>
      <w:r>
        <w:rPr>
          <w:i/>
          <w:iCs/>
        </w:rPr>
        <w:t xml:space="preserve">Ann. Ital. </w:t>
      </w:r>
      <w:proofErr w:type="spellStart"/>
      <w:r>
        <w:rPr>
          <w:i/>
          <w:iCs/>
        </w:rPr>
        <w:t>Chir</w:t>
      </w:r>
      <w:proofErr w:type="spellEnd"/>
      <w:r>
        <w:rPr>
          <w:i/>
          <w:iCs/>
        </w:rPr>
        <w:t>.</w:t>
      </w:r>
      <w:r>
        <w:t xml:space="preserve"> (2016).</w:t>
      </w:r>
    </w:p>
    <w:p w14:paraId="6CF05232" w14:textId="77777777" w:rsidR="0015431A" w:rsidRDefault="00000000">
      <w:pPr>
        <w:pStyle w:val="Bibliography"/>
      </w:pPr>
      <w:bookmarkStart w:id="868" w:name="ref-CioèPeña2016"/>
      <w:bookmarkEnd w:id="867"/>
      <w:r>
        <w:t xml:space="preserve">19. </w:t>
      </w:r>
      <w:r>
        <w:tab/>
      </w:r>
      <w:proofErr w:type="spellStart"/>
      <w:r>
        <w:t>Cioè</w:t>
      </w:r>
      <w:proofErr w:type="spellEnd"/>
      <w:r>
        <w:t xml:space="preserve">-Peña, E. </w:t>
      </w:r>
      <w:r>
        <w:rPr>
          <w:i/>
          <w:iCs/>
        </w:rPr>
        <w:t>et al.</w:t>
      </w:r>
      <w:r>
        <w:t xml:space="preserve"> </w:t>
      </w:r>
      <w:r w:rsidR="0015431A">
        <w:fldChar w:fldCharType="begin"/>
      </w:r>
      <w:r w:rsidR="0015431A">
        <w:instrText>HYPERLINK "https://doi.org/10.1177/1460408616672491" \h</w:instrText>
      </w:r>
      <w:r w:rsidR="0015431A">
        <w:fldChar w:fldCharType="separate"/>
      </w:r>
      <w:r w:rsidR="0015431A">
        <w:rPr>
          <w:rStyle w:val="Hyperlink"/>
        </w:rPr>
        <w:t xml:space="preserve">Development and implementation of a hospital-based trauma response system in an urban hospital in </w:t>
      </w:r>
      <w:proofErr w:type="spellStart"/>
      <w:r w:rsidR="0015431A">
        <w:rPr>
          <w:rStyle w:val="Hyperlink"/>
        </w:rPr>
        <w:t>san</w:t>
      </w:r>
      <w:proofErr w:type="spellEnd"/>
      <w:r w:rsidR="0015431A">
        <w:rPr>
          <w:rStyle w:val="Hyperlink"/>
        </w:rPr>
        <w:t xml:space="preserve"> </w:t>
      </w:r>
      <w:proofErr w:type="spellStart"/>
      <w:r w:rsidR="0015431A">
        <w:rPr>
          <w:rStyle w:val="Hyperlink"/>
        </w:rPr>
        <w:t>salvador</w:t>
      </w:r>
      <w:proofErr w:type="spellEnd"/>
      <w:r w:rsidR="0015431A">
        <w:rPr>
          <w:rStyle w:val="Hyperlink"/>
        </w:rPr>
        <w:t xml:space="preserve">, </w:t>
      </w:r>
      <w:proofErr w:type="spellStart"/>
      <w:r w:rsidR="0015431A">
        <w:rPr>
          <w:rStyle w:val="Hyperlink"/>
        </w:rPr>
        <w:t>el</w:t>
      </w:r>
      <w:proofErr w:type="spellEnd"/>
      <w:r w:rsidR="0015431A">
        <w:rPr>
          <w:rStyle w:val="Hyperlink"/>
        </w:rPr>
        <w:t xml:space="preserve"> </w:t>
      </w:r>
      <w:proofErr w:type="spellStart"/>
      <w:r w:rsidR="0015431A">
        <w:rPr>
          <w:rStyle w:val="Hyperlink"/>
        </w:rPr>
        <w:t>salvador</w:t>
      </w:r>
      <w:proofErr w:type="spellEnd"/>
      <w:r w:rsidR="0015431A">
        <w:fldChar w:fldCharType="end"/>
      </w:r>
      <w:r>
        <w:t xml:space="preserve">. </w:t>
      </w:r>
      <w:r>
        <w:rPr>
          <w:i/>
          <w:iCs/>
        </w:rPr>
        <w:t>Trauma</w:t>
      </w:r>
      <w:r>
        <w:t xml:space="preserve"> </w:t>
      </w:r>
      <w:r>
        <w:rPr>
          <w:b/>
          <w:bCs/>
        </w:rPr>
        <w:t>19</w:t>
      </w:r>
      <w:r>
        <w:t>, 118–126 (2016).</w:t>
      </w:r>
    </w:p>
    <w:p w14:paraId="5A8E2A3E" w14:textId="77777777" w:rsidR="0015431A" w:rsidRDefault="00000000">
      <w:pPr>
        <w:pStyle w:val="Bibliography"/>
        <w:rPr>
          <w:ins w:id="869" w:author="Martin Gerdin Wärnberg" w:date="2025-08-04T12:32:00Z" w16du:dateUtc="2025-08-04T10:32:00Z"/>
        </w:rPr>
      </w:pPr>
      <w:bookmarkStart w:id="870" w:name="ref-kamau_impact_2024"/>
      <w:bookmarkEnd w:id="868"/>
      <w:ins w:id="871" w:author="Martin Gerdin Wärnberg" w:date="2025-08-04T12:32:00Z" w16du:dateUtc="2025-08-04T10:32:00Z">
        <w:r>
          <w:t xml:space="preserve">20. </w:t>
        </w:r>
        <w:r>
          <w:tab/>
          <w:t xml:space="preserve">Kamau, C. </w:t>
        </w:r>
      </w:ins>
      <w:moveToRangeStart w:id="872" w:author="Martin Gerdin Wärnberg" w:date="2025-08-04T12:32:00Z" w:name="move205203167"/>
      <w:moveTo w:id="873" w:author="Martin Gerdin Wärnberg" w:date="2025-08-04T12:32:00Z" w16du:dateUtc="2025-08-04T10:32:00Z">
        <w:r>
          <w:rPr>
            <w:i/>
            <w:iCs/>
          </w:rPr>
          <w:t>et al.</w:t>
        </w:r>
        <w:r>
          <w:t xml:space="preserve"> </w:t>
        </w:r>
      </w:moveTo>
      <w:moveToRangeEnd w:id="872"/>
      <w:ins w:id="874" w:author="Martin Gerdin Wärnberg" w:date="2025-08-04T12:32:00Z" w16du:dateUtc="2025-08-04T10:32:00Z">
        <w:r w:rsidR="0015431A">
          <w:fldChar w:fldCharType="begin"/>
        </w:r>
        <w:r w:rsidR="0015431A">
          <w:instrText>HYPERLINK "https://doi.org/10.1186/s12245-024-00713-2" \h</w:instrText>
        </w:r>
        <w:r w:rsidR="0015431A">
          <w:fldChar w:fldCharType="separate"/>
        </w:r>
        <w:r w:rsidR="0015431A">
          <w:rPr>
            <w:rStyle w:val="Hyperlink"/>
          </w:rPr>
          <w:t>Impact of advanced trauma life support training on 30-day mortality in severely injured patients at a Kenyan tertiary center: A retrospective matched case-control study</w:t>
        </w:r>
        <w:r w:rsidR="0015431A">
          <w:fldChar w:fldCharType="end"/>
        </w:r>
        <w:r>
          <w:t xml:space="preserve">. </w:t>
        </w:r>
        <w:r>
          <w:rPr>
            <w:i/>
            <w:iCs/>
          </w:rPr>
          <w:t>International Journal of Emergency Medicine</w:t>
        </w:r>
        <w:r>
          <w:t xml:space="preserve"> </w:t>
        </w:r>
        <w:r>
          <w:rPr>
            <w:b/>
            <w:bCs/>
          </w:rPr>
          <w:t>17</w:t>
        </w:r>
        <w:r>
          <w:t>, 153 (2024).</w:t>
        </w:r>
      </w:ins>
    </w:p>
    <w:p w14:paraId="1AF783E3" w14:textId="582B3EAE" w:rsidR="0015431A" w:rsidRDefault="00000000">
      <w:pPr>
        <w:pStyle w:val="Bibliography"/>
        <w:rPr>
          <w:ins w:id="875" w:author="Martin Gerdin Wärnberg" w:date="2025-08-04T12:32:00Z" w16du:dateUtc="2025-08-04T10:32:00Z"/>
        </w:rPr>
      </w:pPr>
      <w:bookmarkStart w:id="876" w:name="ref-kumar_evaluating_2025"/>
      <w:bookmarkEnd w:id="870"/>
      <w:ins w:id="877" w:author="Martin Gerdin Wärnberg" w:date="2025-08-04T12:32:00Z" w16du:dateUtc="2025-08-04T10:32:00Z">
        <w:r>
          <w:t xml:space="preserve">21. </w:t>
        </w:r>
        <w:r>
          <w:tab/>
          <w:t>Kumar, S</w:t>
        </w:r>
      </w:ins>
      <w:moveToRangeStart w:id="878" w:author="Martin Gerdin Wärnberg" w:date="2025-08-04T12:32:00Z" w:name="move205203168"/>
      <w:moveTo w:id="879" w:author="Martin Gerdin Wärnberg" w:date="2025-08-04T12:32:00Z" w16du:dateUtc="2025-08-04T10:32:00Z">
        <w:r>
          <w:t xml:space="preserve">. </w:t>
        </w:r>
        <w:r>
          <w:rPr>
            <w:i/>
            <w:iCs/>
          </w:rPr>
          <w:t>et al.</w:t>
        </w:r>
        <w:r>
          <w:t xml:space="preserve"> </w:t>
        </w:r>
      </w:moveTo>
      <w:moveToRangeEnd w:id="878"/>
      <w:del w:id="880" w:author="Martin Gerdin Wärnberg" w:date="2025-08-04T12:32:00Z" w16du:dateUtc="2025-08-04T10:32:00Z">
        <w:r>
          <w:delText>20.</w:delText>
        </w:r>
      </w:del>
      <w:ins w:id="881" w:author="Martin Gerdin Wärnberg" w:date="2025-08-04T12:32:00Z" w16du:dateUtc="2025-08-04T10:32:00Z">
        <w:r w:rsidR="0015431A">
          <w:fldChar w:fldCharType="begin"/>
        </w:r>
        <w:r w:rsidR="0015431A">
          <w:instrText>HYPERLINK "https://doi.org/10.7759/cureus.81681" \h</w:instrText>
        </w:r>
        <w:r w:rsidR="0015431A">
          <w:fldChar w:fldCharType="separate"/>
        </w:r>
        <w:r w:rsidR="0015431A">
          <w:rPr>
            <w:rStyle w:val="Hyperlink"/>
          </w:rPr>
          <w:t>Evaluating the Impact of Advanced Trauma Life Support (ATLS) Training in Reducing Preventable and Potentially Preventable Deaths: A Mixed-Methods Cohort Study</w:t>
        </w:r>
        <w:r w:rsidR="0015431A">
          <w:fldChar w:fldCharType="end"/>
        </w:r>
        <w:r>
          <w:t xml:space="preserve">. </w:t>
        </w:r>
        <w:proofErr w:type="spellStart"/>
        <w:r>
          <w:rPr>
            <w:i/>
            <w:iCs/>
          </w:rPr>
          <w:t>Cureus</w:t>
        </w:r>
        <w:proofErr w:type="spellEnd"/>
        <w:r>
          <w:t xml:space="preserve"> </w:t>
        </w:r>
        <w:r>
          <w:rPr>
            <w:b/>
            <w:bCs/>
          </w:rPr>
          <w:t>17</w:t>
        </w:r>
        <w:r>
          <w:t>, e81681 (2025).</w:t>
        </w:r>
      </w:ins>
    </w:p>
    <w:p w14:paraId="248B5C81" w14:textId="77777777" w:rsidR="0015431A" w:rsidRDefault="00000000">
      <w:pPr>
        <w:pStyle w:val="Bibliography"/>
      </w:pPr>
      <w:bookmarkStart w:id="882" w:name="ref-Jin2021"/>
      <w:bookmarkEnd w:id="876"/>
      <w:ins w:id="883" w:author="Martin Gerdin Wärnberg" w:date="2025-08-04T12:32:00Z" w16du:dateUtc="2025-08-04T10:32:00Z">
        <w:r>
          <w:t>22.</w:t>
        </w:r>
      </w:ins>
      <w:r>
        <w:t xml:space="preserve"> </w:t>
      </w:r>
      <w:r>
        <w:tab/>
        <w:t xml:space="preserve">Jin, J. </w:t>
      </w:r>
      <w:r>
        <w:rPr>
          <w:i/>
          <w:iCs/>
        </w:rPr>
        <w:t>et al.</w:t>
      </w:r>
      <w:r>
        <w:t xml:space="preserve"> </w:t>
      </w:r>
      <w:r w:rsidR="0015431A">
        <w:fldChar w:fldCharType="begin"/>
      </w:r>
      <w:r w:rsidR="0015431A">
        <w:instrText>HYPERLINK "https://doi.org/10.1007/s00268-021-06065-9" \h</w:instrText>
      </w:r>
      <w:r w:rsidR="0015431A">
        <w:fldChar w:fldCharType="separate"/>
      </w:r>
      <w:r w:rsidR="0015431A">
        <w:rPr>
          <w:rStyle w:val="Hyperlink"/>
        </w:rPr>
        <w:t>Effectiveness of quality improvement processes, interventions, and structure in trauma systems in low- and middle-income countries: A systematic review and meta-analysis</w:t>
      </w:r>
      <w:r w:rsidR="0015431A">
        <w:fldChar w:fldCharType="end"/>
      </w:r>
      <w:r>
        <w:t xml:space="preserve">. </w:t>
      </w:r>
      <w:r>
        <w:rPr>
          <w:i/>
          <w:iCs/>
        </w:rPr>
        <w:t>World Journal of Surgery</w:t>
      </w:r>
      <w:r>
        <w:t xml:space="preserve"> </w:t>
      </w:r>
      <w:r>
        <w:rPr>
          <w:b/>
          <w:bCs/>
        </w:rPr>
        <w:t>45</w:t>
      </w:r>
      <w:r>
        <w:t>, 1982–1998 (2021).</w:t>
      </w:r>
    </w:p>
    <w:p w14:paraId="11688DD1" w14:textId="0E106BB6" w:rsidR="0015431A" w:rsidRDefault="00000000">
      <w:pPr>
        <w:pStyle w:val="Bibliography"/>
      </w:pPr>
      <w:bookmarkStart w:id="884" w:name="ref-putra_impact_2023"/>
      <w:bookmarkEnd w:id="882"/>
      <w:del w:id="885" w:author="Martin Gerdin Wärnberg" w:date="2025-08-04T12:32:00Z" w16du:dateUtc="2025-08-04T10:32:00Z">
        <w:r>
          <w:delText>21</w:delText>
        </w:r>
      </w:del>
      <w:ins w:id="886" w:author="Martin Gerdin Wärnberg" w:date="2025-08-04T12:32:00Z" w16du:dateUtc="2025-08-04T10:32:00Z">
        <w:r>
          <w:t>23</w:t>
        </w:r>
      </w:ins>
      <w:r>
        <w:t xml:space="preserve">. </w:t>
      </w:r>
      <w:r>
        <w:tab/>
      </w:r>
      <w:r w:rsidRPr="00B96C47">
        <w:rPr>
          <w:lang w:val="sv-SE"/>
        </w:rPr>
        <w:t xml:space="preserve">Putra, A. B. </w:t>
      </w:r>
      <w:r w:rsidRPr="00B96C47">
        <w:rPr>
          <w:i/>
          <w:lang w:val="sv-SE"/>
        </w:rPr>
        <w:t>et al.</w:t>
      </w:r>
      <w:r w:rsidRPr="00B96C47">
        <w:rPr>
          <w:lang w:val="sv-SE"/>
        </w:rPr>
        <w:t xml:space="preserve"> </w:t>
      </w:r>
      <w:r w:rsidR="0015431A">
        <w:fldChar w:fldCharType="begin"/>
      </w:r>
      <w:r w:rsidR="0015431A" w:rsidRPr="00B96C47">
        <w:rPr>
          <w:lang w:val="sv-SE"/>
        </w:rPr>
        <w:instrText>HYPERLINK "https://doi.org/10.7454/nrjs.v8i2.1152" \h</w:instrText>
      </w:r>
      <w:r w:rsidR="0015431A">
        <w:fldChar w:fldCharType="separate"/>
      </w:r>
      <w:r w:rsidR="0015431A">
        <w:rPr>
          <w:rStyle w:val="Hyperlink"/>
        </w:rPr>
        <w:t>Impact of Advanced Trauma Life Support Training for Improving Mortality Outcome: A Systematic Review and Meta-analysis</w:t>
      </w:r>
      <w:r w:rsidR="0015431A">
        <w:fldChar w:fldCharType="end"/>
      </w:r>
      <w:r>
        <w:t xml:space="preserve">. </w:t>
      </w:r>
      <w:r>
        <w:rPr>
          <w:i/>
          <w:iCs/>
        </w:rPr>
        <w:t xml:space="preserve">The New </w:t>
      </w:r>
      <w:proofErr w:type="spellStart"/>
      <w:r>
        <w:rPr>
          <w:i/>
          <w:iCs/>
        </w:rPr>
        <w:t>Ropanasury</w:t>
      </w:r>
      <w:proofErr w:type="spellEnd"/>
      <w:r>
        <w:rPr>
          <w:i/>
          <w:iCs/>
        </w:rPr>
        <w:t xml:space="preserve"> Journal of Surgery</w:t>
      </w:r>
      <w:r>
        <w:t xml:space="preserve"> </w:t>
      </w:r>
      <w:r>
        <w:rPr>
          <w:b/>
          <w:bCs/>
        </w:rPr>
        <w:t>8</w:t>
      </w:r>
      <w:r>
        <w:t>, (2023).</w:t>
      </w:r>
    </w:p>
    <w:p w14:paraId="7315534E" w14:textId="2700D812" w:rsidR="0015431A" w:rsidRDefault="00000000">
      <w:pPr>
        <w:pStyle w:val="Bibliography"/>
      </w:pPr>
      <w:bookmarkStart w:id="887" w:name="ref-mciver_effect_2024"/>
      <w:bookmarkEnd w:id="884"/>
      <w:del w:id="888" w:author="Martin Gerdin Wärnberg" w:date="2025-08-04T12:32:00Z" w16du:dateUtc="2025-08-04T10:32:00Z">
        <w:r>
          <w:delText>22</w:delText>
        </w:r>
      </w:del>
      <w:ins w:id="889" w:author="Martin Gerdin Wärnberg" w:date="2025-08-04T12:32:00Z" w16du:dateUtc="2025-08-04T10:32:00Z">
        <w:r>
          <w:t>24</w:t>
        </w:r>
      </w:ins>
      <w:r>
        <w:t xml:space="preserve">. </w:t>
      </w:r>
      <w:r>
        <w:tab/>
        <w:t xml:space="preserve">McIver, R. </w:t>
      </w:r>
      <w:r>
        <w:rPr>
          <w:i/>
          <w:iCs/>
        </w:rPr>
        <w:t>et al.</w:t>
      </w:r>
      <w:r>
        <w:t xml:space="preserve"> </w:t>
      </w:r>
      <w:r w:rsidR="0015431A">
        <w:fldChar w:fldCharType="begin"/>
      </w:r>
      <w:r w:rsidR="0015431A">
        <w:instrText>HYPERLINK "https://doi.org/10.1016/j.injury.2024.111492" \h</w:instrText>
      </w:r>
      <w:r w:rsidR="0015431A">
        <w:fldChar w:fldCharType="separate"/>
      </w:r>
      <w:r w:rsidR="0015431A">
        <w:rPr>
          <w:rStyle w:val="Hyperlink"/>
        </w:rPr>
        <w:t>Effect of trauma quality improvement initiatives on outcomes and costs at community hospitals: A scoping review</w:t>
      </w:r>
      <w:r w:rsidR="0015431A">
        <w:fldChar w:fldCharType="end"/>
      </w:r>
      <w:r>
        <w:t xml:space="preserve">. </w:t>
      </w:r>
      <w:r>
        <w:rPr>
          <w:i/>
          <w:iCs/>
        </w:rPr>
        <w:t>Injury</w:t>
      </w:r>
      <w:r>
        <w:t xml:space="preserve"> </w:t>
      </w:r>
      <w:r>
        <w:rPr>
          <w:b/>
          <w:bCs/>
        </w:rPr>
        <w:t>55</w:t>
      </w:r>
      <w:r>
        <w:t>, 111492 (2024).</w:t>
      </w:r>
    </w:p>
    <w:p w14:paraId="1429C303" w14:textId="666DF1CB" w:rsidR="0015431A" w:rsidRDefault="00000000">
      <w:pPr>
        <w:pStyle w:val="Bibliography"/>
      </w:pPr>
      <w:bookmarkStart w:id="890" w:name="ref-Ali1996"/>
      <w:bookmarkEnd w:id="887"/>
      <w:del w:id="891" w:author="Martin Gerdin Wärnberg" w:date="2025-08-04T12:32:00Z" w16du:dateUtc="2025-08-04T10:32:00Z">
        <w:r>
          <w:delText>23</w:delText>
        </w:r>
      </w:del>
      <w:ins w:id="892" w:author="Martin Gerdin Wärnberg" w:date="2025-08-04T12:32:00Z" w16du:dateUtc="2025-08-04T10:32:00Z">
        <w:r>
          <w:t>25</w:t>
        </w:r>
      </w:ins>
      <w:r>
        <w:t xml:space="preserve">. </w:t>
      </w:r>
      <w:r>
        <w:tab/>
        <w:t xml:space="preserve">Ali, J. </w:t>
      </w:r>
      <w:r>
        <w:rPr>
          <w:i/>
          <w:iCs/>
        </w:rPr>
        <w:t>et al.</w:t>
      </w:r>
      <w:r>
        <w:t xml:space="preserve"> </w:t>
      </w:r>
      <w:r w:rsidR="0015431A">
        <w:fldChar w:fldCharType="begin"/>
      </w:r>
      <w:r w:rsidR="0015431A">
        <w:instrText>HYPERLINK "https://doi.org/10.1007/s002689900171" \h</w:instrText>
      </w:r>
      <w:r w:rsidR="0015431A">
        <w:fldChar w:fldCharType="separate"/>
      </w:r>
      <w:r w:rsidR="0015431A">
        <w:rPr>
          <w:rStyle w:val="Hyperlink"/>
        </w:rPr>
        <w:t>Teaching effectiveness of the advanced trauma life support program as demonstrated by an objective structured clinical examination for practicing physicians</w:t>
      </w:r>
      <w:r w:rsidR="0015431A">
        <w:fldChar w:fldCharType="end"/>
      </w:r>
      <w:r>
        <w:t xml:space="preserve">. </w:t>
      </w:r>
      <w:r>
        <w:rPr>
          <w:i/>
          <w:iCs/>
        </w:rPr>
        <w:t>World Journal of Surgery</w:t>
      </w:r>
      <w:r>
        <w:t xml:space="preserve"> </w:t>
      </w:r>
      <w:r>
        <w:rPr>
          <w:b/>
          <w:bCs/>
        </w:rPr>
        <w:t>20</w:t>
      </w:r>
      <w:r>
        <w:t>, 1121–1126 (1996).</w:t>
      </w:r>
    </w:p>
    <w:p w14:paraId="212AFE51" w14:textId="22E1EEFC" w:rsidR="0015431A" w:rsidRDefault="00000000">
      <w:pPr>
        <w:pStyle w:val="Bibliography"/>
      </w:pPr>
      <w:bookmarkStart w:id="893" w:name="ref-Ali1999"/>
      <w:bookmarkEnd w:id="890"/>
      <w:del w:id="894" w:author="Martin Gerdin Wärnberg" w:date="2025-08-04T12:32:00Z" w16du:dateUtc="2025-08-04T10:32:00Z">
        <w:r>
          <w:delText>24</w:delText>
        </w:r>
      </w:del>
      <w:ins w:id="895" w:author="Martin Gerdin Wärnberg" w:date="2025-08-04T12:32:00Z" w16du:dateUtc="2025-08-04T10:32:00Z">
        <w:r>
          <w:t>26</w:t>
        </w:r>
      </w:ins>
      <w:r>
        <w:t xml:space="preserve">. </w:t>
      </w:r>
      <w:r>
        <w:tab/>
        <w:t xml:space="preserve">Ali, J. </w:t>
      </w:r>
      <w:r>
        <w:rPr>
          <w:i/>
          <w:iCs/>
        </w:rPr>
        <w:t>et al.</w:t>
      </w:r>
      <w:r>
        <w:t xml:space="preserve"> </w:t>
      </w:r>
      <w:r w:rsidR="0015431A">
        <w:fldChar w:fldCharType="begin"/>
      </w:r>
      <w:r w:rsidR="0015431A">
        <w:instrText>HYPERLINK "https://doi.org/10.1097/00005373-199901000-00013" \h</w:instrText>
      </w:r>
      <w:r w:rsidR="0015431A">
        <w:fldChar w:fldCharType="separate"/>
      </w:r>
      <w:r w:rsidR="0015431A">
        <w:rPr>
          <w:rStyle w:val="Hyperlink"/>
        </w:rPr>
        <w:t>Comparison of performance of interns completing the old (1993) and new interactive (1997) advanced trauma life support courses</w:t>
      </w:r>
      <w:r w:rsidR="0015431A">
        <w:fldChar w:fldCharType="end"/>
      </w:r>
      <w:r>
        <w:t xml:space="preserve">. </w:t>
      </w:r>
      <w:r>
        <w:rPr>
          <w:i/>
          <w:iCs/>
        </w:rPr>
        <w:t>The Journal of Trauma: Injury, Infection, and Critical Care</w:t>
      </w:r>
      <w:r>
        <w:t xml:space="preserve"> </w:t>
      </w:r>
      <w:r>
        <w:rPr>
          <w:b/>
          <w:bCs/>
        </w:rPr>
        <w:t>46</w:t>
      </w:r>
      <w:r>
        <w:t>, 80–86 (1999).</w:t>
      </w:r>
    </w:p>
    <w:p w14:paraId="096B340F" w14:textId="509A0526" w:rsidR="0015431A" w:rsidRDefault="00000000">
      <w:pPr>
        <w:pStyle w:val="Bibliography"/>
      </w:pPr>
      <w:bookmarkStart w:id="896" w:name="ref-GerdinWärnberg2022"/>
      <w:bookmarkEnd w:id="893"/>
      <w:del w:id="897" w:author="Martin Gerdin Wärnberg" w:date="2025-08-04T12:32:00Z" w16du:dateUtc="2025-08-04T10:32:00Z">
        <w:r>
          <w:delText>25</w:delText>
        </w:r>
      </w:del>
      <w:ins w:id="898" w:author="Martin Gerdin Wärnberg" w:date="2025-08-04T12:32:00Z" w16du:dateUtc="2025-08-04T10:32:00Z">
        <w:r>
          <w:t>27</w:t>
        </w:r>
      </w:ins>
      <w:r>
        <w:t xml:space="preserve">. </w:t>
      </w:r>
      <w:r>
        <w:tab/>
      </w:r>
      <w:r w:rsidRPr="00B96C47">
        <w:rPr>
          <w:lang w:val="sv-SE"/>
        </w:rPr>
        <w:t xml:space="preserve">Gerdin Wärnberg, M. </w:t>
      </w:r>
      <w:r w:rsidRPr="00B96C47">
        <w:rPr>
          <w:i/>
          <w:lang w:val="sv-SE"/>
        </w:rPr>
        <w:t>et al.</w:t>
      </w:r>
      <w:r w:rsidRPr="00B96C47">
        <w:rPr>
          <w:lang w:val="sv-SE"/>
        </w:rPr>
        <w:t xml:space="preserve"> </w:t>
      </w:r>
      <w:r w:rsidR="0015431A">
        <w:fldChar w:fldCharType="begin"/>
      </w:r>
      <w:r w:rsidR="0015431A" w:rsidRPr="00B96C47">
        <w:rPr>
          <w:lang w:val="sv-SE"/>
        </w:rPr>
        <w:instrText>HYPERLINK "https://doi.org/10.1136/bmjopen-2021-057504" \h</w:instrText>
      </w:r>
      <w:r w:rsidR="0015431A">
        <w:fldChar w:fldCharType="separate"/>
      </w:r>
      <w:r w:rsidR="0015431A">
        <w:rPr>
          <w:rStyle w:val="Hyperlink"/>
        </w:rPr>
        <w:t xml:space="preserve">A pilot </w:t>
      </w:r>
      <w:proofErr w:type="spellStart"/>
      <w:r w:rsidR="0015431A">
        <w:rPr>
          <w:rStyle w:val="Hyperlink"/>
        </w:rPr>
        <w:t>multicentre</w:t>
      </w:r>
      <w:proofErr w:type="spellEnd"/>
      <w:r w:rsidR="0015431A">
        <w:rPr>
          <w:rStyle w:val="Hyperlink"/>
        </w:rPr>
        <w:t xml:space="preserve"> cluster </w:t>
      </w:r>
      <w:proofErr w:type="spellStart"/>
      <w:r w:rsidR="0015431A">
        <w:rPr>
          <w:rStyle w:val="Hyperlink"/>
        </w:rPr>
        <w:t>randomised</w:t>
      </w:r>
      <w:proofErr w:type="spellEnd"/>
      <w:r w:rsidR="0015431A">
        <w:rPr>
          <w:rStyle w:val="Hyperlink"/>
        </w:rPr>
        <w:t xml:space="preserve"> trial to compare the effect of trauma life support training </w:t>
      </w:r>
      <w:proofErr w:type="spellStart"/>
      <w:r w:rsidR="0015431A">
        <w:rPr>
          <w:rStyle w:val="Hyperlink"/>
        </w:rPr>
        <w:t>programmes</w:t>
      </w:r>
      <w:proofErr w:type="spellEnd"/>
      <w:r w:rsidR="0015431A">
        <w:rPr>
          <w:rStyle w:val="Hyperlink"/>
        </w:rPr>
        <w:t xml:space="preserve"> on patient and provider outcomes</w:t>
      </w:r>
      <w:r w:rsidR="0015431A">
        <w:fldChar w:fldCharType="end"/>
      </w:r>
      <w:r>
        <w:t xml:space="preserve">. </w:t>
      </w:r>
      <w:r>
        <w:rPr>
          <w:i/>
          <w:iCs/>
        </w:rPr>
        <w:t>BMJ Open</w:t>
      </w:r>
      <w:r>
        <w:t xml:space="preserve"> </w:t>
      </w:r>
      <w:r>
        <w:rPr>
          <w:b/>
          <w:bCs/>
        </w:rPr>
        <w:t>12</w:t>
      </w:r>
      <w:r>
        <w:t>, e057504 (2022).</w:t>
      </w:r>
    </w:p>
    <w:p w14:paraId="70B8D3A0" w14:textId="3FC46735" w:rsidR="0015431A" w:rsidRDefault="00000000">
      <w:pPr>
        <w:pStyle w:val="Bibliography"/>
        <w:rPr>
          <w:ins w:id="899" w:author="Martin Gerdin Wärnberg" w:date="2025-08-04T12:32:00Z" w16du:dateUtc="2025-08-04T10:32:00Z"/>
        </w:rPr>
      </w:pPr>
      <w:bookmarkStart w:id="900" w:name="ref-teresi_guidelines_2022"/>
      <w:bookmarkEnd w:id="896"/>
      <w:del w:id="901" w:author="Martin Gerdin Wärnberg" w:date="2025-08-04T12:32:00Z" w16du:dateUtc="2025-08-04T10:32:00Z">
        <w:r>
          <w:delText>26</w:delText>
        </w:r>
      </w:del>
      <w:ins w:id="902" w:author="Martin Gerdin Wärnberg" w:date="2025-08-04T12:32:00Z" w16du:dateUtc="2025-08-04T10:32:00Z">
        <w:r>
          <w:t xml:space="preserve">28. </w:t>
        </w:r>
        <w:r>
          <w:tab/>
        </w:r>
        <w:r w:rsidRPr="00B96C47">
          <w:rPr>
            <w:lang w:val="sv-SE"/>
          </w:rPr>
          <w:t xml:space="preserve">Teresi, J. A. </w:t>
        </w:r>
        <w:r w:rsidRPr="00B96C47">
          <w:rPr>
            <w:i/>
            <w:iCs/>
            <w:lang w:val="sv-SE"/>
          </w:rPr>
          <w:t>et al.</w:t>
        </w:r>
        <w:r w:rsidRPr="00B96C47">
          <w:rPr>
            <w:lang w:val="sv-SE"/>
          </w:rPr>
          <w:t xml:space="preserve"> </w:t>
        </w:r>
        <w:r w:rsidR="0015431A">
          <w:fldChar w:fldCharType="begin"/>
        </w:r>
        <w:r w:rsidR="0015431A" w:rsidRPr="00B96C47">
          <w:rPr>
            <w:lang w:val="sv-SE"/>
          </w:rPr>
          <w:instrText>HYPERLINK "https://doi.org/10.1097/MLR.0000000000001664" \h</w:instrText>
        </w:r>
        <w:r w:rsidR="0015431A">
          <w:fldChar w:fldCharType="separate"/>
        </w:r>
        <w:r w:rsidR="0015431A">
          <w:rPr>
            <w:rStyle w:val="Hyperlink"/>
          </w:rPr>
          <w:t>Guidelines for Designing and Evaluating Feasibility Pilot Studies</w:t>
        </w:r>
        <w:r w:rsidR="0015431A">
          <w:fldChar w:fldCharType="end"/>
        </w:r>
        <w:r>
          <w:t xml:space="preserve">. </w:t>
        </w:r>
        <w:r>
          <w:rPr>
            <w:i/>
            <w:iCs/>
          </w:rPr>
          <w:t>Medical care</w:t>
        </w:r>
        <w:r>
          <w:t xml:space="preserve"> </w:t>
        </w:r>
        <w:r>
          <w:rPr>
            <w:b/>
            <w:bCs/>
          </w:rPr>
          <w:t>60</w:t>
        </w:r>
        <w:r>
          <w:t>, 95–103 (2022).</w:t>
        </w:r>
      </w:ins>
    </w:p>
    <w:p w14:paraId="7D9B9975" w14:textId="77777777" w:rsidR="0015431A" w:rsidRDefault="00000000">
      <w:pPr>
        <w:pStyle w:val="Bibliography"/>
      </w:pPr>
      <w:bookmarkStart w:id="903" w:name="ref-icdpicr_2022"/>
      <w:bookmarkEnd w:id="900"/>
      <w:ins w:id="904" w:author="Martin Gerdin Wärnberg" w:date="2025-08-04T12:32:00Z" w16du:dateUtc="2025-08-04T10:32:00Z">
        <w:r>
          <w:t>29</w:t>
        </w:r>
      </w:ins>
      <w:r>
        <w:t xml:space="preserve">. </w:t>
      </w:r>
      <w:r>
        <w:tab/>
        <w:t xml:space="preserve">Black, A. </w:t>
      </w:r>
      <w:r>
        <w:rPr>
          <w:i/>
          <w:iCs/>
        </w:rPr>
        <w:t>et al.</w:t>
      </w:r>
      <w:r>
        <w:t xml:space="preserve"> </w:t>
      </w:r>
      <w:r w:rsidR="0015431A">
        <w:fldChar w:fldCharType="begin"/>
      </w:r>
      <w:r w:rsidR="0015431A">
        <w:instrText>HYPERLINK "https://CRAN.R-project.org/package=icdpicr" \h</w:instrText>
      </w:r>
      <w:r w:rsidR="0015431A">
        <w:fldChar w:fldCharType="separate"/>
      </w:r>
      <w:proofErr w:type="spellStart"/>
      <w:r w:rsidR="0015431A">
        <w:rPr>
          <w:rStyle w:val="Hyperlink"/>
          <w:i/>
          <w:iCs/>
        </w:rPr>
        <w:t>Icdpicr</w:t>
      </w:r>
      <w:proofErr w:type="spellEnd"/>
      <w:r w:rsidR="0015431A">
        <w:rPr>
          <w:rStyle w:val="Hyperlink"/>
          <w:i/>
          <w:iCs/>
        </w:rPr>
        <w:t>: ’ICD’ programs for injury categorization in r</w:t>
      </w:r>
      <w:r w:rsidR="0015431A">
        <w:fldChar w:fldCharType="end"/>
      </w:r>
      <w:r>
        <w:t>. (2022).</w:t>
      </w:r>
    </w:p>
    <w:p w14:paraId="555B12C4" w14:textId="6CB84560" w:rsidR="0015431A" w:rsidRDefault="00000000">
      <w:pPr>
        <w:pStyle w:val="Bibliography"/>
        <w:rPr>
          <w:ins w:id="905" w:author="Martin Gerdin Wärnberg" w:date="2025-08-04T12:32:00Z" w16du:dateUtc="2025-08-04T10:32:00Z"/>
        </w:rPr>
      </w:pPr>
      <w:bookmarkStart w:id="906" w:name="ref-jyani_development_2022"/>
      <w:bookmarkEnd w:id="903"/>
      <w:del w:id="907" w:author="Martin Gerdin Wärnberg" w:date="2025-08-04T12:32:00Z" w16du:dateUtc="2025-08-04T10:32:00Z">
        <w:r>
          <w:lastRenderedPageBreak/>
          <w:delText>27</w:delText>
        </w:r>
      </w:del>
      <w:ins w:id="908" w:author="Martin Gerdin Wärnberg" w:date="2025-08-04T12:32:00Z" w16du:dateUtc="2025-08-04T10:32:00Z">
        <w:r>
          <w:t xml:space="preserve">30. </w:t>
        </w:r>
        <w:r>
          <w:tab/>
          <w:t xml:space="preserve">Jyani, G. </w:t>
        </w:r>
        <w:r>
          <w:rPr>
            <w:i/>
            <w:iCs/>
          </w:rPr>
          <w:t>et al.</w:t>
        </w:r>
        <w:r>
          <w:t xml:space="preserve"> </w:t>
        </w:r>
        <w:r w:rsidR="0015431A">
          <w:fldChar w:fldCharType="begin"/>
        </w:r>
        <w:r w:rsidR="0015431A">
          <w:instrText>HYPERLINK "https://doi.org/10.1016/j.jval.2021.11.1370" \h</w:instrText>
        </w:r>
        <w:r w:rsidR="0015431A">
          <w:fldChar w:fldCharType="separate"/>
        </w:r>
        <w:r w:rsidR="0015431A">
          <w:rPr>
            <w:rStyle w:val="Hyperlink"/>
          </w:rPr>
          <w:t>Development of an EQ-5D Value Set for India Using an Extended Design (DEVINE) Study: The Indian 5-Level Version EQ-5D Value Set</w:t>
        </w:r>
        <w:r w:rsidR="0015431A">
          <w:fldChar w:fldCharType="end"/>
        </w:r>
        <w:r>
          <w:t xml:space="preserve">. </w:t>
        </w:r>
        <w:r>
          <w:rPr>
            <w:i/>
            <w:iCs/>
          </w:rPr>
          <w:t>Value in Health</w:t>
        </w:r>
        <w:r>
          <w:t xml:space="preserve"> </w:t>
        </w:r>
        <w:r>
          <w:rPr>
            <w:b/>
            <w:bCs/>
          </w:rPr>
          <w:t>25</w:t>
        </w:r>
        <w:r>
          <w:t>, 1218–1226 (2022).</w:t>
        </w:r>
      </w:ins>
    </w:p>
    <w:p w14:paraId="21EBCD62" w14:textId="77777777" w:rsidR="0015431A" w:rsidRDefault="00000000">
      <w:pPr>
        <w:pStyle w:val="Bibliography"/>
      </w:pPr>
      <w:bookmarkStart w:id="909" w:name="ref-david_patient-reported_2024"/>
      <w:bookmarkEnd w:id="906"/>
      <w:ins w:id="910" w:author="Martin Gerdin Wärnberg" w:date="2025-08-04T12:32:00Z" w16du:dateUtc="2025-08-04T10:32:00Z">
        <w:r>
          <w:t>31</w:t>
        </w:r>
      </w:ins>
      <w:r>
        <w:t xml:space="preserve">. </w:t>
      </w:r>
      <w:r>
        <w:tab/>
        <w:t xml:space="preserve">David, S. </w:t>
      </w:r>
      <w:r>
        <w:rPr>
          <w:i/>
          <w:iCs/>
        </w:rPr>
        <w:t>et al.</w:t>
      </w:r>
      <w:r>
        <w:t xml:space="preserve"> </w:t>
      </w:r>
      <w:r w:rsidR="0015431A">
        <w:fldChar w:fldCharType="begin"/>
      </w:r>
      <w:r w:rsidR="0015431A">
        <w:instrText>HYPERLINK "https://doi.org/10.1101/2024.02.20.24302971" \h</w:instrText>
      </w:r>
      <w:r w:rsidR="0015431A">
        <w:fldChar w:fldCharType="separate"/>
      </w:r>
      <w:r w:rsidR="0015431A">
        <w:rPr>
          <w:rStyle w:val="Hyperlink"/>
        </w:rPr>
        <w:t>Patient-reported outcomes relevant to post-discharge trauma patients in urban India</w:t>
      </w:r>
      <w:r w:rsidR="0015431A">
        <w:fldChar w:fldCharType="end"/>
      </w:r>
      <w:r>
        <w:t>. (2024).</w:t>
      </w:r>
    </w:p>
    <w:p w14:paraId="6E32FCD2" w14:textId="744A6E01" w:rsidR="0015431A" w:rsidRDefault="00000000">
      <w:pPr>
        <w:pStyle w:val="Bibliography"/>
      </w:pPr>
      <w:bookmarkStart w:id="911" w:name="ref-R_2024"/>
      <w:bookmarkEnd w:id="909"/>
      <w:del w:id="912" w:author="Martin Gerdin Wärnberg" w:date="2025-08-04T12:32:00Z" w16du:dateUtc="2025-08-04T10:32:00Z">
        <w:r>
          <w:delText>28</w:delText>
        </w:r>
      </w:del>
      <w:ins w:id="913" w:author="Martin Gerdin Wärnberg" w:date="2025-08-04T12:32:00Z" w16du:dateUtc="2025-08-04T10:32:00Z">
        <w:r>
          <w:t>32</w:t>
        </w:r>
      </w:ins>
      <w:r>
        <w:t xml:space="preserve">. </w:t>
      </w:r>
      <w:r>
        <w:tab/>
        <w:t xml:space="preserve">R Core Team. </w:t>
      </w:r>
      <w:r w:rsidR="0015431A">
        <w:fldChar w:fldCharType="begin"/>
      </w:r>
      <w:r w:rsidR="0015431A">
        <w:instrText>HYPERLINK "https://www.R-project.org/" \h</w:instrText>
      </w:r>
      <w:r w:rsidR="0015431A">
        <w:fldChar w:fldCharType="separate"/>
      </w:r>
      <w:r w:rsidR="0015431A">
        <w:rPr>
          <w:rStyle w:val="Hyperlink"/>
          <w:i/>
          <w:iCs/>
        </w:rPr>
        <w:t>R: A language and environment for statistical computing</w:t>
      </w:r>
      <w:r w:rsidR="0015431A">
        <w:fldChar w:fldCharType="end"/>
      </w:r>
      <w:r>
        <w:t>. (R Foundation for Statistical Computing, 2024).</w:t>
      </w:r>
    </w:p>
    <w:p w14:paraId="3519E46C" w14:textId="666B1F69" w:rsidR="0015431A" w:rsidRDefault="00000000">
      <w:pPr>
        <w:pStyle w:val="Bibliography"/>
        <w:rPr>
          <w:ins w:id="914" w:author="Martin Gerdin Wärnberg" w:date="2025-08-04T12:32:00Z" w16du:dateUtc="2025-08-04T10:32:00Z"/>
        </w:rPr>
      </w:pPr>
      <w:bookmarkStart w:id="915" w:name="ref-warnberg_additional_2025"/>
      <w:bookmarkEnd w:id="911"/>
      <w:del w:id="916" w:author="Martin Gerdin Wärnberg" w:date="2025-08-04T12:32:00Z" w16du:dateUtc="2025-08-04T10:32:00Z">
        <w:r>
          <w:delText xml:space="preserve">29. </w:delText>
        </w:r>
        <w:r>
          <w:tab/>
          <w:delText xml:space="preserve">Lee, E. C. </w:delText>
        </w:r>
      </w:del>
      <w:ins w:id="917" w:author="Martin Gerdin Wärnberg" w:date="2025-08-04T12:32:00Z" w16du:dateUtc="2025-08-04T10:32:00Z">
        <w:r>
          <w:t xml:space="preserve">33. </w:t>
        </w:r>
        <w:r>
          <w:tab/>
          <w:t xml:space="preserve">Wärnberg, M. </w:t>
        </w:r>
        <w:r w:rsidR="0015431A">
          <w:fldChar w:fldCharType="begin"/>
        </w:r>
        <w:r w:rsidR="0015431A">
          <w:instrText>HYPERLINK "https://doi.org/10.6084/m9.figshare.29615177" \h</w:instrText>
        </w:r>
        <w:r w:rsidR="0015431A">
          <w:fldChar w:fldCharType="separate"/>
        </w:r>
        <w:r w:rsidR="0015431A">
          <w:rPr>
            <w:rStyle w:val="Hyperlink"/>
          </w:rPr>
          <w:t xml:space="preserve">Additional Online Material - Feasibility of a Cluster </w:t>
        </w:r>
        <w:proofErr w:type="spellStart"/>
        <w:r w:rsidR="0015431A">
          <w:rPr>
            <w:rStyle w:val="Hyperlink"/>
          </w:rPr>
          <w:t>Randomised</w:t>
        </w:r>
        <w:proofErr w:type="spellEnd"/>
        <w:r w:rsidR="0015431A">
          <w:rPr>
            <w:rStyle w:val="Hyperlink"/>
          </w:rPr>
          <w:t xml:space="preserve"> Trial on the Effect of Trauma Life Support Training: A Pilot Study in India</w:t>
        </w:r>
        <w:r w:rsidR="0015431A">
          <w:fldChar w:fldCharType="end"/>
        </w:r>
        <w:r>
          <w:t>. (2025).</w:t>
        </w:r>
      </w:ins>
    </w:p>
    <w:p w14:paraId="57AA9F70" w14:textId="77777777" w:rsidR="003A556A" w:rsidRDefault="00000000">
      <w:pPr>
        <w:pStyle w:val="Bibliography"/>
        <w:rPr>
          <w:del w:id="918" w:author="Martin Gerdin Wärnberg" w:date="2025-08-04T12:32:00Z" w16du:dateUtc="2025-08-04T10:32:00Z"/>
        </w:rPr>
      </w:pPr>
      <w:bookmarkStart w:id="919" w:name="ref-Roberts2013"/>
      <w:bookmarkEnd w:id="915"/>
      <w:ins w:id="920" w:author="Martin Gerdin Wärnberg" w:date="2025-08-04T12:32:00Z" w16du:dateUtc="2025-08-04T10:32:00Z">
        <w:r>
          <w:t>34</w:t>
        </w:r>
      </w:ins>
      <w:moveFromRangeStart w:id="921" w:author="Martin Gerdin Wärnberg" w:date="2025-08-04T12:32:00Z" w:name="move205203167"/>
      <w:moveFrom w:id="922" w:author="Martin Gerdin Wärnberg" w:date="2025-08-04T12:32:00Z" w16du:dateUtc="2025-08-04T10:32:00Z">
        <w:r>
          <w:rPr>
            <w:i/>
            <w:iCs/>
          </w:rPr>
          <w:t>et al.</w:t>
        </w:r>
        <w:r>
          <w:t xml:space="preserve"> </w:t>
        </w:r>
      </w:moveFrom>
      <w:moveFromRangeEnd w:id="921"/>
      <w:del w:id="923" w:author="Martin Gerdin Wärnberg" w:date="2025-08-04T12:32:00Z" w16du:dateUtc="2025-08-04T10:32:00Z">
        <w:r w:rsidR="003A556A">
          <w:fldChar w:fldCharType="begin"/>
        </w:r>
        <w:r w:rsidR="003A556A">
          <w:delInstrText>HYPERLINK "https://doi.org/10.1186/1471-2288-14-41" \h</w:delInstrText>
        </w:r>
        <w:r w:rsidR="003A556A">
          <w:fldChar w:fldCharType="separate"/>
        </w:r>
        <w:r w:rsidR="003A556A">
          <w:rPr>
            <w:rStyle w:val="Hyperlink"/>
          </w:rPr>
          <w:delText>The statistical interpretation of pilot trials: Should significance thresholds be reconsidered?</w:delText>
        </w:r>
        <w:r w:rsidR="003A556A">
          <w:fldChar w:fldCharType="end"/>
        </w:r>
        <w:r>
          <w:delText xml:space="preserve"> </w:delText>
        </w:r>
        <w:r>
          <w:rPr>
            <w:i/>
            <w:iCs/>
          </w:rPr>
          <w:delText>BMC Medical Research Methodology</w:delText>
        </w:r>
        <w:r>
          <w:delText xml:space="preserve"> </w:delText>
        </w:r>
        <w:r>
          <w:rPr>
            <w:b/>
            <w:bCs/>
          </w:rPr>
          <w:delText>14</w:delText>
        </w:r>
        <w:r>
          <w:delText>, (2014).</w:delText>
        </w:r>
      </w:del>
    </w:p>
    <w:p w14:paraId="58DCA90E" w14:textId="77777777" w:rsidR="003A556A" w:rsidRDefault="00000000">
      <w:pPr>
        <w:pStyle w:val="Bibliography"/>
        <w:rPr>
          <w:del w:id="924" w:author="Martin Gerdin Wärnberg" w:date="2025-08-04T12:32:00Z" w16du:dateUtc="2025-08-04T10:32:00Z"/>
        </w:rPr>
      </w:pPr>
      <w:del w:id="925" w:author="Martin Gerdin Wärnberg" w:date="2025-08-04T12:32:00Z" w16du:dateUtc="2025-08-04T10:32:00Z">
        <w:r>
          <w:delText xml:space="preserve">30. </w:delText>
        </w:r>
        <w:r>
          <w:tab/>
          <w:delText>Hornor, M. A</w:delText>
        </w:r>
      </w:del>
      <w:moveFromRangeStart w:id="926" w:author="Martin Gerdin Wärnberg" w:date="2025-08-04T12:32:00Z" w:name="move205203168"/>
      <w:moveFrom w:id="927" w:author="Martin Gerdin Wärnberg" w:date="2025-08-04T12:32:00Z" w16du:dateUtc="2025-08-04T10:32:00Z">
        <w:r>
          <w:t xml:space="preserve">. </w:t>
        </w:r>
        <w:r>
          <w:rPr>
            <w:i/>
            <w:iCs/>
          </w:rPr>
          <w:t>et al.</w:t>
        </w:r>
        <w:r>
          <w:t xml:space="preserve"> </w:t>
        </w:r>
      </w:moveFrom>
      <w:moveFromRangeEnd w:id="926"/>
      <w:del w:id="928" w:author="Martin Gerdin Wärnberg" w:date="2025-08-04T12:32:00Z" w16du:dateUtc="2025-08-04T10:32:00Z">
        <w:r w:rsidR="003A556A">
          <w:fldChar w:fldCharType="begin"/>
        </w:r>
        <w:r w:rsidR="003A556A">
          <w:delInstrText>HYPERLINK "https://doi.org/10.1007/s40719-018-0127-1" \h</w:delInstrText>
        </w:r>
        <w:r w:rsidR="003A556A">
          <w:fldChar w:fldCharType="separate"/>
        </w:r>
        <w:r w:rsidR="003A556A">
          <w:rPr>
            <w:rStyle w:val="Hyperlink"/>
          </w:rPr>
          <w:delText>Quality Benchmarking in Trauma: From the NTDB to TQIP</w:delText>
        </w:r>
        <w:r w:rsidR="003A556A">
          <w:fldChar w:fldCharType="end"/>
        </w:r>
        <w:r>
          <w:delText xml:space="preserve">. </w:delText>
        </w:r>
        <w:r>
          <w:rPr>
            <w:i/>
            <w:iCs/>
          </w:rPr>
          <w:delText>Current Trauma Reports</w:delText>
        </w:r>
        <w:r>
          <w:delText xml:space="preserve"> </w:delText>
        </w:r>
        <w:r>
          <w:rPr>
            <w:b/>
            <w:bCs/>
          </w:rPr>
          <w:delText>4</w:delText>
        </w:r>
        <w:r>
          <w:delText>, 160–169 (2018).</w:delText>
        </w:r>
      </w:del>
    </w:p>
    <w:p w14:paraId="3D5CDEDF" w14:textId="244E6B2F" w:rsidR="0015431A" w:rsidRDefault="00000000">
      <w:pPr>
        <w:pStyle w:val="Bibliography"/>
      </w:pPr>
      <w:del w:id="929" w:author="Martin Gerdin Wärnberg" w:date="2025-08-04T12:32:00Z" w16du:dateUtc="2025-08-04T10:32:00Z">
        <w:r>
          <w:delText>31</w:delText>
        </w:r>
      </w:del>
      <w:r>
        <w:t xml:space="preserve">. </w:t>
      </w:r>
      <w:r>
        <w:tab/>
        <w:t xml:space="preserve">Roberts, I. </w:t>
      </w:r>
      <w:r>
        <w:rPr>
          <w:i/>
          <w:iCs/>
        </w:rPr>
        <w:t>et al.</w:t>
      </w:r>
      <w:r>
        <w:t xml:space="preserve"> </w:t>
      </w:r>
      <w:r w:rsidR="0015431A">
        <w:fldChar w:fldCharType="begin"/>
      </w:r>
      <w:r w:rsidR="0015431A">
        <w:instrText>HYPERLINK "https://doi.org/10.3310/hta17100" \h</w:instrText>
      </w:r>
      <w:r w:rsidR="0015431A">
        <w:fldChar w:fldCharType="separate"/>
      </w:r>
      <w:r w:rsidR="0015431A">
        <w:rPr>
          <w:rStyle w:val="Hyperlink"/>
        </w:rPr>
        <w:t xml:space="preserve">The CRASH-2 trial: A </w:t>
      </w:r>
      <w:proofErr w:type="spellStart"/>
      <w:r w:rsidR="0015431A">
        <w:rPr>
          <w:rStyle w:val="Hyperlink"/>
        </w:rPr>
        <w:t>randomised</w:t>
      </w:r>
      <w:proofErr w:type="spellEnd"/>
      <w:r w:rsidR="0015431A">
        <w:rPr>
          <w:rStyle w:val="Hyperlink"/>
        </w:rPr>
        <w:t xml:space="preserve"> controlled trial and economic evaluation of the effects of tranexamic acid on death, vascular occlusive events and transfusion requirement in bleeding trauma patients</w:t>
      </w:r>
      <w:r w:rsidR="0015431A">
        <w:fldChar w:fldCharType="end"/>
      </w:r>
      <w:r>
        <w:t xml:space="preserve">. </w:t>
      </w:r>
      <w:r>
        <w:rPr>
          <w:i/>
          <w:iCs/>
        </w:rPr>
        <w:t>Health Technol Assess</w:t>
      </w:r>
      <w:r>
        <w:t xml:space="preserve"> </w:t>
      </w:r>
      <w:r>
        <w:rPr>
          <w:b/>
          <w:bCs/>
        </w:rPr>
        <w:t>17</w:t>
      </w:r>
      <w:r>
        <w:t>, (2013).</w:t>
      </w:r>
    </w:p>
    <w:p w14:paraId="2EDEF079" w14:textId="6F72AF88" w:rsidR="0015431A" w:rsidRDefault="00000000">
      <w:pPr>
        <w:pStyle w:val="Bibliography"/>
      </w:pPr>
      <w:bookmarkStart w:id="930" w:name="ref-Sierink2016"/>
      <w:bookmarkEnd w:id="919"/>
      <w:del w:id="931" w:author="Martin Gerdin Wärnberg" w:date="2025-08-04T12:32:00Z" w16du:dateUtc="2025-08-04T10:32:00Z">
        <w:r>
          <w:delText>32</w:delText>
        </w:r>
      </w:del>
      <w:ins w:id="932" w:author="Martin Gerdin Wärnberg" w:date="2025-08-04T12:32:00Z" w16du:dateUtc="2025-08-04T10:32:00Z">
        <w:r>
          <w:t>35</w:t>
        </w:r>
      </w:ins>
      <w:r>
        <w:t xml:space="preserve">. </w:t>
      </w:r>
      <w:r>
        <w:tab/>
      </w:r>
      <w:r w:rsidRPr="00B96C47">
        <w:rPr>
          <w:lang w:val="sv-SE"/>
        </w:rPr>
        <w:t xml:space="preserve">Sierink, J. C. </w:t>
      </w:r>
      <w:r w:rsidRPr="00B96C47">
        <w:rPr>
          <w:i/>
          <w:lang w:val="sv-SE"/>
        </w:rPr>
        <w:t>et al.</w:t>
      </w:r>
      <w:r w:rsidRPr="00B96C47">
        <w:rPr>
          <w:lang w:val="sv-SE"/>
        </w:rPr>
        <w:t xml:space="preserve"> </w:t>
      </w:r>
      <w:r w:rsidR="0015431A">
        <w:fldChar w:fldCharType="begin"/>
      </w:r>
      <w:r w:rsidR="0015431A" w:rsidRPr="00B96C47">
        <w:rPr>
          <w:lang w:val="sv-SE"/>
        </w:rPr>
        <w:instrText>HYPERLINK "https://doi.org/10.1016/s0140-6736(16)30932-1" \h</w:instrText>
      </w:r>
      <w:r w:rsidR="0015431A">
        <w:fldChar w:fldCharType="separate"/>
      </w:r>
      <w:r w:rsidR="0015431A">
        <w:rPr>
          <w:rStyle w:val="Hyperlink"/>
        </w:rPr>
        <w:t xml:space="preserve">Immediate total-body CT scanning versus conventional imaging and selective CT scanning in patients with severe trauma (REACT-2): A </w:t>
      </w:r>
      <w:proofErr w:type="spellStart"/>
      <w:r w:rsidR="0015431A">
        <w:rPr>
          <w:rStyle w:val="Hyperlink"/>
        </w:rPr>
        <w:t>randomised</w:t>
      </w:r>
      <w:proofErr w:type="spellEnd"/>
      <w:r w:rsidR="0015431A">
        <w:rPr>
          <w:rStyle w:val="Hyperlink"/>
        </w:rPr>
        <w:t xml:space="preserve"> controlled trial</w:t>
      </w:r>
      <w:r w:rsidR="0015431A">
        <w:fldChar w:fldCharType="end"/>
      </w:r>
      <w:r>
        <w:t xml:space="preserve">. </w:t>
      </w:r>
      <w:r>
        <w:rPr>
          <w:i/>
          <w:iCs/>
        </w:rPr>
        <w:t>The Lancet</w:t>
      </w:r>
      <w:r>
        <w:t xml:space="preserve"> </w:t>
      </w:r>
      <w:r>
        <w:rPr>
          <w:b/>
          <w:bCs/>
        </w:rPr>
        <w:t>388</w:t>
      </w:r>
      <w:r>
        <w:t>, 673–683 (2016).</w:t>
      </w:r>
    </w:p>
    <w:p w14:paraId="39BC152B" w14:textId="77777777" w:rsidR="0015431A" w:rsidRDefault="00000000">
      <w:pPr>
        <w:pStyle w:val="Bibliography"/>
        <w:rPr>
          <w:ins w:id="933" w:author="Martin Gerdin Wärnberg" w:date="2025-08-04T12:32:00Z" w16du:dateUtc="2025-08-04T10:32:00Z"/>
        </w:rPr>
      </w:pPr>
      <w:bookmarkStart w:id="934" w:name="ref-eldridge_how_2015"/>
      <w:bookmarkEnd w:id="930"/>
      <w:ins w:id="935" w:author="Martin Gerdin Wärnberg" w:date="2025-08-04T12:32:00Z" w16du:dateUtc="2025-08-04T10:32:00Z">
        <w:r>
          <w:t xml:space="preserve">36. </w:t>
        </w:r>
        <w:r>
          <w:tab/>
        </w:r>
        <w:r w:rsidRPr="00B96C47">
          <w:rPr>
            <w:lang w:val="sv-SE"/>
          </w:rPr>
          <w:t xml:space="preserve">Eldridge, S. M. </w:t>
        </w:r>
        <w:r w:rsidRPr="00B96C47">
          <w:rPr>
            <w:i/>
            <w:iCs/>
            <w:lang w:val="sv-SE"/>
          </w:rPr>
          <w:t>et al.</w:t>
        </w:r>
        <w:r w:rsidRPr="00B96C47">
          <w:rPr>
            <w:lang w:val="sv-SE"/>
          </w:rPr>
          <w:t xml:space="preserve"> </w:t>
        </w:r>
        <w:r w:rsidR="0015431A">
          <w:fldChar w:fldCharType="begin"/>
        </w:r>
        <w:r w:rsidR="0015431A" w:rsidRPr="00B96C47">
          <w:rPr>
            <w:lang w:val="sv-SE"/>
          </w:rPr>
          <w:instrText>HYPERLINK "https://doi.org/10.1177/0962280215588242" \h</w:instrText>
        </w:r>
        <w:r w:rsidR="0015431A">
          <w:fldChar w:fldCharType="separate"/>
        </w:r>
        <w:r w:rsidR="0015431A">
          <w:rPr>
            <w:rStyle w:val="Hyperlink"/>
          </w:rPr>
          <w:t xml:space="preserve">How big should the pilot study for my cluster </w:t>
        </w:r>
        <w:proofErr w:type="spellStart"/>
        <w:r w:rsidR="0015431A">
          <w:rPr>
            <w:rStyle w:val="Hyperlink"/>
          </w:rPr>
          <w:t>randomised</w:t>
        </w:r>
        <w:proofErr w:type="spellEnd"/>
        <w:r w:rsidR="0015431A">
          <w:rPr>
            <w:rStyle w:val="Hyperlink"/>
          </w:rPr>
          <w:t xml:space="preserve"> trial be?</w:t>
        </w:r>
        <w:r w:rsidR="0015431A">
          <w:fldChar w:fldCharType="end"/>
        </w:r>
        <w:r>
          <w:t xml:space="preserve"> </w:t>
        </w:r>
        <w:r>
          <w:rPr>
            <w:i/>
            <w:iCs/>
          </w:rPr>
          <w:t>Statistical Methods in Medical Research</w:t>
        </w:r>
        <w:r>
          <w:t xml:space="preserve"> </w:t>
        </w:r>
        <w:r>
          <w:rPr>
            <w:b/>
            <w:bCs/>
          </w:rPr>
          <w:t>25</w:t>
        </w:r>
        <w:r>
          <w:t>, 1039–1056 (2015).</w:t>
        </w:r>
      </w:ins>
    </w:p>
    <w:p w14:paraId="7F84E9D6" w14:textId="67EF1AD3" w:rsidR="00984F70" w:rsidRDefault="00000000">
      <w:pPr>
        <w:pStyle w:val="Bibliography"/>
        <w:rPr>
          <w:ins w:id="936" w:author="Martin Gerdin Wärnberg" w:date="2025-08-04T12:32:00Z" w16du:dateUtc="2025-08-04T10:32:00Z"/>
        </w:rPr>
      </w:pPr>
      <w:bookmarkStart w:id="937" w:name="ref-wiles_atls_2015"/>
      <w:bookmarkEnd w:id="934"/>
      <w:ins w:id="938" w:author="Martin Gerdin Wärnberg" w:date="2025-08-04T12:32:00Z" w16du:dateUtc="2025-08-04T10:32:00Z">
        <w:r>
          <w:t xml:space="preserve">37. </w:t>
        </w:r>
        <w:r>
          <w:tab/>
          <w:t xml:space="preserve">Wiles, M. D. </w:t>
        </w:r>
        <w:r w:rsidR="0015431A">
          <w:fldChar w:fldCharType="begin"/>
        </w:r>
        <w:r w:rsidR="0015431A">
          <w:instrText>HYPERLINK "https://doi.org/10.1111/anae.13166" \h</w:instrText>
        </w:r>
        <w:r w:rsidR="0015431A">
          <w:fldChar w:fldCharType="separate"/>
        </w:r>
        <w:r w:rsidR="0015431A">
          <w:rPr>
            <w:rStyle w:val="Hyperlink"/>
          </w:rPr>
          <w:t>ATLS: Archaic Trauma Life Support?</w:t>
        </w:r>
        <w:r w:rsidR="0015431A">
          <w:fldChar w:fldCharType="end"/>
        </w:r>
        <w:r>
          <w:t xml:space="preserve"> </w:t>
        </w:r>
        <w:proofErr w:type="spellStart"/>
        <w:r>
          <w:rPr>
            <w:i/>
            <w:iCs/>
          </w:rPr>
          <w:t>Anaesthesia</w:t>
        </w:r>
        <w:proofErr w:type="spellEnd"/>
        <w:r>
          <w:t xml:space="preserve"> </w:t>
        </w:r>
        <w:r>
          <w:rPr>
            <w:b/>
            <w:bCs/>
          </w:rPr>
          <w:t>70</w:t>
        </w:r>
        <w:r>
          <w:t>, 893–897 (2015).</w:t>
        </w:r>
        <w:bookmarkEnd w:id="842"/>
        <w:bookmarkEnd w:id="844"/>
        <w:bookmarkEnd w:id="937"/>
      </w:ins>
    </w:p>
    <w:p w14:paraId="5AE4F714" w14:textId="77777777" w:rsidR="00984F70" w:rsidRDefault="00984F70">
      <w:pPr>
        <w:spacing w:after="0"/>
        <w:rPr>
          <w:rPrChange w:id="939" w:author="Martin Gerdin Wärnberg" w:date="2025-08-04T12:32:00Z" w16du:dateUtc="2025-08-04T10:32:00Z">
            <w:rPr>
              <w:rFonts w:asciiTheme="majorHAnsi" w:hAnsiTheme="majorHAnsi"/>
              <w:b/>
              <w:color w:val="4F81BD" w:themeColor="accent1"/>
              <w:sz w:val="32"/>
            </w:rPr>
          </w:rPrChange>
        </w:rPr>
      </w:pPr>
      <w:r>
        <w:br w:type="page"/>
      </w:r>
    </w:p>
    <w:p w14:paraId="5077C39F" w14:textId="77777777" w:rsidR="00A43688" w:rsidRDefault="00A43688" w:rsidP="00A43688">
      <w:pPr>
        <w:pStyle w:val="Heading1"/>
      </w:pPr>
      <w:r>
        <w:lastRenderedPageBreak/>
        <w:t>Figure Legends</w:t>
      </w:r>
    </w:p>
    <w:p w14:paraId="2506B439" w14:textId="1DC4DCDC" w:rsidR="00A43688" w:rsidRDefault="00AF6E4C" w:rsidP="00A43688">
      <w:pPr>
        <w:pStyle w:val="ImageCaption"/>
        <w:rPr>
          <w:ins w:id="940" w:author="Martin Gerdin Wärnberg" w:date="2025-08-04T12:32:00Z" w16du:dateUtc="2025-08-04T10:32:00Z"/>
        </w:rPr>
      </w:pPr>
      <w:del w:id="941" w:author="Martin Gerdin Wärnberg" w:date="2025-08-04T12:32:00Z" w16du:dateUtc="2025-08-04T10:32:00Z">
        <w:r>
          <w:delText>Figure 1</w:delText>
        </w:r>
      </w:del>
      <w:ins w:id="942" w:author="Martin Gerdin Wärnberg" w:date="2025-08-04T12:32:00Z" w16du:dateUtc="2025-08-04T10:32:00Z">
        <w:r w:rsidR="00A43688">
          <w:t>Figure 1: Number of patients included per cluster per month. Owing to an error in the data uploading process, data were available for only one and three months in two clusters respectively.</w:t>
        </w:r>
      </w:ins>
    </w:p>
    <w:p w14:paraId="6CDE5772" w14:textId="5D84173C" w:rsidR="00A43688" w:rsidRDefault="00A43688" w:rsidP="00A43688">
      <w:pPr>
        <w:pStyle w:val="ImageCaption"/>
        <w:pPrChange w:id="943" w:author="Martin Gerdin Wärnberg" w:date="2025-08-04T12:32:00Z" w16du:dateUtc="2025-08-04T10:32:00Z">
          <w:pPr>
            <w:pStyle w:val="Bibliography"/>
          </w:pPr>
        </w:pPrChange>
      </w:pPr>
      <w:ins w:id="944" w:author="Martin Gerdin Wärnberg" w:date="2025-08-04T12:32:00Z" w16du:dateUtc="2025-08-04T10:32:00Z">
        <w:r>
          <w:t>Figure 2</w:t>
        </w:r>
      </w:ins>
      <w:r>
        <w:t>: Study flow diagram. Abbreviations: ATLS, Advanced Trauma Life Support; PTC, Primary Trauma Care.</w:t>
      </w:r>
    </w:p>
    <w:p w14:paraId="0FA24C9F" w14:textId="42F8739A" w:rsidR="00A43688" w:rsidRPr="00B96C47" w:rsidRDefault="00A43688" w:rsidP="00A43688">
      <w:pPr>
        <w:pStyle w:val="Heading1"/>
        <w:pPrChange w:id="945" w:author="Martin Gerdin Wärnberg" w:date="2025-08-04T12:32:00Z" w16du:dateUtc="2025-08-04T10:32:00Z">
          <w:pPr>
            <w:spacing w:after="0"/>
          </w:pPr>
        </w:pPrChange>
      </w:pPr>
      <w:r>
        <w:br w:type="page"/>
      </w:r>
    </w:p>
    <w:p w14:paraId="7D3CD723" w14:textId="217138F1" w:rsidR="00984F70" w:rsidRDefault="00984F70" w:rsidP="00984F70">
      <w:pPr>
        <w:pStyle w:val="Heading1"/>
      </w:pPr>
      <w:r>
        <w:lastRenderedPageBreak/>
        <w:t>Tables</w:t>
      </w:r>
    </w:p>
    <w:tbl>
      <w:tblPr>
        <w:tblStyle w:val="Table"/>
        <w:tblW w:w="0" w:type="auto"/>
        <w:jc w:val="center"/>
        <w:tblInd w:w="0" w:type="dxa"/>
        <w:tblCellMar>
          <w:left w:w="60" w:type="dxa"/>
          <w:right w:w="60" w:type="dxa"/>
        </w:tblCellMar>
        <w:tblLook w:val="0000" w:firstRow="0" w:lastRow="0" w:firstColumn="0" w:lastColumn="0" w:noHBand="0" w:noVBand="0"/>
        <w:tblPrChange w:id="946" w:author="Martin Gerdin Wärnberg" w:date="2025-08-04T12:32:00Z" w16du:dateUtc="2025-08-04T10:32:00Z">
          <w:tblPr>
            <w:tblStyle w:val="Table"/>
            <w:tblW w:w="0" w:type="auto"/>
            <w:jc w:val="center"/>
            <w:tblInd w:w="0" w:type="dxa"/>
            <w:tblCellMar>
              <w:left w:w="60" w:type="dxa"/>
              <w:right w:w="60" w:type="dxa"/>
            </w:tblCellMar>
            <w:tblLook w:val="0000" w:firstRow="0" w:lastRow="0" w:firstColumn="0" w:lastColumn="0" w:noHBand="0" w:noVBand="0"/>
          </w:tblPr>
        </w:tblPrChange>
      </w:tblPr>
      <w:tblGrid>
        <w:gridCol w:w="3963"/>
        <w:gridCol w:w="1766"/>
        <w:gridCol w:w="1177"/>
        <w:gridCol w:w="1177"/>
        <w:gridCol w:w="1277"/>
        <w:tblGridChange w:id="947">
          <w:tblGrid>
            <w:gridCol w:w="60"/>
            <w:gridCol w:w="3863"/>
            <w:gridCol w:w="100"/>
            <w:gridCol w:w="1720"/>
            <w:gridCol w:w="46"/>
            <w:gridCol w:w="1167"/>
            <w:gridCol w:w="10"/>
            <w:gridCol w:w="1177"/>
            <w:gridCol w:w="26"/>
            <w:gridCol w:w="1251"/>
            <w:gridCol w:w="60"/>
          </w:tblGrid>
        </w:tblGridChange>
      </w:tblGrid>
      <w:tr w:rsidR="00984F70" w:rsidRPr="00A95925" w14:paraId="74BA4A0F" w14:textId="77777777" w:rsidTr="007B6665">
        <w:trPr>
          <w:cantSplit/>
          <w:tblHeader/>
          <w:jc w:val="center"/>
          <w:trPrChange w:id="948" w:author="Martin Gerdin Wärnberg" w:date="2025-08-04T12:32:00Z" w16du:dateUtc="2025-08-04T10:32:00Z">
            <w:trPr>
              <w:cantSplit/>
              <w:tblHeader/>
              <w:jc w:val="center"/>
            </w:trPr>
          </w:trPrChange>
        </w:trPr>
        <w:tc>
          <w:tcPr>
            <w:tcW w:w="0" w:type="auto"/>
            <w:gridSpan w:val="5"/>
            <w:tcBorders>
              <w:bottom w:val="single" w:sz="4" w:space="0" w:color="auto"/>
            </w:tcBorders>
            <w:tcPrChange w:id="949" w:author="Martin Gerdin Wärnberg" w:date="2025-08-04T12:32:00Z" w16du:dateUtc="2025-08-04T10:32:00Z">
              <w:tcPr>
                <w:tcW w:w="0" w:type="auto"/>
                <w:gridSpan w:val="11"/>
                <w:tcBorders>
                  <w:bottom w:val="single" w:sz="18" w:space="0" w:color="D3D3D3"/>
                </w:tcBorders>
              </w:tcPr>
            </w:tcPrChange>
          </w:tcPr>
          <w:p w14:paraId="3103AAC0" w14:textId="77777777" w:rsidR="00984F70" w:rsidRPr="00A95925" w:rsidRDefault="00984F70" w:rsidP="007B6665">
            <w:pPr>
              <w:keepNext/>
              <w:spacing w:after="60"/>
              <w:rPr>
                <w:rFonts w:ascii="Calibri" w:hAnsi="Calibri"/>
                <w:b/>
                <w:sz w:val="20"/>
                <w:lang w:val="en-SE"/>
              </w:rPr>
            </w:pPr>
            <w:r>
              <w:rPr>
                <w:rFonts w:ascii="Calibri" w:hAnsi="Calibri"/>
                <w:b/>
                <w:sz w:val="20"/>
              </w:rPr>
              <w:t>Table 1.</w:t>
            </w:r>
            <w:r w:rsidRPr="00A95925">
              <w:rPr>
                <w:rFonts w:ascii="Calibri" w:hAnsi="Calibri"/>
                <w:sz w:val="20"/>
                <w:rPrChange w:id="950" w:author="Martin Gerdin Wärnberg" w:date="2025-08-04T12:32:00Z" w16du:dateUtc="2025-08-04T10:32:00Z">
                  <w:rPr>
                    <w:rFonts w:ascii="Calibri" w:hAnsi="Calibri"/>
                    <w:b/>
                    <w:sz w:val="20"/>
                  </w:rPr>
                </w:rPrChange>
              </w:rPr>
              <w:t xml:space="preserve"> </w:t>
            </w:r>
            <w:r w:rsidRPr="00A95925">
              <w:rPr>
                <w:rFonts w:ascii="Calibri" w:hAnsi="Calibri"/>
                <w:bCs/>
                <w:sz w:val="20"/>
                <w:lang w:val="en-SE"/>
              </w:rPr>
              <w:t>Patient sample characteristics</w:t>
            </w:r>
            <w:ins w:id="951" w:author="Martin Gerdin Wärnberg" w:date="2025-08-04T12:32:00Z" w16du:dateUtc="2025-08-04T10:32:00Z">
              <w:r>
                <w:rPr>
                  <w:rFonts w:ascii="Calibri" w:hAnsi="Calibri"/>
                  <w:bCs/>
                  <w:sz w:val="20"/>
                  <w:lang w:val="en-SE"/>
                </w:rPr>
                <w:t>.</w:t>
              </w:r>
            </w:ins>
          </w:p>
        </w:tc>
      </w:tr>
      <w:tr w:rsidR="00984F70" w14:paraId="11508F7F" w14:textId="77777777" w:rsidTr="007B6665">
        <w:trPr>
          <w:cantSplit/>
          <w:tblHeader/>
          <w:jc w:val="center"/>
          <w:trPrChange w:id="952" w:author="Martin Gerdin Wärnberg" w:date="2025-08-04T12:32:00Z" w16du:dateUtc="2025-08-04T10:32:00Z">
            <w:trPr>
              <w:cantSplit/>
              <w:tblHeader/>
              <w:jc w:val="center"/>
            </w:trPr>
          </w:trPrChange>
        </w:trPr>
        <w:tc>
          <w:tcPr>
            <w:tcW w:w="0" w:type="auto"/>
            <w:tcBorders>
              <w:top w:val="single" w:sz="4" w:space="0" w:color="auto"/>
              <w:left w:val="single" w:sz="0" w:space="0" w:color="D3D3D3"/>
              <w:bottom w:val="single" w:sz="16" w:space="0" w:color="D3D3D3"/>
            </w:tcBorders>
            <w:tcPrChange w:id="953" w:author="Martin Gerdin Wärnberg" w:date="2025-08-04T12:32:00Z" w16du:dateUtc="2025-08-04T10:32:00Z">
              <w:tcPr>
                <w:tcW w:w="0" w:type="auto"/>
                <w:gridSpan w:val="2"/>
                <w:tcBorders>
                  <w:top w:val="single" w:sz="18" w:space="0" w:color="D3D3D3"/>
                  <w:left w:val="single" w:sz="0" w:space="0" w:color="D3D3D3"/>
                  <w:bottom w:val="single" w:sz="16" w:space="0" w:color="D3D3D3"/>
                </w:tcBorders>
              </w:tcPr>
            </w:tcPrChange>
          </w:tcPr>
          <w:p w14:paraId="29B81823" w14:textId="24599F58" w:rsidR="00984F70" w:rsidRDefault="00AF6E4C" w:rsidP="007B6665">
            <w:pPr>
              <w:keepNext/>
              <w:spacing w:after="60"/>
            </w:pPr>
            <w:del w:id="954" w:author="Martin Gerdin Wärnberg" w:date="2025-08-04T12:32:00Z" w16du:dateUtc="2025-08-04T10:32:00Z">
              <w:r>
                <w:rPr>
                  <w:rFonts w:ascii="Calibri" w:hAnsi="Calibri"/>
                  <w:b/>
                  <w:sz w:val="20"/>
                </w:rPr>
                <w:delText>Characteristic</w:delText>
              </w:r>
              <w:r>
                <w:rPr>
                  <w:rFonts w:ascii="Calibri" w:hAnsi="Calibri"/>
                  <w:i/>
                  <w:sz w:val="20"/>
                  <w:vertAlign w:val="superscript"/>
                </w:rPr>
                <w:delText>1</w:delText>
              </w:r>
            </w:del>
            <w:ins w:id="955" w:author="Martin Gerdin Wärnberg" w:date="2025-08-04T12:32:00Z" w16du:dateUtc="2025-08-04T10:32:00Z">
              <w:r w:rsidR="00984F70">
                <w:rPr>
                  <w:rFonts w:ascii="Calibri" w:hAnsi="Calibri"/>
                  <w:b/>
                  <w:sz w:val="20"/>
                </w:rPr>
                <w:t>Characteristic</w:t>
              </w:r>
            </w:ins>
          </w:p>
        </w:tc>
        <w:tc>
          <w:tcPr>
            <w:tcW w:w="0" w:type="auto"/>
            <w:tcBorders>
              <w:top w:val="single" w:sz="4" w:space="0" w:color="auto"/>
              <w:bottom w:val="single" w:sz="16" w:space="0" w:color="D3D3D3"/>
            </w:tcBorders>
            <w:tcPrChange w:id="956" w:author="Martin Gerdin Wärnberg" w:date="2025-08-04T12:32:00Z" w16du:dateUtc="2025-08-04T10:32:00Z">
              <w:tcPr>
                <w:tcW w:w="0" w:type="auto"/>
                <w:gridSpan w:val="2"/>
                <w:tcBorders>
                  <w:top w:val="single" w:sz="18" w:space="0" w:color="D3D3D3"/>
                  <w:bottom w:val="single" w:sz="16" w:space="0" w:color="D3D3D3"/>
                </w:tcBorders>
              </w:tcPr>
            </w:tcPrChange>
          </w:tcPr>
          <w:p w14:paraId="1682C5C4" w14:textId="77777777" w:rsidR="00984F70" w:rsidRDefault="00984F70" w:rsidP="007B6665">
            <w:pPr>
              <w:keepNext/>
              <w:spacing w:after="60"/>
              <w:jc w:val="center"/>
            </w:pPr>
            <w:r>
              <w:rPr>
                <w:rFonts w:ascii="Calibri" w:hAnsi="Calibri"/>
                <w:b/>
                <w:sz w:val="20"/>
              </w:rPr>
              <w:t>Standard care</w:t>
            </w:r>
            <w:r>
              <w:rPr>
                <w:rFonts w:ascii="Calibri" w:hAnsi="Calibri"/>
                <w:sz w:val="20"/>
              </w:rPr>
              <w:t xml:space="preserve"> N = 202</w:t>
            </w:r>
          </w:p>
        </w:tc>
        <w:tc>
          <w:tcPr>
            <w:tcW w:w="0" w:type="auto"/>
            <w:tcBorders>
              <w:top w:val="single" w:sz="4" w:space="0" w:color="auto"/>
              <w:bottom w:val="single" w:sz="16" w:space="0" w:color="D3D3D3"/>
            </w:tcBorders>
            <w:tcPrChange w:id="957" w:author="Martin Gerdin Wärnberg" w:date="2025-08-04T12:32:00Z" w16du:dateUtc="2025-08-04T10:32:00Z">
              <w:tcPr>
                <w:tcW w:w="0" w:type="auto"/>
                <w:gridSpan w:val="2"/>
                <w:tcBorders>
                  <w:top w:val="single" w:sz="18" w:space="0" w:color="D3D3D3"/>
                  <w:bottom w:val="single" w:sz="16" w:space="0" w:color="D3D3D3"/>
                </w:tcBorders>
              </w:tcPr>
            </w:tcPrChange>
          </w:tcPr>
          <w:p w14:paraId="31E9BBE2" w14:textId="77777777" w:rsidR="00984F70" w:rsidRDefault="00984F70" w:rsidP="007B6665">
            <w:pPr>
              <w:keepNext/>
              <w:spacing w:after="60"/>
              <w:jc w:val="center"/>
            </w:pPr>
            <w:r>
              <w:rPr>
                <w:rFonts w:ascii="Calibri" w:hAnsi="Calibri"/>
                <w:b/>
                <w:sz w:val="20"/>
              </w:rPr>
              <w:t>ATLS</w:t>
            </w:r>
            <w:r>
              <w:rPr>
                <w:rFonts w:ascii="Calibri" w:hAnsi="Calibri"/>
                <w:sz w:val="20"/>
              </w:rPr>
              <w:t xml:space="preserve"> N = 44</w:t>
            </w:r>
          </w:p>
        </w:tc>
        <w:tc>
          <w:tcPr>
            <w:tcW w:w="0" w:type="auto"/>
            <w:tcBorders>
              <w:top w:val="single" w:sz="4" w:space="0" w:color="auto"/>
              <w:bottom w:val="single" w:sz="16" w:space="0" w:color="D3D3D3"/>
            </w:tcBorders>
            <w:tcPrChange w:id="958" w:author="Martin Gerdin Wärnberg" w:date="2025-08-04T12:32:00Z" w16du:dateUtc="2025-08-04T10:32:00Z">
              <w:tcPr>
                <w:tcW w:w="0" w:type="auto"/>
                <w:gridSpan w:val="3"/>
                <w:tcBorders>
                  <w:top w:val="single" w:sz="18" w:space="0" w:color="D3D3D3"/>
                  <w:bottom w:val="single" w:sz="16" w:space="0" w:color="D3D3D3"/>
                </w:tcBorders>
              </w:tcPr>
            </w:tcPrChange>
          </w:tcPr>
          <w:p w14:paraId="6ED9921C" w14:textId="77777777" w:rsidR="00984F70" w:rsidRDefault="00984F70" w:rsidP="007B6665">
            <w:pPr>
              <w:keepNext/>
              <w:spacing w:after="60"/>
              <w:jc w:val="center"/>
            </w:pPr>
            <w:r>
              <w:rPr>
                <w:rFonts w:ascii="Calibri" w:hAnsi="Calibri"/>
                <w:b/>
                <w:sz w:val="20"/>
              </w:rPr>
              <w:t>PTC</w:t>
            </w:r>
            <w:r>
              <w:rPr>
                <w:rFonts w:ascii="Calibri" w:hAnsi="Calibri"/>
                <w:sz w:val="20"/>
              </w:rPr>
              <w:t xml:space="preserve"> N = 130</w:t>
            </w:r>
          </w:p>
        </w:tc>
        <w:tc>
          <w:tcPr>
            <w:tcW w:w="0" w:type="auto"/>
            <w:tcBorders>
              <w:top w:val="single" w:sz="4" w:space="0" w:color="auto"/>
              <w:bottom w:val="single" w:sz="16" w:space="0" w:color="D3D3D3"/>
              <w:right w:val="single" w:sz="0" w:space="0" w:color="D3D3D3"/>
            </w:tcBorders>
            <w:tcPrChange w:id="959" w:author="Martin Gerdin Wärnberg" w:date="2025-08-04T12:32:00Z" w16du:dateUtc="2025-08-04T10:32:00Z">
              <w:tcPr>
                <w:tcW w:w="0" w:type="auto"/>
                <w:gridSpan w:val="2"/>
                <w:tcBorders>
                  <w:top w:val="single" w:sz="18" w:space="0" w:color="D3D3D3"/>
                  <w:bottom w:val="single" w:sz="16" w:space="0" w:color="D3D3D3"/>
                  <w:right w:val="single" w:sz="0" w:space="0" w:color="D3D3D3"/>
                </w:tcBorders>
              </w:tcPr>
            </w:tcPrChange>
          </w:tcPr>
          <w:p w14:paraId="2BC7212D" w14:textId="77777777" w:rsidR="00984F70" w:rsidRDefault="00984F70" w:rsidP="007B6665">
            <w:pPr>
              <w:keepNext/>
              <w:spacing w:after="60"/>
              <w:jc w:val="center"/>
            </w:pPr>
            <w:r>
              <w:rPr>
                <w:rFonts w:ascii="Calibri" w:hAnsi="Calibri"/>
                <w:b/>
                <w:sz w:val="20"/>
              </w:rPr>
              <w:t>Overall</w:t>
            </w:r>
            <w:r>
              <w:rPr>
                <w:rFonts w:ascii="Calibri" w:hAnsi="Calibri"/>
                <w:sz w:val="20"/>
              </w:rPr>
              <w:t xml:space="preserve"> N = 376</w:t>
            </w:r>
          </w:p>
        </w:tc>
      </w:tr>
      <w:tr w:rsidR="00984F70" w14:paraId="0DAF8E33"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9DADF0" w14:textId="77777777" w:rsidR="00984F70" w:rsidRDefault="00984F70" w:rsidP="007B6665">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6E26AFDE" w14:textId="77777777" w:rsidR="00984F70" w:rsidRDefault="00984F70" w:rsidP="007B6665">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5D35D620" w14:textId="77777777" w:rsidR="00984F70" w:rsidRDefault="00984F70" w:rsidP="007B6665">
            <w:pPr>
              <w:keepNext/>
              <w:spacing w:after="60"/>
              <w:jc w:val="center"/>
            </w:pPr>
            <w:r>
              <w:rPr>
                <w:rFonts w:ascii="Calibri" w:hAnsi="Calibri"/>
                <w:sz w:val="20"/>
              </w:rPr>
              <w:t>40 (30, 57)</w:t>
            </w:r>
          </w:p>
        </w:tc>
        <w:tc>
          <w:tcPr>
            <w:tcW w:w="0" w:type="auto"/>
            <w:tcBorders>
              <w:top w:val="single" w:sz="0" w:space="0" w:color="D3D3D3"/>
              <w:left w:val="single" w:sz="0" w:space="0" w:color="D3D3D3"/>
              <w:bottom w:val="single" w:sz="0" w:space="0" w:color="D3D3D3"/>
              <w:right w:val="single" w:sz="0" w:space="0" w:color="D3D3D3"/>
            </w:tcBorders>
          </w:tcPr>
          <w:p w14:paraId="75647AD7" w14:textId="77777777" w:rsidR="00984F70" w:rsidRDefault="00984F70" w:rsidP="007B6665">
            <w:pPr>
              <w:keepNext/>
              <w:spacing w:after="60"/>
              <w:jc w:val="center"/>
            </w:pPr>
            <w:r>
              <w:rPr>
                <w:rFonts w:ascii="Calibri" w:hAnsi="Calibri"/>
                <w:sz w:val="20"/>
              </w:rPr>
              <w:t>30 (22, 38)</w:t>
            </w:r>
          </w:p>
        </w:tc>
        <w:tc>
          <w:tcPr>
            <w:tcW w:w="0" w:type="auto"/>
            <w:tcBorders>
              <w:top w:val="single" w:sz="0" w:space="0" w:color="D3D3D3"/>
              <w:left w:val="single" w:sz="0" w:space="0" w:color="D3D3D3"/>
              <w:bottom w:val="single" w:sz="0" w:space="0" w:color="D3D3D3"/>
              <w:right w:val="single" w:sz="0" w:space="0" w:color="D3D3D3"/>
            </w:tcBorders>
          </w:tcPr>
          <w:p w14:paraId="2AC9758E" w14:textId="77777777" w:rsidR="00984F70" w:rsidRDefault="00984F70" w:rsidP="007B6665">
            <w:pPr>
              <w:keepNext/>
              <w:spacing w:after="60"/>
              <w:jc w:val="center"/>
            </w:pPr>
            <w:r>
              <w:rPr>
                <w:rFonts w:ascii="Calibri" w:hAnsi="Calibri"/>
                <w:sz w:val="20"/>
              </w:rPr>
              <w:t>33 (24, 46)</w:t>
            </w:r>
          </w:p>
        </w:tc>
      </w:tr>
      <w:tr w:rsidR="00984F70" w14:paraId="24B0CB30"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EEE431" w14:textId="77777777" w:rsidR="00984F70" w:rsidRDefault="00984F70" w:rsidP="007B6665">
            <w:pPr>
              <w:keepNext/>
              <w:spacing w:after="60"/>
            </w:pPr>
            <w:r>
              <w:rPr>
                <w:rFonts w:ascii="Calibri" w:hAnsi="Calibri"/>
                <w:sz w:val="20"/>
              </w:rPr>
              <w:t>Elderly (Age ≥ 65 years), n (%)</w:t>
            </w:r>
          </w:p>
        </w:tc>
        <w:tc>
          <w:tcPr>
            <w:tcW w:w="0" w:type="auto"/>
            <w:tcBorders>
              <w:top w:val="single" w:sz="0" w:space="0" w:color="D3D3D3"/>
              <w:left w:val="single" w:sz="0" w:space="0" w:color="D3D3D3"/>
              <w:bottom w:val="single" w:sz="0" w:space="0" w:color="D3D3D3"/>
              <w:right w:val="single" w:sz="0" w:space="0" w:color="D3D3D3"/>
            </w:tcBorders>
          </w:tcPr>
          <w:p w14:paraId="41B4DEFA" w14:textId="77777777" w:rsidR="00984F70" w:rsidRDefault="00984F70" w:rsidP="007B6665">
            <w:pPr>
              <w:keepNext/>
              <w:spacing w:after="60"/>
              <w:jc w:val="center"/>
            </w:pPr>
            <w:r>
              <w:rPr>
                <w:rFonts w:ascii="Calibri" w:hAnsi="Calibri"/>
                <w:sz w:val="20"/>
              </w:rPr>
              <w:t>15 (7%)</w:t>
            </w:r>
          </w:p>
        </w:tc>
        <w:tc>
          <w:tcPr>
            <w:tcW w:w="0" w:type="auto"/>
            <w:tcBorders>
              <w:top w:val="single" w:sz="0" w:space="0" w:color="D3D3D3"/>
              <w:left w:val="single" w:sz="0" w:space="0" w:color="D3D3D3"/>
              <w:bottom w:val="single" w:sz="0" w:space="0" w:color="D3D3D3"/>
              <w:right w:val="single" w:sz="0" w:space="0" w:color="D3D3D3"/>
            </w:tcBorders>
          </w:tcPr>
          <w:p w14:paraId="52DAF8FB" w14:textId="77777777" w:rsidR="00984F70" w:rsidRDefault="00984F70" w:rsidP="007B6665">
            <w:pPr>
              <w:keepNext/>
              <w:spacing w:after="60"/>
              <w:jc w:val="center"/>
            </w:pPr>
            <w:r>
              <w:rPr>
                <w:rFonts w:ascii="Calibri" w:hAnsi="Calibri"/>
                <w:sz w:val="20"/>
              </w:rPr>
              <w:t>6 (14%)</w:t>
            </w:r>
          </w:p>
        </w:tc>
        <w:tc>
          <w:tcPr>
            <w:tcW w:w="0" w:type="auto"/>
            <w:tcBorders>
              <w:top w:val="single" w:sz="0" w:space="0" w:color="D3D3D3"/>
              <w:left w:val="single" w:sz="0" w:space="0" w:color="D3D3D3"/>
              <w:bottom w:val="single" w:sz="0" w:space="0" w:color="D3D3D3"/>
              <w:right w:val="single" w:sz="0" w:space="0" w:color="D3D3D3"/>
            </w:tcBorders>
          </w:tcPr>
          <w:p w14:paraId="358E9F0F" w14:textId="77777777" w:rsidR="00984F70" w:rsidRDefault="00984F70" w:rsidP="007B6665">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3B78CF2D" w14:textId="77777777" w:rsidR="00984F70" w:rsidRDefault="00984F70" w:rsidP="007B6665">
            <w:pPr>
              <w:keepNext/>
              <w:spacing w:after="60"/>
              <w:jc w:val="center"/>
            </w:pPr>
            <w:r>
              <w:rPr>
                <w:rFonts w:ascii="Calibri" w:hAnsi="Calibri"/>
                <w:sz w:val="20"/>
              </w:rPr>
              <w:t>26 (7%)</w:t>
            </w:r>
          </w:p>
        </w:tc>
      </w:tr>
      <w:tr w:rsidR="00984F70" w14:paraId="361DDFE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FC21C" w14:textId="77777777" w:rsidR="00984F70" w:rsidRDefault="00984F70" w:rsidP="007B6665">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33768590"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4EEB389"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6A80E3"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DF5070" w14:textId="77777777" w:rsidR="00984F70" w:rsidRDefault="00984F70" w:rsidP="007B6665">
            <w:pPr>
              <w:keepNext/>
              <w:spacing w:after="60"/>
              <w:jc w:val="center"/>
            </w:pPr>
          </w:p>
        </w:tc>
      </w:tr>
      <w:tr w:rsidR="00984F70" w14:paraId="0D6F47F1"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24A86B" w14:textId="77777777" w:rsidR="00984F70" w:rsidRDefault="00984F70" w:rsidP="007B6665">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205DED7C" w14:textId="77777777" w:rsidR="00984F70" w:rsidRDefault="00984F70" w:rsidP="007B6665">
            <w:pPr>
              <w:keepNext/>
              <w:spacing w:after="60"/>
              <w:jc w:val="center"/>
            </w:pPr>
            <w:r>
              <w:rPr>
                <w:rFonts w:ascii="Calibri" w:hAnsi="Calibri"/>
                <w:sz w:val="20"/>
              </w:rPr>
              <w:t>160 (79%)</w:t>
            </w:r>
          </w:p>
        </w:tc>
        <w:tc>
          <w:tcPr>
            <w:tcW w:w="0" w:type="auto"/>
            <w:tcBorders>
              <w:top w:val="single" w:sz="0" w:space="0" w:color="D3D3D3"/>
              <w:left w:val="single" w:sz="0" w:space="0" w:color="D3D3D3"/>
              <w:bottom w:val="single" w:sz="0" w:space="0" w:color="D3D3D3"/>
              <w:right w:val="single" w:sz="0" w:space="0" w:color="D3D3D3"/>
            </w:tcBorders>
          </w:tcPr>
          <w:p w14:paraId="4E6C7501" w14:textId="77777777" w:rsidR="00984F70" w:rsidRDefault="00984F70" w:rsidP="007B6665">
            <w:pPr>
              <w:keepNext/>
              <w:spacing w:after="60"/>
              <w:jc w:val="center"/>
            </w:pPr>
            <w:r>
              <w:rPr>
                <w:rFonts w:ascii="Calibri" w:hAnsi="Calibri"/>
                <w:sz w:val="20"/>
              </w:rPr>
              <w:t>33 (75%)</w:t>
            </w:r>
          </w:p>
        </w:tc>
        <w:tc>
          <w:tcPr>
            <w:tcW w:w="0" w:type="auto"/>
            <w:tcBorders>
              <w:top w:val="single" w:sz="0" w:space="0" w:color="D3D3D3"/>
              <w:left w:val="single" w:sz="0" w:space="0" w:color="D3D3D3"/>
              <w:bottom w:val="single" w:sz="0" w:space="0" w:color="D3D3D3"/>
              <w:right w:val="single" w:sz="0" w:space="0" w:color="D3D3D3"/>
            </w:tcBorders>
          </w:tcPr>
          <w:p w14:paraId="31D181BA" w14:textId="77777777" w:rsidR="00984F70" w:rsidRDefault="00984F70" w:rsidP="007B6665">
            <w:pPr>
              <w:keepNext/>
              <w:spacing w:after="60"/>
              <w:jc w:val="center"/>
            </w:pPr>
            <w:r>
              <w:rPr>
                <w:rFonts w:ascii="Calibri" w:hAnsi="Calibri"/>
                <w:sz w:val="20"/>
              </w:rPr>
              <w:t>97 (75%)</w:t>
            </w:r>
          </w:p>
        </w:tc>
        <w:tc>
          <w:tcPr>
            <w:tcW w:w="0" w:type="auto"/>
            <w:tcBorders>
              <w:top w:val="single" w:sz="0" w:space="0" w:color="D3D3D3"/>
              <w:left w:val="single" w:sz="0" w:space="0" w:color="D3D3D3"/>
              <w:bottom w:val="single" w:sz="0" w:space="0" w:color="D3D3D3"/>
              <w:right w:val="single" w:sz="0" w:space="0" w:color="D3D3D3"/>
            </w:tcBorders>
          </w:tcPr>
          <w:p w14:paraId="4D6A98A8" w14:textId="77777777" w:rsidR="00984F70" w:rsidRDefault="00984F70" w:rsidP="007B6665">
            <w:pPr>
              <w:keepNext/>
              <w:spacing w:after="60"/>
              <w:jc w:val="center"/>
            </w:pPr>
            <w:r>
              <w:rPr>
                <w:rFonts w:ascii="Calibri" w:hAnsi="Calibri"/>
                <w:sz w:val="20"/>
              </w:rPr>
              <w:t>290 (77%)</w:t>
            </w:r>
          </w:p>
        </w:tc>
      </w:tr>
      <w:tr w:rsidR="00984F70" w14:paraId="518477FC"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27930A" w14:textId="77777777" w:rsidR="00984F70" w:rsidRDefault="00984F70" w:rsidP="007B6665">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664099BB" w14:textId="77777777" w:rsidR="00984F70" w:rsidRDefault="00984F70" w:rsidP="007B6665">
            <w:pPr>
              <w:keepNext/>
              <w:spacing w:after="60"/>
              <w:jc w:val="center"/>
            </w:pPr>
            <w:r>
              <w:rPr>
                <w:rFonts w:ascii="Calibri" w:hAnsi="Calibri"/>
                <w:sz w:val="20"/>
              </w:rPr>
              <w:t>42 (21%)</w:t>
            </w:r>
          </w:p>
        </w:tc>
        <w:tc>
          <w:tcPr>
            <w:tcW w:w="0" w:type="auto"/>
            <w:tcBorders>
              <w:top w:val="single" w:sz="0" w:space="0" w:color="D3D3D3"/>
              <w:left w:val="single" w:sz="0" w:space="0" w:color="D3D3D3"/>
              <w:bottom w:val="single" w:sz="0" w:space="0" w:color="D3D3D3"/>
              <w:right w:val="single" w:sz="0" w:space="0" w:color="D3D3D3"/>
            </w:tcBorders>
          </w:tcPr>
          <w:p w14:paraId="5756967E" w14:textId="77777777" w:rsidR="00984F70" w:rsidRDefault="00984F70" w:rsidP="007B6665">
            <w:pPr>
              <w:keepNext/>
              <w:spacing w:after="60"/>
              <w:jc w:val="center"/>
            </w:pPr>
            <w:r>
              <w:rPr>
                <w:rFonts w:ascii="Calibri" w:hAnsi="Calibri"/>
                <w:sz w:val="20"/>
              </w:rPr>
              <w:t>11 (25%)</w:t>
            </w:r>
          </w:p>
        </w:tc>
        <w:tc>
          <w:tcPr>
            <w:tcW w:w="0" w:type="auto"/>
            <w:tcBorders>
              <w:top w:val="single" w:sz="0" w:space="0" w:color="D3D3D3"/>
              <w:left w:val="single" w:sz="0" w:space="0" w:color="D3D3D3"/>
              <w:bottom w:val="single" w:sz="0" w:space="0" w:color="D3D3D3"/>
              <w:right w:val="single" w:sz="0" w:space="0" w:color="D3D3D3"/>
            </w:tcBorders>
          </w:tcPr>
          <w:p w14:paraId="2FD832DF" w14:textId="77777777" w:rsidR="00984F70" w:rsidRDefault="00984F70" w:rsidP="007B6665">
            <w:pPr>
              <w:keepNext/>
              <w:spacing w:after="60"/>
              <w:jc w:val="center"/>
            </w:pPr>
            <w:r>
              <w:rPr>
                <w:rFonts w:ascii="Calibri" w:hAnsi="Calibri"/>
                <w:sz w:val="20"/>
              </w:rPr>
              <w:t>33 (25%)</w:t>
            </w:r>
          </w:p>
        </w:tc>
        <w:tc>
          <w:tcPr>
            <w:tcW w:w="0" w:type="auto"/>
            <w:tcBorders>
              <w:top w:val="single" w:sz="0" w:space="0" w:color="D3D3D3"/>
              <w:left w:val="single" w:sz="0" w:space="0" w:color="D3D3D3"/>
              <w:bottom w:val="single" w:sz="0" w:space="0" w:color="D3D3D3"/>
              <w:right w:val="single" w:sz="0" w:space="0" w:color="D3D3D3"/>
            </w:tcBorders>
          </w:tcPr>
          <w:p w14:paraId="14245959" w14:textId="77777777" w:rsidR="00984F70" w:rsidRDefault="00984F70" w:rsidP="007B6665">
            <w:pPr>
              <w:keepNext/>
              <w:spacing w:after="60"/>
              <w:jc w:val="center"/>
            </w:pPr>
            <w:r>
              <w:rPr>
                <w:rFonts w:ascii="Calibri" w:hAnsi="Calibri"/>
                <w:sz w:val="20"/>
              </w:rPr>
              <w:t>86 (23%)</w:t>
            </w:r>
          </w:p>
        </w:tc>
      </w:tr>
      <w:tr w:rsidR="00984F70" w14:paraId="6F8FAE5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FBD16A" w14:textId="77777777" w:rsidR="00984F70" w:rsidRDefault="00984F70" w:rsidP="007B6665">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149DCBAB"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9B11C7"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05AAAD"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718F35" w14:textId="77777777" w:rsidR="00984F70" w:rsidRDefault="00984F70" w:rsidP="007B6665">
            <w:pPr>
              <w:keepNext/>
              <w:spacing w:after="60"/>
              <w:jc w:val="center"/>
            </w:pPr>
          </w:p>
        </w:tc>
      </w:tr>
      <w:tr w:rsidR="00984F70" w14:paraId="4A0EC85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20CB8C" w14:textId="77777777" w:rsidR="00984F70" w:rsidRDefault="00984F70" w:rsidP="007B6665">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632DA8AD" w14:textId="77777777" w:rsidR="00984F70" w:rsidRDefault="00984F70" w:rsidP="007B6665">
            <w:pPr>
              <w:keepNext/>
              <w:spacing w:after="60"/>
              <w:jc w:val="center"/>
            </w:pPr>
            <w:r>
              <w:rPr>
                <w:rFonts w:ascii="Calibri" w:hAnsi="Calibri"/>
                <w:sz w:val="20"/>
              </w:rPr>
              <w:t>13 (6%)</w:t>
            </w:r>
          </w:p>
        </w:tc>
        <w:tc>
          <w:tcPr>
            <w:tcW w:w="0" w:type="auto"/>
            <w:tcBorders>
              <w:top w:val="single" w:sz="0" w:space="0" w:color="D3D3D3"/>
              <w:left w:val="single" w:sz="0" w:space="0" w:color="D3D3D3"/>
              <w:bottom w:val="single" w:sz="0" w:space="0" w:color="D3D3D3"/>
              <w:right w:val="single" w:sz="0" w:space="0" w:color="D3D3D3"/>
            </w:tcBorders>
          </w:tcPr>
          <w:p w14:paraId="69ACE790" w14:textId="77777777" w:rsidR="00984F70" w:rsidRDefault="00984F70" w:rsidP="007B6665">
            <w:pPr>
              <w:keepNext/>
              <w:spacing w:after="60"/>
              <w:jc w:val="center"/>
            </w:pPr>
            <w:r>
              <w:rPr>
                <w:rFonts w:ascii="Calibri" w:hAnsi="Calibri"/>
                <w:sz w:val="20"/>
              </w:rPr>
              <w:t>3 (7%)</w:t>
            </w:r>
          </w:p>
        </w:tc>
        <w:tc>
          <w:tcPr>
            <w:tcW w:w="0" w:type="auto"/>
            <w:tcBorders>
              <w:top w:val="single" w:sz="0" w:space="0" w:color="D3D3D3"/>
              <w:left w:val="single" w:sz="0" w:space="0" w:color="D3D3D3"/>
              <w:bottom w:val="single" w:sz="0" w:space="0" w:color="D3D3D3"/>
              <w:right w:val="single" w:sz="0" w:space="0" w:color="D3D3D3"/>
            </w:tcBorders>
          </w:tcPr>
          <w:p w14:paraId="293C5CAD" w14:textId="77777777" w:rsidR="00984F70" w:rsidRDefault="00984F70" w:rsidP="007B6665">
            <w:pPr>
              <w:keepNext/>
              <w:spacing w:after="60"/>
              <w:jc w:val="center"/>
            </w:pPr>
            <w:r>
              <w:rPr>
                <w:rFonts w:ascii="Calibri" w:hAnsi="Calibri"/>
                <w:sz w:val="20"/>
              </w:rPr>
              <w:t>1 (1%)</w:t>
            </w:r>
          </w:p>
        </w:tc>
        <w:tc>
          <w:tcPr>
            <w:tcW w:w="0" w:type="auto"/>
            <w:tcBorders>
              <w:top w:val="single" w:sz="0" w:space="0" w:color="D3D3D3"/>
              <w:left w:val="single" w:sz="0" w:space="0" w:color="D3D3D3"/>
              <w:bottom w:val="single" w:sz="0" w:space="0" w:color="D3D3D3"/>
              <w:right w:val="single" w:sz="0" w:space="0" w:color="D3D3D3"/>
            </w:tcBorders>
          </w:tcPr>
          <w:p w14:paraId="0BBC18C4" w14:textId="77777777" w:rsidR="00984F70" w:rsidRDefault="00984F70" w:rsidP="007B6665">
            <w:pPr>
              <w:keepNext/>
              <w:spacing w:after="60"/>
              <w:jc w:val="center"/>
            </w:pPr>
            <w:r>
              <w:rPr>
                <w:rFonts w:ascii="Calibri" w:hAnsi="Calibri"/>
                <w:sz w:val="20"/>
              </w:rPr>
              <w:t>17 (5%)</w:t>
            </w:r>
          </w:p>
        </w:tc>
      </w:tr>
      <w:tr w:rsidR="00984F70" w14:paraId="78D4EE7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292AE5" w14:textId="77777777" w:rsidR="00984F70" w:rsidRDefault="00984F70" w:rsidP="007B6665">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2A5F52E2" w14:textId="77777777" w:rsidR="00984F70" w:rsidRDefault="00984F70" w:rsidP="007B6665">
            <w:pPr>
              <w:keepNext/>
              <w:spacing w:after="60"/>
              <w:jc w:val="center"/>
            </w:pPr>
            <w:r>
              <w:rPr>
                <w:rFonts w:ascii="Calibri" w:hAnsi="Calibri"/>
                <w:sz w:val="20"/>
              </w:rPr>
              <w:t>189 (94%)</w:t>
            </w:r>
          </w:p>
        </w:tc>
        <w:tc>
          <w:tcPr>
            <w:tcW w:w="0" w:type="auto"/>
            <w:tcBorders>
              <w:top w:val="single" w:sz="0" w:space="0" w:color="D3D3D3"/>
              <w:left w:val="single" w:sz="0" w:space="0" w:color="D3D3D3"/>
              <w:bottom w:val="single" w:sz="0" w:space="0" w:color="D3D3D3"/>
              <w:right w:val="single" w:sz="0" w:space="0" w:color="D3D3D3"/>
            </w:tcBorders>
          </w:tcPr>
          <w:p w14:paraId="25FB6AB7" w14:textId="77777777" w:rsidR="00984F70" w:rsidRDefault="00984F70" w:rsidP="007B6665">
            <w:pPr>
              <w:keepNext/>
              <w:spacing w:after="60"/>
              <w:jc w:val="center"/>
            </w:pPr>
            <w:r>
              <w:rPr>
                <w:rFonts w:ascii="Calibri" w:hAnsi="Calibri"/>
                <w:sz w:val="20"/>
              </w:rPr>
              <w:t>41 (93%)</w:t>
            </w:r>
          </w:p>
        </w:tc>
        <w:tc>
          <w:tcPr>
            <w:tcW w:w="0" w:type="auto"/>
            <w:tcBorders>
              <w:top w:val="single" w:sz="0" w:space="0" w:color="D3D3D3"/>
              <w:left w:val="single" w:sz="0" w:space="0" w:color="D3D3D3"/>
              <w:bottom w:val="single" w:sz="0" w:space="0" w:color="D3D3D3"/>
              <w:right w:val="single" w:sz="0" w:space="0" w:color="D3D3D3"/>
            </w:tcBorders>
          </w:tcPr>
          <w:p w14:paraId="3939B450" w14:textId="77777777" w:rsidR="00984F70" w:rsidRDefault="00984F70" w:rsidP="007B6665">
            <w:pPr>
              <w:keepNext/>
              <w:spacing w:after="60"/>
              <w:jc w:val="center"/>
            </w:pPr>
            <w:r>
              <w:rPr>
                <w:rFonts w:ascii="Calibri" w:hAnsi="Calibri"/>
                <w:sz w:val="20"/>
              </w:rPr>
              <w:t>129 (99%)</w:t>
            </w:r>
          </w:p>
        </w:tc>
        <w:tc>
          <w:tcPr>
            <w:tcW w:w="0" w:type="auto"/>
            <w:tcBorders>
              <w:top w:val="single" w:sz="0" w:space="0" w:color="D3D3D3"/>
              <w:left w:val="single" w:sz="0" w:space="0" w:color="D3D3D3"/>
              <w:bottom w:val="single" w:sz="0" w:space="0" w:color="D3D3D3"/>
              <w:right w:val="single" w:sz="0" w:space="0" w:color="D3D3D3"/>
            </w:tcBorders>
          </w:tcPr>
          <w:p w14:paraId="75C745FD" w14:textId="77777777" w:rsidR="00984F70" w:rsidRDefault="00984F70" w:rsidP="007B6665">
            <w:pPr>
              <w:keepNext/>
              <w:spacing w:after="60"/>
              <w:jc w:val="center"/>
            </w:pPr>
            <w:r>
              <w:rPr>
                <w:rFonts w:ascii="Calibri" w:hAnsi="Calibri"/>
                <w:sz w:val="20"/>
              </w:rPr>
              <w:t>359 (95%)</w:t>
            </w:r>
          </w:p>
        </w:tc>
      </w:tr>
      <w:tr w:rsidR="00984F70" w14:paraId="5CA61B58"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CC8F11" w14:textId="77777777" w:rsidR="00984F70" w:rsidRDefault="00984F70" w:rsidP="007B6665">
            <w:pPr>
              <w:keepNext/>
              <w:spacing w:after="60"/>
            </w:pPr>
            <w:r>
              <w:rPr>
                <w:rFonts w:ascii="Calibri" w:hAnsi="Calibri"/>
                <w:sz w:val="20"/>
              </w:rPr>
              <w:t>Blunt multisystem trauma, n (%)</w:t>
            </w:r>
          </w:p>
        </w:tc>
        <w:tc>
          <w:tcPr>
            <w:tcW w:w="0" w:type="auto"/>
            <w:tcBorders>
              <w:top w:val="single" w:sz="0" w:space="0" w:color="D3D3D3"/>
              <w:left w:val="single" w:sz="0" w:space="0" w:color="D3D3D3"/>
              <w:bottom w:val="single" w:sz="0" w:space="0" w:color="D3D3D3"/>
              <w:right w:val="single" w:sz="0" w:space="0" w:color="D3D3D3"/>
            </w:tcBorders>
          </w:tcPr>
          <w:p w14:paraId="11993833" w14:textId="77777777" w:rsidR="00984F70" w:rsidRDefault="00984F70" w:rsidP="007B6665">
            <w:pPr>
              <w:keepNext/>
              <w:spacing w:after="60"/>
              <w:jc w:val="center"/>
            </w:pPr>
            <w:r>
              <w:rPr>
                <w:rFonts w:ascii="Calibri" w:hAnsi="Calibri"/>
                <w:sz w:val="20"/>
              </w:rPr>
              <w:t>2 (1%)</w:t>
            </w:r>
          </w:p>
        </w:tc>
        <w:tc>
          <w:tcPr>
            <w:tcW w:w="0" w:type="auto"/>
            <w:tcBorders>
              <w:top w:val="single" w:sz="0" w:space="0" w:color="D3D3D3"/>
              <w:left w:val="single" w:sz="0" w:space="0" w:color="D3D3D3"/>
              <w:bottom w:val="single" w:sz="0" w:space="0" w:color="D3D3D3"/>
              <w:right w:val="single" w:sz="0" w:space="0" w:color="D3D3D3"/>
            </w:tcBorders>
          </w:tcPr>
          <w:p w14:paraId="3E0DB8C5" w14:textId="77777777" w:rsidR="00984F70" w:rsidRDefault="00984F70" w:rsidP="007B6665">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2F7638E8" w14:textId="77777777" w:rsidR="00984F70" w:rsidRDefault="00984F70" w:rsidP="007B6665">
            <w:pPr>
              <w:keepNext/>
              <w:spacing w:after="60"/>
              <w:jc w:val="center"/>
            </w:pPr>
            <w:r>
              <w:rPr>
                <w:rFonts w:ascii="Calibri" w:hAnsi="Calibri"/>
                <w:sz w:val="20"/>
              </w:rPr>
              <w:t>6 (5%)</w:t>
            </w:r>
          </w:p>
        </w:tc>
        <w:tc>
          <w:tcPr>
            <w:tcW w:w="0" w:type="auto"/>
            <w:tcBorders>
              <w:top w:val="single" w:sz="0" w:space="0" w:color="D3D3D3"/>
              <w:left w:val="single" w:sz="0" w:space="0" w:color="D3D3D3"/>
              <w:bottom w:val="single" w:sz="0" w:space="0" w:color="D3D3D3"/>
              <w:right w:val="single" w:sz="0" w:space="0" w:color="D3D3D3"/>
            </w:tcBorders>
          </w:tcPr>
          <w:p w14:paraId="6571DFDD" w14:textId="77777777" w:rsidR="00984F70" w:rsidRDefault="00984F70" w:rsidP="007B6665">
            <w:pPr>
              <w:keepNext/>
              <w:spacing w:after="60"/>
              <w:jc w:val="center"/>
            </w:pPr>
            <w:r>
              <w:rPr>
                <w:rFonts w:ascii="Calibri" w:hAnsi="Calibri"/>
                <w:sz w:val="20"/>
              </w:rPr>
              <w:t>10 (3%)</w:t>
            </w:r>
          </w:p>
        </w:tc>
      </w:tr>
      <w:tr w:rsidR="00984F70" w14:paraId="4BD9A0FD"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B73D4AF" w14:textId="77777777" w:rsidR="00984F70" w:rsidRDefault="00984F70" w:rsidP="007B6665">
            <w:pPr>
              <w:keepNext/>
              <w:spacing w:after="60"/>
            </w:pPr>
            <w:r>
              <w:rPr>
                <w:rFonts w:ascii="Calibri" w:hAnsi="Calibri"/>
                <w:sz w:val="20"/>
              </w:rPr>
              <w:t>Severe traumatic brain injury, n (%)</w:t>
            </w:r>
          </w:p>
        </w:tc>
        <w:tc>
          <w:tcPr>
            <w:tcW w:w="0" w:type="auto"/>
            <w:tcBorders>
              <w:top w:val="single" w:sz="0" w:space="0" w:color="D3D3D3"/>
              <w:left w:val="single" w:sz="0" w:space="0" w:color="D3D3D3"/>
              <w:bottom w:val="single" w:sz="0" w:space="0" w:color="D3D3D3"/>
              <w:right w:val="single" w:sz="0" w:space="0" w:color="D3D3D3"/>
            </w:tcBorders>
          </w:tcPr>
          <w:p w14:paraId="55B335FC" w14:textId="77777777" w:rsidR="00984F70" w:rsidRDefault="00984F70" w:rsidP="007B6665">
            <w:pPr>
              <w:keepNext/>
              <w:spacing w:after="60"/>
              <w:jc w:val="center"/>
            </w:pPr>
            <w:r>
              <w:rPr>
                <w:rFonts w:ascii="Calibri" w:hAnsi="Calibri"/>
                <w:sz w:val="20"/>
              </w:rPr>
              <w:t>10 (5%)</w:t>
            </w:r>
          </w:p>
        </w:tc>
        <w:tc>
          <w:tcPr>
            <w:tcW w:w="0" w:type="auto"/>
            <w:tcBorders>
              <w:top w:val="single" w:sz="0" w:space="0" w:color="D3D3D3"/>
              <w:left w:val="single" w:sz="0" w:space="0" w:color="D3D3D3"/>
              <w:bottom w:val="single" w:sz="0" w:space="0" w:color="D3D3D3"/>
              <w:right w:val="single" w:sz="0" w:space="0" w:color="D3D3D3"/>
            </w:tcBorders>
          </w:tcPr>
          <w:p w14:paraId="572ADA7D" w14:textId="77777777" w:rsidR="00984F70" w:rsidRDefault="00984F70" w:rsidP="007B6665">
            <w:pPr>
              <w:keepNext/>
              <w:spacing w:after="60"/>
              <w:jc w:val="center"/>
            </w:pPr>
            <w:r>
              <w:rPr>
                <w:rFonts w:ascii="Calibri" w:hAnsi="Calibri"/>
                <w:sz w:val="20"/>
              </w:rPr>
              <w:t>1 (2%)</w:t>
            </w:r>
          </w:p>
        </w:tc>
        <w:tc>
          <w:tcPr>
            <w:tcW w:w="0" w:type="auto"/>
            <w:tcBorders>
              <w:top w:val="single" w:sz="0" w:space="0" w:color="D3D3D3"/>
              <w:left w:val="single" w:sz="0" w:space="0" w:color="D3D3D3"/>
              <w:bottom w:val="single" w:sz="0" w:space="0" w:color="D3D3D3"/>
              <w:right w:val="single" w:sz="0" w:space="0" w:color="D3D3D3"/>
            </w:tcBorders>
          </w:tcPr>
          <w:p w14:paraId="220CD45D" w14:textId="77777777" w:rsidR="00984F70" w:rsidRDefault="00984F70" w:rsidP="007B6665">
            <w:pPr>
              <w:keepNext/>
              <w:spacing w:after="60"/>
              <w:jc w:val="center"/>
            </w:pPr>
            <w:r>
              <w:rPr>
                <w:rFonts w:ascii="Calibri" w:hAnsi="Calibri"/>
                <w:sz w:val="20"/>
              </w:rPr>
              <w:t>5 (4%)</w:t>
            </w:r>
          </w:p>
        </w:tc>
        <w:tc>
          <w:tcPr>
            <w:tcW w:w="0" w:type="auto"/>
            <w:tcBorders>
              <w:top w:val="single" w:sz="0" w:space="0" w:color="D3D3D3"/>
              <w:left w:val="single" w:sz="0" w:space="0" w:color="D3D3D3"/>
              <w:bottom w:val="single" w:sz="0" w:space="0" w:color="D3D3D3"/>
              <w:right w:val="single" w:sz="0" w:space="0" w:color="D3D3D3"/>
            </w:tcBorders>
          </w:tcPr>
          <w:p w14:paraId="613BBD4A" w14:textId="77777777" w:rsidR="00984F70" w:rsidRDefault="00984F70" w:rsidP="007B6665">
            <w:pPr>
              <w:keepNext/>
              <w:spacing w:after="60"/>
              <w:jc w:val="center"/>
            </w:pPr>
            <w:r>
              <w:rPr>
                <w:rFonts w:ascii="Calibri" w:hAnsi="Calibri"/>
                <w:sz w:val="20"/>
              </w:rPr>
              <w:t>16 (4%)</w:t>
            </w:r>
          </w:p>
        </w:tc>
      </w:tr>
      <w:tr w:rsidR="00984F70" w14:paraId="4CF32A4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01F355"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0E0F386"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0EB27E1"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865D887"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6307B33" w14:textId="77777777" w:rsidR="00984F70" w:rsidRDefault="00984F70" w:rsidP="007B6665">
            <w:pPr>
              <w:keepNext/>
              <w:spacing w:after="60"/>
              <w:jc w:val="center"/>
            </w:pPr>
            <w:r>
              <w:rPr>
                <w:rFonts w:ascii="Calibri" w:hAnsi="Calibri"/>
                <w:sz w:val="20"/>
              </w:rPr>
              <w:t>1</w:t>
            </w:r>
          </w:p>
        </w:tc>
      </w:tr>
      <w:tr w:rsidR="00984F70" w14:paraId="07F21019"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AA6620" w14:textId="1D42A805" w:rsidR="00984F70" w:rsidRDefault="00984F70" w:rsidP="007B6665">
            <w:pPr>
              <w:keepNext/>
              <w:spacing w:after="60"/>
            </w:pPr>
            <w:r>
              <w:rPr>
                <w:rFonts w:ascii="Calibri" w:hAnsi="Calibri"/>
                <w:sz w:val="20"/>
              </w:rPr>
              <w:t xml:space="preserve">Shock (SBP </w:t>
            </w:r>
            <w:del w:id="960" w:author="Martin Gerdin Wärnberg" w:date="2025-08-04T12:32:00Z" w16du:dateUtc="2025-08-04T10:32:00Z">
              <w:r w:rsidR="00AF6E4C">
                <w:rPr>
                  <w:rFonts w:ascii="Calibri" w:hAnsi="Calibri"/>
                  <w:sz w:val="20"/>
                </w:rPr>
                <w:delText>&lt;</w:delText>
              </w:r>
            </w:del>
            <w:ins w:id="961" w:author="Martin Gerdin Wärnberg" w:date="2025-08-04T12:32:00Z" w16du:dateUtc="2025-08-04T10:32:00Z">
              <w:r>
                <w:rPr>
                  <w:rFonts w:ascii="Calibri" w:hAnsi="Calibri"/>
                  <w:sz w:val="20"/>
                </w:rPr>
                <w:t>≤</w:t>
              </w:r>
            </w:ins>
            <w:r>
              <w:rPr>
                <w:rFonts w:ascii="Calibri" w:hAnsi="Calibri"/>
                <w:sz w:val="20"/>
              </w:rPr>
              <w:t xml:space="preserve"> 90 mmHg), n (%)</w:t>
            </w:r>
          </w:p>
        </w:tc>
        <w:tc>
          <w:tcPr>
            <w:tcW w:w="0" w:type="auto"/>
            <w:tcBorders>
              <w:top w:val="single" w:sz="0" w:space="0" w:color="D3D3D3"/>
              <w:left w:val="single" w:sz="0" w:space="0" w:color="D3D3D3"/>
              <w:bottom w:val="single" w:sz="0" w:space="0" w:color="D3D3D3"/>
              <w:right w:val="single" w:sz="0" w:space="0" w:color="D3D3D3"/>
            </w:tcBorders>
          </w:tcPr>
          <w:p w14:paraId="4F1C9C29" w14:textId="77777777" w:rsidR="00984F70" w:rsidRDefault="00984F70" w:rsidP="007B6665">
            <w:pPr>
              <w:keepNext/>
              <w:spacing w:after="60"/>
              <w:jc w:val="center"/>
            </w:pPr>
            <w:r>
              <w:rPr>
                <w:rFonts w:ascii="Calibri" w:hAnsi="Calibri"/>
                <w:sz w:val="20"/>
              </w:rPr>
              <w:t>4 (2%)</w:t>
            </w:r>
          </w:p>
        </w:tc>
        <w:tc>
          <w:tcPr>
            <w:tcW w:w="0" w:type="auto"/>
            <w:tcBorders>
              <w:top w:val="single" w:sz="0" w:space="0" w:color="D3D3D3"/>
              <w:left w:val="single" w:sz="0" w:space="0" w:color="D3D3D3"/>
              <w:bottom w:val="single" w:sz="0" w:space="0" w:color="D3D3D3"/>
              <w:right w:val="single" w:sz="0" w:space="0" w:color="D3D3D3"/>
            </w:tcBorders>
          </w:tcPr>
          <w:p w14:paraId="179FB620" w14:textId="77777777" w:rsidR="00984F70" w:rsidRDefault="00984F70" w:rsidP="007B6665">
            <w:pPr>
              <w:keepNext/>
              <w:spacing w:after="60"/>
              <w:jc w:val="center"/>
            </w:pPr>
            <w:r>
              <w:rPr>
                <w:rFonts w:ascii="Calibri" w:hAnsi="Calibri"/>
                <w:sz w:val="20"/>
              </w:rPr>
              <w:t>2 (5%)</w:t>
            </w:r>
          </w:p>
        </w:tc>
        <w:tc>
          <w:tcPr>
            <w:tcW w:w="0" w:type="auto"/>
            <w:tcBorders>
              <w:top w:val="single" w:sz="0" w:space="0" w:color="D3D3D3"/>
              <w:left w:val="single" w:sz="0" w:space="0" w:color="D3D3D3"/>
              <w:bottom w:val="single" w:sz="0" w:space="0" w:color="D3D3D3"/>
              <w:right w:val="single" w:sz="0" w:space="0" w:color="D3D3D3"/>
            </w:tcBorders>
          </w:tcPr>
          <w:p w14:paraId="651AAC4F" w14:textId="77777777" w:rsidR="00984F70" w:rsidRDefault="00984F70" w:rsidP="007B6665">
            <w:pPr>
              <w:keepNext/>
              <w:spacing w:after="60"/>
              <w:jc w:val="center"/>
            </w:pPr>
            <w:r>
              <w:rPr>
                <w:rFonts w:ascii="Calibri" w:hAnsi="Calibri"/>
                <w:sz w:val="20"/>
              </w:rPr>
              <w:t>4 (3%)</w:t>
            </w:r>
          </w:p>
        </w:tc>
        <w:tc>
          <w:tcPr>
            <w:tcW w:w="0" w:type="auto"/>
            <w:tcBorders>
              <w:top w:val="single" w:sz="0" w:space="0" w:color="D3D3D3"/>
              <w:left w:val="single" w:sz="0" w:space="0" w:color="D3D3D3"/>
              <w:bottom w:val="single" w:sz="0" w:space="0" w:color="D3D3D3"/>
              <w:right w:val="single" w:sz="0" w:space="0" w:color="D3D3D3"/>
            </w:tcBorders>
          </w:tcPr>
          <w:p w14:paraId="4B5145DD" w14:textId="77777777" w:rsidR="00984F70" w:rsidRDefault="00984F70" w:rsidP="007B6665">
            <w:pPr>
              <w:keepNext/>
              <w:spacing w:after="60"/>
              <w:jc w:val="center"/>
            </w:pPr>
            <w:r>
              <w:rPr>
                <w:rFonts w:ascii="Calibri" w:hAnsi="Calibri"/>
                <w:sz w:val="20"/>
              </w:rPr>
              <w:t>10 (3%)</w:t>
            </w:r>
          </w:p>
        </w:tc>
      </w:tr>
      <w:tr w:rsidR="00984F70" w14:paraId="0E09BABD"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603644"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420ECED5" w14:textId="77777777" w:rsidR="00984F70" w:rsidRDefault="00984F70" w:rsidP="007B6665">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4D218C15" w14:textId="77777777" w:rsidR="00984F70" w:rsidRDefault="00984F70" w:rsidP="007B6665">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B07DF24" w14:textId="77777777" w:rsidR="00984F70" w:rsidRDefault="00984F70" w:rsidP="007B6665">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80835EE" w14:textId="77777777" w:rsidR="00984F70" w:rsidRDefault="00984F70" w:rsidP="007B6665">
            <w:pPr>
              <w:keepNext/>
              <w:spacing w:after="60"/>
              <w:jc w:val="center"/>
            </w:pPr>
            <w:r>
              <w:rPr>
                <w:rFonts w:ascii="Calibri" w:hAnsi="Calibri"/>
                <w:sz w:val="20"/>
              </w:rPr>
              <w:t>14</w:t>
            </w:r>
          </w:p>
        </w:tc>
      </w:tr>
      <w:tr w:rsidR="00984F70" w14:paraId="0DA906FD"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4D9EE2" w14:textId="77777777" w:rsidR="00984F70" w:rsidRDefault="00984F70" w:rsidP="007B6665">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AD4FCC0" w14:textId="77777777" w:rsidR="00984F70" w:rsidRDefault="00984F70" w:rsidP="007B6665">
            <w:pPr>
              <w:keepNext/>
              <w:spacing w:after="60"/>
              <w:jc w:val="center"/>
            </w:pPr>
            <w:r>
              <w:rPr>
                <w:rFonts w:ascii="Calibri" w:hAnsi="Calibri"/>
                <w:sz w:val="20"/>
              </w:rPr>
              <w:t>20 (18, 22)</w:t>
            </w:r>
          </w:p>
        </w:tc>
        <w:tc>
          <w:tcPr>
            <w:tcW w:w="0" w:type="auto"/>
            <w:tcBorders>
              <w:top w:val="single" w:sz="0" w:space="0" w:color="D3D3D3"/>
              <w:left w:val="single" w:sz="0" w:space="0" w:color="D3D3D3"/>
              <w:bottom w:val="single" w:sz="0" w:space="0" w:color="D3D3D3"/>
              <w:right w:val="single" w:sz="0" w:space="0" w:color="D3D3D3"/>
            </w:tcBorders>
          </w:tcPr>
          <w:p w14:paraId="27F11184" w14:textId="77777777" w:rsidR="00984F70" w:rsidRDefault="00984F70" w:rsidP="007B6665">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6639BE88" w14:textId="77777777" w:rsidR="00984F70" w:rsidRDefault="00984F70" w:rsidP="007B6665">
            <w:pPr>
              <w:keepNext/>
              <w:spacing w:after="60"/>
              <w:jc w:val="center"/>
            </w:pPr>
            <w:r>
              <w:rPr>
                <w:rFonts w:ascii="Calibri" w:hAnsi="Calibri"/>
                <w:sz w:val="20"/>
              </w:rPr>
              <w:t>21 (20, 24)</w:t>
            </w:r>
          </w:p>
        </w:tc>
        <w:tc>
          <w:tcPr>
            <w:tcW w:w="0" w:type="auto"/>
            <w:tcBorders>
              <w:top w:val="single" w:sz="0" w:space="0" w:color="D3D3D3"/>
              <w:left w:val="single" w:sz="0" w:space="0" w:color="D3D3D3"/>
              <w:bottom w:val="single" w:sz="0" w:space="0" w:color="D3D3D3"/>
              <w:right w:val="single" w:sz="0" w:space="0" w:color="D3D3D3"/>
            </w:tcBorders>
          </w:tcPr>
          <w:p w14:paraId="504F4F7B" w14:textId="77777777" w:rsidR="00984F70" w:rsidRDefault="00984F70" w:rsidP="007B6665">
            <w:pPr>
              <w:keepNext/>
              <w:spacing w:after="60"/>
              <w:jc w:val="center"/>
            </w:pPr>
            <w:r>
              <w:rPr>
                <w:rFonts w:ascii="Calibri" w:hAnsi="Calibri"/>
                <w:sz w:val="20"/>
              </w:rPr>
              <w:t>20 (19, 23)</w:t>
            </w:r>
          </w:p>
        </w:tc>
      </w:tr>
      <w:tr w:rsidR="00984F70" w14:paraId="53DD3735"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7DE191"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043405C" w14:textId="77777777" w:rsidR="00984F70" w:rsidRDefault="00984F70" w:rsidP="007B6665">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F08C43E"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E5D488D" w14:textId="77777777" w:rsidR="00984F70" w:rsidRDefault="00984F70" w:rsidP="007B6665">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5BB54321" w14:textId="77777777" w:rsidR="00984F70" w:rsidRDefault="00984F70" w:rsidP="007B6665">
            <w:pPr>
              <w:keepNext/>
              <w:spacing w:after="60"/>
              <w:jc w:val="center"/>
            </w:pPr>
            <w:r>
              <w:rPr>
                <w:rFonts w:ascii="Calibri" w:hAnsi="Calibri"/>
                <w:sz w:val="20"/>
              </w:rPr>
              <w:t>12</w:t>
            </w:r>
          </w:p>
        </w:tc>
      </w:tr>
      <w:tr w:rsidR="00984F70" w14:paraId="56E7D8F6"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9BCD82" w14:textId="77777777" w:rsidR="00984F70" w:rsidRDefault="00984F70" w:rsidP="007B6665">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3C27EB96" w14:textId="77777777" w:rsidR="00984F70" w:rsidRDefault="00984F70" w:rsidP="007B6665">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6285C0E4" w14:textId="77777777" w:rsidR="00984F70" w:rsidRDefault="00984F70" w:rsidP="007B6665">
            <w:pPr>
              <w:keepNext/>
              <w:spacing w:after="60"/>
              <w:jc w:val="center"/>
            </w:pPr>
            <w:r>
              <w:rPr>
                <w:rFonts w:ascii="Calibri" w:hAnsi="Calibri"/>
                <w:sz w:val="20"/>
              </w:rPr>
              <w:t>98 (97, 99)</w:t>
            </w:r>
          </w:p>
        </w:tc>
        <w:tc>
          <w:tcPr>
            <w:tcW w:w="0" w:type="auto"/>
            <w:tcBorders>
              <w:top w:val="single" w:sz="0" w:space="0" w:color="D3D3D3"/>
              <w:left w:val="single" w:sz="0" w:space="0" w:color="D3D3D3"/>
              <w:bottom w:val="single" w:sz="0" w:space="0" w:color="D3D3D3"/>
              <w:right w:val="single" w:sz="0" w:space="0" w:color="D3D3D3"/>
            </w:tcBorders>
          </w:tcPr>
          <w:p w14:paraId="4045DE25" w14:textId="77777777" w:rsidR="00984F70" w:rsidRDefault="00984F70" w:rsidP="007B6665">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5367F9D2" w14:textId="77777777" w:rsidR="00984F70" w:rsidRDefault="00984F70" w:rsidP="007B6665">
            <w:pPr>
              <w:keepNext/>
              <w:spacing w:after="60"/>
              <w:jc w:val="center"/>
            </w:pPr>
            <w:r>
              <w:rPr>
                <w:rFonts w:ascii="Calibri" w:hAnsi="Calibri"/>
                <w:sz w:val="20"/>
              </w:rPr>
              <w:t>98 (97, 99)</w:t>
            </w:r>
          </w:p>
        </w:tc>
      </w:tr>
      <w:tr w:rsidR="00984F70" w14:paraId="27AFEF3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7B2FE2"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BE8B4C2"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96B7780"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AD46177"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0ABBE4B" w14:textId="77777777" w:rsidR="00984F70" w:rsidRDefault="00984F70" w:rsidP="007B6665">
            <w:pPr>
              <w:keepNext/>
              <w:spacing w:after="60"/>
              <w:jc w:val="center"/>
            </w:pPr>
            <w:r>
              <w:rPr>
                <w:rFonts w:ascii="Calibri" w:hAnsi="Calibri"/>
                <w:sz w:val="20"/>
              </w:rPr>
              <w:t>2</w:t>
            </w:r>
          </w:p>
        </w:tc>
      </w:tr>
      <w:tr w:rsidR="00984F70" w14:paraId="0A7A60D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7975D0" w14:textId="77777777" w:rsidR="00984F70" w:rsidRDefault="00984F70" w:rsidP="007B6665">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5A97C11" w14:textId="77777777" w:rsidR="00984F70" w:rsidRDefault="00984F70" w:rsidP="007B6665">
            <w:pPr>
              <w:keepNext/>
              <w:spacing w:after="60"/>
              <w:jc w:val="center"/>
            </w:pPr>
            <w:r>
              <w:rPr>
                <w:rFonts w:ascii="Calibri" w:hAnsi="Calibri"/>
                <w:sz w:val="20"/>
              </w:rPr>
              <w:t>86 (80, 96)</w:t>
            </w:r>
          </w:p>
        </w:tc>
        <w:tc>
          <w:tcPr>
            <w:tcW w:w="0" w:type="auto"/>
            <w:tcBorders>
              <w:top w:val="single" w:sz="0" w:space="0" w:color="D3D3D3"/>
              <w:left w:val="single" w:sz="0" w:space="0" w:color="D3D3D3"/>
              <w:bottom w:val="single" w:sz="0" w:space="0" w:color="D3D3D3"/>
              <w:right w:val="single" w:sz="0" w:space="0" w:color="D3D3D3"/>
            </w:tcBorders>
          </w:tcPr>
          <w:p w14:paraId="520940F0" w14:textId="77777777" w:rsidR="00984F70" w:rsidRDefault="00984F70" w:rsidP="007B6665">
            <w:pPr>
              <w:keepNext/>
              <w:spacing w:after="60"/>
              <w:jc w:val="center"/>
            </w:pPr>
            <w:r>
              <w:rPr>
                <w:rFonts w:ascii="Calibri" w:hAnsi="Calibri"/>
                <w:sz w:val="20"/>
              </w:rPr>
              <w:t>87 (73, 100)</w:t>
            </w:r>
          </w:p>
        </w:tc>
        <w:tc>
          <w:tcPr>
            <w:tcW w:w="0" w:type="auto"/>
            <w:tcBorders>
              <w:top w:val="single" w:sz="0" w:space="0" w:color="D3D3D3"/>
              <w:left w:val="single" w:sz="0" w:space="0" w:color="D3D3D3"/>
              <w:bottom w:val="single" w:sz="0" w:space="0" w:color="D3D3D3"/>
              <w:right w:val="single" w:sz="0" w:space="0" w:color="D3D3D3"/>
            </w:tcBorders>
          </w:tcPr>
          <w:p w14:paraId="480D09D5" w14:textId="77777777" w:rsidR="00984F70" w:rsidRDefault="00984F70" w:rsidP="007B6665">
            <w:pPr>
              <w:keepNext/>
              <w:spacing w:after="60"/>
              <w:jc w:val="center"/>
            </w:pPr>
            <w:r>
              <w:rPr>
                <w:rFonts w:ascii="Calibri" w:hAnsi="Calibri"/>
                <w:sz w:val="20"/>
              </w:rPr>
              <w:t>90 (76, 104)</w:t>
            </w:r>
          </w:p>
        </w:tc>
        <w:tc>
          <w:tcPr>
            <w:tcW w:w="0" w:type="auto"/>
            <w:tcBorders>
              <w:top w:val="single" w:sz="0" w:space="0" w:color="D3D3D3"/>
              <w:left w:val="single" w:sz="0" w:space="0" w:color="D3D3D3"/>
              <w:bottom w:val="single" w:sz="0" w:space="0" w:color="D3D3D3"/>
              <w:right w:val="single" w:sz="0" w:space="0" w:color="D3D3D3"/>
            </w:tcBorders>
          </w:tcPr>
          <w:p w14:paraId="373F17A2" w14:textId="77777777" w:rsidR="00984F70" w:rsidRDefault="00984F70" w:rsidP="007B6665">
            <w:pPr>
              <w:keepNext/>
              <w:spacing w:after="60"/>
              <w:jc w:val="center"/>
            </w:pPr>
            <w:r>
              <w:rPr>
                <w:rFonts w:ascii="Calibri" w:hAnsi="Calibri"/>
                <w:sz w:val="20"/>
              </w:rPr>
              <w:t>86 (78, 100)</w:t>
            </w:r>
          </w:p>
        </w:tc>
      </w:tr>
      <w:tr w:rsidR="00984F70" w14:paraId="6639353C"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E2F546"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4E842FE"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5D5EC577"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7CA531B"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47E2E35D" w14:textId="77777777" w:rsidR="00984F70" w:rsidRDefault="00984F70" w:rsidP="007B6665">
            <w:pPr>
              <w:keepNext/>
              <w:spacing w:after="60"/>
              <w:jc w:val="center"/>
            </w:pPr>
            <w:r>
              <w:rPr>
                <w:rFonts w:ascii="Calibri" w:hAnsi="Calibri"/>
                <w:sz w:val="20"/>
              </w:rPr>
              <w:t>3</w:t>
            </w:r>
          </w:p>
        </w:tc>
      </w:tr>
      <w:tr w:rsidR="00984F70" w14:paraId="2ABA4065"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BC1F74" w14:textId="77777777" w:rsidR="00984F70" w:rsidRDefault="00984F70" w:rsidP="007B6665">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3B0F8B1E" w14:textId="77777777" w:rsidR="00984F70" w:rsidRDefault="00984F70" w:rsidP="007B6665">
            <w:pPr>
              <w:keepNext/>
              <w:spacing w:after="60"/>
              <w:jc w:val="center"/>
            </w:pPr>
            <w:r>
              <w:rPr>
                <w:rFonts w:ascii="Calibri" w:hAnsi="Calibri"/>
                <w:sz w:val="20"/>
              </w:rPr>
              <w:t>123 (112, 135)</w:t>
            </w:r>
          </w:p>
        </w:tc>
        <w:tc>
          <w:tcPr>
            <w:tcW w:w="0" w:type="auto"/>
            <w:tcBorders>
              <w:top w:val="single" w:sz="0" w:space="0" w:color="D3D3D3"/>
              <w:left w:val="single" w:sz="0" w:space="0" w:color="D3D3D3"/>
              <w:bottom w:val="single" w:sz="0" w:space="0" w:color="D3D3D3"/>
              <w:right w:val="single" w:sz="0" w:space="0" w:color="D3D3D3"/>
            </w:tcBorders>
          </w:tcPr>
          <w:p w14:paraId="5E58DFE7" w14:textId="77777777" w:rsidR="00984F70" w:rsidRDefault="00984F70" w:rsidP="007B6665">
            <w:pPr>
              <w:keepNext/>
              <w:spacing w:after="60"/>
              <w:jc w:val="center"/>
            </w:pPr>
            <w:r>
              <w:rPr>
                <w:rFonts w:ascii="Calibri" w:hAnsi="Calibri"/>
                <w:sz w:val="20"/>
              </w:rPr>
              <w:t>124 (113, 131)</w:t>
            </w:r>
          </w:p>
        </w:tc>
        <w:tc>
          <w:tcPr>
            <w:tcW w:w="0" w:type="auto"/>
            <w:tcBorders>
              <w:top w:val="single" w:sz="0" w:space="0" w:color="D3D3D3"/>
              <w:left w:val="single" w:sz="0" w:space="0" w:color="D3D3D3"/>
              <w:bottom w:val="single" w:sz="0" w:space="0" w:color="D3D3D3"/>
              <w:right w:val="single" w:sz="0" w:space="0" w:color="D3D3D3"/>
            </w:tcBorders>
          </w:tcPr>
          <w:p w14:paraId="1292913D" w14:textId="77777777" w:rsidR="00984F70" w:rsidRDefault="00984F70" w:rsidP="007B6665">
            <w:pPr>
              <w:keepNext/>
              <w:spacing w:after="60"/>
              <w:jc w:val="center"/>
            </w:pPr>
            <w:r>
              <w:rPr>
                <w:rFonts w:ascii="Calibri" w:hAnsi="Calibri"/>
                <w:sz w:val="20"/>
              </w:rPr>
              <w:t>122 (111, 136)</w:t>
            </w:r>
          </w:p>
        </w:tc>
        <w:tc>
          <w:tcPr>
            <w:tcW w:w="0" w:type="auto"/>
            <w:tcBorders>
              <w:top w:val="single" w:sz="0" w:space="0" w:color="D3D3D3"/>
              <w:left w:val="single" w:sz="0" w:space="0" w:color="D3D3D3"/>
              <w:bottom w:val="single" w:sz="0" w:space="0" w:color="D3D3D3"/>
              <w:right w:val="single" w:sz="0" w:space="0" w:color="D3D3D3"/>
            </w:tcBorders>
          </w:tcPr>
          <w:p w14:paraId="1BDA8F5A" w14:textId="77777777" w:rsidR="00984F70" w:rsidRDefault="00984F70" w:rsidP="007B6665">
            <w:pPr>
              <w:keepNext/>
              <w:spacing w:after="60"/>
              <w:jc w:val="center"/>
            </w:pPr>
            <w:r>
              <w:rPr>
                <w:rFonts w:ascii="Calibri" w:hAnsi="Calibri"/>
                <w:sz w:val="20"/>
              </w:rPr>
              <w:t>123 (112, 135)</w:t>
            </w:r>
          </w:p>
        </w:tc>
      </w:tr>
      <w:tr w:rsidR="00984F70" w14:paraId="6C0CF3C7"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6452E38"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670AF7C7" w14:textId="77777777" w:rsidR="00984F70" w:rsidRDefault="00984F70" w:rsidP="007B6665">
            <w:pPr>
              <w:keepNext/>
              <w:spacing w:after="60"/>
              <w:jc w:val="center"/>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AD07A8A" w14:textId="77777777" w:rsidR="00984F70" w:rsidRDefault="00984F70" w:rsidP="007B6665">
            <w:pPr>
              <w:keepNext/>
              <w:spacing w:after="60"/>
              <w:jc w:val="center"/>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1AF9D388" w14:textId="77777777" w:rsidR="00984F70" w:rsidRDefault="00984F70" w:rsidP="007B6665">
            <w:pPr>
              <w:keepNext/>
              <w:spacing w:after="60"/>
              <w:jc w:val="center"/>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D34C23F" w14:textId="77777777" w:rsidR="00984F70" w:rsidRDefault="00984F70" w:rsidP="007B6665">
            <w:pPr>
              <w:keepNext/>
              <w:spacing w:after="60"/>
              <w:jc w:val="center"/>
            </w:pPr>
            <w:r>
              <w:rPr>
                <w:rFonts w:ascii="Calibri" w:hAnsi="Calibri"/>
                <w:sz w:val="20"/>
              </w:rPr>
              <w:t>14</w:t>
            </w:r>
          </w:p>
        </w:tc>
      </w:tr>
      <w:tr w:rsidR="00984F70" w14:paraId="4379D9A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F1141A" w14:textId="77777777" w:rsidR="00984F70" w:rsidRDefault="00984F70" w:rsidP="007B6665">
            <w:pPr>
              <w:keepNext/>
              <w:spacing w:after="60"/>
            </w:pPr>
            <w:r>
              <w:rPr>
                <w:rFonts w:ascii="Calibri" w:hAnsi="Calibri"/>
                <w:sz w:val="20"/>
              </w:rPr>
              <w:t>Glasgow Coma Scale, median (IQR)</w:t>
            </w:r>
          </w:p>
        </w:tc>
        <w:tc>
          <w:tcPr>
            <w:tcW w:w="0" w:type="auto"/>
            <w:tcBorders>
              <w:top w:val="single" w:sz="0" w:space="0" w:color="D3D3D3"/>
              <w:left w:val="single" w:sz="0" w:space="0" w:color="D3D3D3"/>
              <w:bottom w:val="single" w:sz="0" w:space="0" w:color="D3D3D3"/>
              <w:right w:val="single" w:sz="0" w:space="0" w:color="D3D3D3"/>
            </w:tcBorders>
          </w:tcPr>
          <w:p w14:paraId="069CF833" w14:textId="77777777" w:rsidR="00984F70" w:rsidRDefault="00984F70" w:rsidP="007B6665">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4EEA6C55" w14:textId="77777777" w:rsidR="00984F70" w:rsidRDefault="00984F70" w:rsidP="007B6665">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124ACE60" w14:textId="77777777" w:rsidR="00984F70" w:rsidRDefault="00984F70" w:rsidP="007B6665">
            <w:pPr>
              <w:keepNext/>
              <w:spacing w:after="60"/>
              <w:jc w:val="center"/>
            </w:pPr>
            <w:r>
              <w:rPr>
                <w:rFonts w:ascii="Calibri" w:hAnsi="Calibri"/>
                <w:sz w:val="20"/>
              </w:rPr>
              <w:t>15 (15, 15)</w:t>
            </w:r>
          </w:p>
        </w:tc>
        <w:tc>
          <w:tcPr>
            <w:tcW w:w="0" w:type="auto"/>
            <w:tcBorders>
              <w:top w:val="single" w:sz="0" w:space="0" w:color="D3D3D3"/>
              <w:left w:val="single" w:sz="0" w:space="0" w:color="D3D3D3"/>
              <w:bottom w:val="single" w:sz="0" w:space="0" w:color="D3D3D3"/>
              <w:right w:val="single" w:sz="0" w:space="0" w:color="D3D3D3"/>
            </w:tcBorders>
          </w:tcPr>
          <w:p w14:paraId="5ADBF604" w14:textId="77777777" w:rsidR="00984F70" w:rsidRDefault="00984F70" w:rsidP="007B6665">
            <w:pPr>
              <w:keepNext/>
              <w:spacing w:after="60"/>
              <w:jc w:val="center"/>
            </w:pPr>
            <w:r>
              <w:rPr>
                <w:rFonts w:ascii="Calibri" w:hAnsi="Calibri"/>
                <w:sz w:val="20"/>
              </w:rPr>
              <w:t>15 (15, 15)</w:t>
            </w:r>
          </w:p>
        </w:tc>
      </w:tr>
      <w:tr w:rsidR="00984F70" w14:paraId="15D079D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A0ED6F"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CC19384" w14:textId="77777777" w:rsidR="00984F70" w:rsidRDefault="00984F70" w:rsidP="007B6665">
            <w:pPr>
              <w:keepNext/>
              <w:spacing w:after="60"/>
              <w:jc w:val="center"/>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494500C6"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73B9341"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438D10F6" w14:textId="77777777" w:rsidR="00984F70" w:rsidRDefault="00984F70" w:rsidP="007B6665">
            <w:pPr>
              <w:keepNext/>
              <w:spacing w:after="60"/>
              <w:jc w:val="center"/>
            </w:pPr>
            <w:r>
              <w:rPr>
                <w:rFonts w:ascii="Calibri" w:hAnsi="Calibri"/>
                <w:sz w:val="20"/>
              </w:rPr>
              <w:t>3</w:t>
            </w:r>
          </w:p>
        </w:tc>
      </w:tr>
      <w:tr w:rsidR="00984F70" w14:paraId="2473012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E024F1" w14:textId="77777777" w:rsidR="00984F70" w:rsidRDefault="00984F70" w:rsidP="007B6665">
            <w:pPr>
              <w:keepNext/>
              <w:spacing w:after="60"/>
            </w:pPr>
            <w:r>
              <w:rPr>
                <w:rFonts w:ascii="Calibri" w:hAnsi="Calibri"/>
                <w:sz w:val="20"/>
              </w:rPr>
              <w:t>Injury Severity Score, median (IQR)</w:t>
            </w:r>
          </w:p>
        </w:tc>
        <w:tc>
          <w:tcPr>
            <w:tcW w:w="0" w:type="auto"/>
            <w:tcBorders>
              <w:top w:val="single" w:sz="0" w:space="0" w:color="D3D3D3"/>
              <w:left w:val="single" w:sz="0" w:space="0" w:color="D3D3D3"/>
              <w:bottom w:val="single" w:sz="0" w:space="0" w:color="D3D3D3"/>
              <w:right w:val="single" w:sz="0" w:space="0" w:color="D3D3D3"/>
            </w:tcBorders>
          </w:tcPr>
          <w:p w14:paraId="26F635F3" w14:textId="77777777" w:rsidR="00984F70" w:rsidRDefault="00984F70" w:rsidP="007B6665">
            <w:pPr>
              <w:keepNext/>
              <w:spacing w:after="60"/>
              <w:jc w:val="center"/>
            </w:pPr>
            <w:r>
              <w:rPr>
                <w:rFonts w:ascii="Calibri" w:hAnsi="Calibri"/>
                <w:sz w:val="20"/>
              </w:rPr>
              <w:t>1 (1, 8)</w:t>
            </w:r>
          </w:p>
        </w:tc>
        <w:tc>
          <w:tcPr>
            <w:tcW w:w="0" w:type="auto"/>
            <w:tcBorders>
              <w:top w:val="single" w:sz="0" w:space="0" w:color="D3D3D3"/>
              <w:left w:val="single" w:sz="0" w:space="0" w:color="D3D3D3"/>
              <w:bottom w:val="single" w:sz="0" w:space="0" w:color="D3D3D3"/>
              <w:right w:val="single" w:sz="0" w:space="0" w:color="D3D3D3"/>
            </w:tcBorders>
          </w:tcPr>
          <w:p w14:paraId="4E80839E" w14:textId="77777777" w:rsidR="00984F70" w:rsidRDefault="00984F70" w:rsidP="007B6665">
            <w:pPr>
              <w:keepNext/>
              <w:spacing w:after="60"/>
              <w:jc w:val="center"/>
            </w:pPr>
            <w:r>
              <w:rPr>
                <w:rFonts w:ascii="Calibri" w:hAnsi="Calibri"/>
                <w:sz w:val="20"/>
              </w:rPr>
              <w:t>4 (1, 5)</w:t>
            </w:r>
          </w:p>
        </w:tc>
        <w:tc>
          <w:tcPr>
            <w:tcW w:w="0" w:type="auto"/>
            <w:tcBorders>
              <w:top w:val="single" w:sz="0" w:space="0" w:color="D3D3D3"/>
              <w:left w:val="single" w:sz="0" w:space="0" w:color="D3D3D3"/>
              <w:bottom w:val="single" w:sz="0" w:space="0" w:color="D3D3D3"/>
              <w:right w:val="single" w:sz="0" w:space="0" w:color="D3D3D3"/>
            </w:tcBorders>
          </w:tcPr>
          <w:p w14:paraId="33462428" w14:textId="77777777" w:rsidR="00984F70" w:rsidRDefault="00984F70" w:rsidP="007B6665">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24E5F19E" w14:textId="77777777" w:rsidR="00984F70" w:rsidRDefault="00984F70" w:rsidP="007B6665">
            <w:pPr>
              <w:keepNext/>
              <w:spacing w:after="60"/>
              <w:jc w:val="center"/>
            </w:pPr>
            <w:r>
              <w:rPr>
                <w:rFonts w:ascii="Calibri" w:hAnsi="Calibri"/>
                <w:sz w:val="20"/>
              </w:rPr>
              <w:t>4 (1, 8)</w:t>
            </w:r>
          </w:p>
        </w:tc>
      </w:tr>
      <w:tr w:rsidR="00984F70" w14:paraId="41872AE4"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FF3ACF"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C7FFFA6" w14:textId="77777777" w:rsidR="00984F70" w:rsidRDefault="00984F70" w:rsidP="007B6665">
            <w:pPr>
              <w:keepNext/>
              <w:spacing w:after="60"/>
              <w:jc w:val="center"/>
            </w:pPr>
            <w:r>
              <w:rPr>
                <w:rFonts w:ascii="Calibri" w:hAnsi="Calibri"/>
                <w:sz w:val="20"/>
              </w:rPr>
              <w:t>37</w:t>
            </w:r>
          </w:p>
        </w:tc>
        <w:tc>
          <w:tcPr>
            <w:tcW w:w="0" w:type="auto"/>
            <w:tcBorders>
              <w:top w:val="single" w:sz="0" w:space="0" w:color="D3D3D3"/>
              <w:left w:val="single" w:sz="0" w:space="0" w:color="D3D3D3"/>
              <w:bottom w:val="single" w:sz="0" w:space="0" w:color="D3D3D3"/>
              <w:right w:val="single" w:sz="0" w:space="0" w:color="D3D3D3"/>
            </w:tcBorders>
          </w:tcPr>
          <w:p w14:paraId="357F6516" w14:textId="77777777" w:rsidR="00984F70" w:rsidRDefault="00984F70" w:rsidP="007B6665">
            <w:pPr>
              <w:keepNext/>
              <w:spacing w:after="60"/>
              <w:jc w:val="center"/>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7355D867" w14:textId="77777777" w:rsidR="00984F70" w:rsidRDefault="00984F70" w:rsidP="007B6665">
            <w:pPr>
              <w:keepNext/>
              <w:spacing w:after="60"/>
              <w:jc w:val="center"/>
            </w:pPr>
            <w:r>
              <w:rPr>
                <w:rFonts w:ascii="Calibri" w:hAnsi="Calibri"/>
                <w:sz w:val="20"/>
              </w:rPr>
              <w:t>35</w:t>
            </w:r>
          </w:p>
        </w:tc>
        <w:tc>
          <w:tcPr>
            <w:tcW w:w="0" w:type="auto"/>
            <w:tcBorders>
              <w:top w:val="single" w:sz="0" w:space="0" w:color="D3D3D3"/>
              <w:left w:val="single" w:sz="0" w:space="0" w:color="D3D3D3"/>
              <w:bottom w:val="single" w:sz="0" w:space="0" w:color="D3D3D3"/>
              <w:right w:val="single" w:sz="0" w:space="0" w:color="D3D3D3"/>
            </w:tcBorders>
          </w:tcPr>
          <w:p w14:paraId="3F5BD856" w14:textId="77777777" w:rsidR="00984F70" w:rsidRDefault="00984F70" w:rsidP="007B6665">
            <w:pPr>
              <w:keepNext/>
              <w:spacing w:after="60"/>
              <w:jc w:val="center"/>
            </w:pPr>
            <w:r>
              <w:rPr>
                <w:rFonts w:ascii="Calibri" w:hAnsi="Calibri"/>
                <w:sz w:val="20"/>
              </w:rPr>
              <w:t>77</w:t>
            </w:r>
          </w:p>
        </w:tc>
      </w:tr>
      <w:tr w:rsidR="00984F70" w14:paraId="5D57827E" w14:textId="77777777" w:rsidTr="007B6665">
        <w:trPr>
          <w:cantSplit/>
          <w:jc w:val="center"/>
          <w:ins w:id="962" w:author="Martin Gerdin Wärnberg" w:date="2025-08-04T12:32:00Z" w16du:dateUtc="2025-08-04T10:32:00Z"/>
        </w:trPr>
        <w:tc>
          <w:tcPr>
            <w:tcW w:w="0" w:type="auto"/>
            <w:tcBorders>
              <w:top w:val="single" w:sz="0" w:space="0" w:color="D3D3D3"/>
              <w:left w:val="single" w:sz="0" w:space="0" w:color="D3D3D3"/>
              <w:bottom w:val="single" w:sz="0" w:space="0" w:color="D3D3D3"/>
              <w:right w:val="single" w:sz="0" w:space="0" w:color="D3D3D3"/>
            </w:tcBorders>
          </w:tcPr>
          <w:p w14:paraId="798549E3" w14:textId="77777777" w:rsidR="00984F70" w:rsidRDefault="00984F70" w:rsidP="007B6665">
            <w:pPr>
              <w:keepNext/>
              <w:spacing w:after="60"/>
              <w:rPr>
                <w:ins w:id="963" w:author="Martin Gerdin Wärnberg" w:date="2025-08-04T12:32:00Z" w16du:dateUtc="2025-08-04T10:32:00Z"/>
              </w:rPr>
            </w:pPr>
            <w:ins w:id="964" w:author="Martin Gerdin Wärnberg" w:date="2025-08-04T12:32:00Z" w16du:dateUtc="2025-08-04T10:32:00Z">
              <w:r>
                <w:rPr>
                  <w:rFonts w:ascii="Calibri" w:hAnsi="Calibri"/>
                  <w:sz w:val="20"/>
                </w:rPr>
                <w:t>In-hospital mortality, n (%)</w:t>
              </w:r>
            </w:ins>
          </w:p>
        </w:tc>
        <w:tc>
          <w:tcPr>
            <w:tcW w:w="0" w:type="auto"/>
            <w:tcBorders>
              <w:top w:val="single" w:sz="0" w:space="0" w:color="D3D3D3"/>
              <w:left w:val="single" w:sz="0" w:space="0" w:color="D3D3D3"/>
              <w:bottom w:val="single" w:sz="0" w:space="0" w:color="D3D3D3"/>
              <w:right w:val="single" w:sz="0" w:space="0" w:color="D3D3D3"/>
            </w:tcBorders>
          </w:tcPr>
          <w:p w14:paraId="09707A3C" w14:textId="77777777" w:rsidR="00984F70" w:rsidRDefault="00984F70" w:rsidP="007B6665">
            <w:pPr>
              <w:keepNext/>
              <w:spacing w:after="60"/>
              <w:jc w:val="center"/>
              <w:rPr>
                <w:ins w:id="965" w:author="Martin Gerdin Wärnberg" w:date="2025-08-04T12:32:00Z" w16du:dateUtc="2025-08-04T10:32:00Z"/>
              </w:rPr>
            </w:pPr>
            <w:ins w:id="966" w:author="Martin Gerdin Wärnberg" w:date="2025-08-04T12:32:00Z" w16du:dateUtc="2025-08-04T10:32:00Z">
              <w:r>
                <w:rPr>
                  <w:rFonts w:ascii="Calibri" w:hAnsi="Calibri"/>
                  <w:sz w:val="20"/>
                </w:rPr>
                <w:t>21 (11%)</w:t>
              </w:r>
            </w:ins>
          </w:p>
        </w:tc>
        <w:tc>
          <w:tcPr>
            <w:tcW w:w="0" w:type="auto"/>
            <w:tcBorders>
              <w:top w:val="single" w:sz="0" w:space="0" w:color="D3D3D3"/>
              <w:left w:val="single" w:sz="0" w:space="0" w:color="D3D3D3"/>
              <w:bottom w:val="single" w:sz="0" w:space="0" w:color="D3D3D3"/>
              <w:right w:val="single" w:sz="0" w:space="0" w:color="D3D3D3"/>
            </w:tcBorders>
          </w:tcPr>
          <w:p w14:paraId="3B0E1182" w14:textId="77777777" w:rsidR="00984F70" w:rsidRDefault="00984F70" w:rsidP="007B6665">
            <w:pPr>
              <w:keepNext/>
              <w:spacing w:after="60"/>
              <w:jc w:val="center"/>
              <w:rPr>
                <w:ins w:id="967" w:author="Martin Gerdin Wärnberg" w:date="2025-08-04T12:32:00Z" w16du:dateUtc="2025-08-04T10:32:00Z"/>
              </w:rPr>
            </w:pPr>
            <w:ins w:id="968" w:author="Martin Gerdin Wärnberg" w:date="2025-08-04T12:32:00Z" w16du:dateUtc="2025-08-04T10:32:00Z">
              <w:r>
                <w:rPr>
                  <w:rFonts w:ascii="Calibri" w:hAnsi="Calibri"/>
                  <w:sz w:val="20"/>
                </w:rPr>
                <w:t>1 (2%)</w:t>
              </w:r>
            </w:ins>
          </w:p>
        </w:tc>
        <w:tc>
          <w:tcPr>
            <w:tcW w:w="0" w:type="auto"/>
            <w:tcBorders>
              <w:top w:val="single" w:sz="0" w:space="0" w:color="D3D3D3"/>
              <w:left w:val="single" w:sz="0" w:space="0" w:color="D3D3D3"/>
              <w:bottom w:val="single" w:sz="0" w:space="0" w:color="D3D3D3"/>
              <w:right w:val="single" w:sz="0" w:space="0" w:color="D3D3D3"/>
            </w:tcBorders>
          </w:tcPr>
          <w:p w14:paraId="25C28D88" w14:textId="77777777" w:rsidR="00984F70" w:rsidRDefault="00984F70" w:rsidP="007B6665">
            <w:pPr>
              <w:keepNext/>
              <w:spacing w:after="60"/>
              <w:jc w:val="center"/>
              <w:rPr>
                <w:ins w:id="969" w:author="Martin Gerdin Wärnberg" w:date="2025-08-04T12:32:00Z" w16du:dateUtc="2025-08-04T10:32:00Z"/>
              </w:rPr>
            </w:pPr>
            <w:ins w:id="970" w:author="Martin Gerdin Wärnberg" w:date="2025-08-04T12:32:00Z" w16du:dateUtc="2025-08-04T10:32:00Z">
              <w:r>
                <w:rPr>
                  <w:rFonts w:ascii="Calibri" w:hAnsi="Calibri"/>
                  <w:sz w:val="20"/>
                </w:rPr>
                <w:t>7 (5%)</w:t>
              </w:r>
            </w:ins>
          </w:p>
        </w:tc>
        <w:tc>
          <w:tcPr>
            <w:tcW w:w="0" w:type="auto"/>
            <w:tcBorders>
              <w:top w:val="single" w:sz="0" w:space="0" w:color="D3D3D3"/>
              <w:left w:val="single" w:sz="0" w:space="0" w:color="D3D3D3"/>
              <w:bottom w:val="single" w:sz="0" w:space="0" w:color="D3D3D3"/>
              <w:right w:val="single" w:sz="0" w:space="0" w:color="D3D3D3"/>
            </w:tcBorders>
          </w:tcPr>
          <w:p w14:paraId="33BC6410" w14:textId="77777777" w:rsidR="00984F70" w:rsidRDefault="00984F70" w:rsidP="007B6665">
            <w:pPr>
              <w:keepNext/>
              <w:spacing w:after="60"/>
              <w:jc w:val="center"/>
              <w:rPr>
                <w:ins w:id="971" w:author="Martin Gerdin Wärnberg" w:date="2025-08-04T12:32:00Z" w16du:dateUtc="2025-08-04T10:32:00Z"/>
              </w:rPr>
            </w:pPr>
            <w:ins w:id="972" w:author="Martin Gerdin Wärnberg" w:date="2025-08-04T12:32:00Z" w16du:dateUtc="2025-08-04T10:32:00Z">
              <w:r>
                <w:rPr>
                  <w:rFonts w:ascii="Calibri" w:hAnsi="Calibri"/>
                  <w:sz w:val="20"/>
                </w:rPr>
                <w:t>29 (8%)</w:t>
              </w:r>
            </w:ins>
          </w:p>
        </w:tc>
      </w:tr>
      <w:tr w:rsidR="00984F70" w14:paraId="40C3BE67" w14:textId="77777777" w:rsidTr="007B6665">
        <w:trPr>
          <w:cantSplit/>
          <w:jc w:val="center"/>
          <w:ins w:id="973" w:author="Martin Gerdin Wärnberg" w:date="2025-08-04T12:32:00Z" w16du:dateUtc="2025-08-04T10:32:00Z"/>
        </w:trPr>
        <w:tc>
          <w:tcPr>
            <w:tcW w:w="0" w:type="auto"/>
            <w:tcBorders>
              <w:top w:val="single" w:sz="0" w:space="0" w:color="D3D3D3"/>
              <w:left w:val="single" w:sz="0" w:space="0" w:color="D3D3D3"/>
              <w:bottom w:val="single" w:sz="0" w:space="0" w:color="D3D3D3"/>
              <w:right w:val="single" w:sz="0" w:space="0" w:color="D3D3D3"/>
            </w:tcBorders>
          </w:tcPr>
          <w:p w14:paraId="0135FCF6" w14:textId="77777777" w:rsidR="00984F70" w:rsidRDefault="00984F70" w:rsidP="007B6665">
            <w:pPr>
              <w:keepNext/>
              <w:spacing w:after="60"/>
              <w:rPr>
                <w:ins w:id="974" w:author="Martin Gerdin Wärnberg" w:date="2025-08-04T12:32:00Z" w16du:dateUtc="2025-08-04T10:32:00Z"/>
              </w:rPr>
            </w:pPr>
            <w:ins w:id="975" w:author="Martin Gerdin Wärnberg" w:date="2025-08-04T12:32:00Z" w16du:dateUtc="2025-08-04T10:32:00Z">
              <w:r>
                <w:rPr>
                  <w:rFonts w:ascii="Calibri" w:hAnsi="Calibri"/>
                  <w:sz w:val="20"/>
                </w:rPr>
                <w:t>    Missing</w:t>
              </w:r>
            </w:ins>
          </w:p>
        </w:tc>
        <w:tc>
          <w:tcPr>
            <w:tcW w:w="0" w:type="auto"/>
            <w:tcBorders>
              <w:top w:val="single" w:sz="0" w:space="0" w:color="D3D3D3"/>
              <w:left w:val="single" w:sz="0" w:space="0" w:color="D3D3D3"/>
              <w:bottom w:val="single" w:sz="0" w:space="0" w:color="D3D3D3"/>
              <w:right w:val="single" w:sz="0" w:space="0" w:color="D3D3D3"/>
            </w:tcBorders>
          </w:tcPr>
          <w:p w14:paraId="0F360D09" w14:textId="77777777" w:rsidR="00984F70" w:rsidRDefault="00984F70" w:rsidP="007B6665">
            <w:pPr>
              <w:keepNext/>
              <w:spacing w:after="60"/>
              <w:jc w:val="center"/>
              <w:rPr>
                <w:ins w:id="976" w:author="Martin Gerdin Wärnberg" w:date="2025-08-04T12:32:00Z" w16du:dateUtc="2025-08-04T10:32:00Z"/>
              </w:rPr>
            </w:pPr>
            <w:ins w:id="977" w:author="Martin Gerdin Wärnberg" w:date="2025-08-04T12:32:00Z" w16du:dateUtc="2025-08-04T10:32:00Z">
              <w:r>
                <w:rPr>
                  <w:rFonts w:ascii="Calibri" w:hAnsi="Calibri"/>
                  <w:sz w:val="20"/>
                </w:rPr>
                <w:t>2</w:t>
              </w:r>
            </w:ins>
          </w:p>
        </w:tc>
        <w:tc>
          <w:tcPr>
            <w:tcW w:w="0" w:type="auto"/>
            <w:tcBorders>
              <w:top w:val="single" w:sz="0" w:space="0" w:color="D3D3D3"/>
              <w:left w:val="single" w:sz="0" w:space="0" w:color="D3D3D3"/>
              <w:bottom w:val="single" w:sz="0" w:space="0" w:color="D3D3D3"/>
              <w:right w:val="single" w:sz="0" w:space="0" w:color="D3D3D3"/>
            </w:tcBorders>
          </w:tcPr>
          <w:p w14:paraId="279ED76E" w14:textId="77777777" w:rsidR="00984F70" w:rsidRDefault="00984F70" w:rsidP="007B6665">
            <w:pPr>
              <w:keepNext/>
              <w:spacing w:after="60"/>
              <w:jc w:val="center"/>
              <w:rPr>
                <w:ins w:id="978" w:author="Martin Gerdin Wärnberg" w:date="2025-08-04T12:32:00Z" w16du:dateUtc="2025-08-04T10:32:00Z"/>
              </w:rPr>
            </w:pPr>
            <w:ins w:id="979" w:author="Martin Gerdin Wärnberg" w:date="2025-08-04T12:32:00Z" w16du:dateUtc="2025-08-04T10:32:00Z">
              <w:r>
                <w:rPr>
                  <w:rFonts w:ascii="Calibri" w:hAnsi="Calibri"/>
                  <w:sz w:val="20"/>
                </w:rPr>
                <w:t>1</w:t>
              </w:r>
            </w:ins>
          </w:p>
        </w:tc>
        <w:tc>
          <w:tcPr>
            <w:tcW w:w="0" w:type="auto"/>
            <w:tcBorders>
              <w:top w:val="single" w:sz="0" w:space="0" w:color="D3D3D3"/>
              <w:left w:val="single" w:sz="0" w:space="0" w:color="D3D3D3"/>
              <w:bottom w:val="single" w:sz="0" w:space="0" w:color="D3D3D3"/>
              <w:right w:val="single" w:sz="0" w:space="0" w:color="D3D3D3"/>
            </w:tcBorders>
          </w:tcPr>
          <w:p w14:paraId="13BB6F0B" w14:textId="77777777" w:rsidR="00984F70" w:rsidRDefault="00984F70" w:rsidP="007B6665">
            <w:pPr>
              <w:keepNext/>
              <w:spacing w:after="60"/>
              <w:jc w:val="center"/>
              <w:rPr>
                <w:ins w:id="980" w:author="Martin Gerdin Wärnberg" w:date="2025-08-04T12:32:00Z" w16du:dateUtc="2025-08-04T10:32:00Z"/>
              </w:rPr>
            </w:pPr>
            <w:ins w:id="981" w:author="Martin Gerdin Wärnberg" w:date="2025-08-04T12:32:00Z" w16du:dateUtc="2025-08-04T10:32:00Z">
              <w:r>
                <w:rPr>
                  <w:rFonts w:ascii="Calibri" w:hAnsi="Calibri"/>
                  <w:sz w:val="20"/>
                </w:rPr>
                <w:t>0</w:t>
              </w:r>
            </w:ins>
          </w:p>
        </w:tc>
        <w:tc>
          <w:tcPr>
            <w:tcW w:w="0" w:type="auto"/>
            <w:tcBorders>
              <w:top w:val="single" w:sz="0" w:space="0" w:color="D3D3D3"/>
              <w:left w:val="single" w:sz="0" w:space="0" w:color="D3D3D3"/>
              <w:bottom w:val="single" w:sz="0" w:space="0" w:color="D3D3D3"/>
              <w:right w:val="single" w:sz="0" w:space="0" w:color="D3D3D3"/>
            </w:tcBorders>
          </w:tcPr>
          <w:p w14:paraId="189FAD30" w14:textId="77777777" w:rsidR="00984F70" w:rsidRDefault="00984F70" w:rsidP="007B6665">
            <w:pPr>
              <w:keepNext/>
              <w:spacing w:after="60"/>
              <w:jc w:val="center"/>
              <w:rPr>
                <w:ins w:id="982" w:author="Martin Gerdin Wärnberg" w:date="2025-08-04T12:32:00Z" w16du:dateUtc="2025-08-04T10:32:00Z"/>
              </w:rPr>
            </w:pPr>
            <w:ins w:id="983" w:author="Martin Gerdin Wärnberg" w:date="2025-08-04T12:32:00Z" w16du:dateUtc="2025-08-04T10:32:00Z">
              <w:r>
                <w:rPr>
                  <w:rFonts w:ascii="Calibri" w:hAnsi="Calibri"/>
                  <w:sz w:val="20"/>
                </w:rPr>
                <w:t>3</w:t>
              </w:r>
            </w:ins>
          </w:p>
        </w:tc>
      </w:tr>
      <w:tr w:rsidR="00984F70" w14:paraId="4F2800C9" w14:textId="77777777" w:rsidTr="007B6665">
        <w:trPr>
          <w:cantSplit/>
          <w:jc w:val="center"/>
          <w:ins w:id="984" w:author="Martin Gerdin Wärnberg" w:date="2025-08-04T12:32:00Z" w16du:dateUtc="2025-08-04T10:32:00Z"/>
        </w:trPr>
        <w:tc>
          <w:tcPr>
            <w:tcW w:w="0" w:type="auto"/>
            <w:tcBorders>
              <w:top w:val="single" w:sz="0" w:space="0" w:color="D3D3D3"/>
              <w:left w:val="single" w:sz="0" w:space="0" w:color="D3D3D3"/>
              <w:bottom w:val="single" w:sz="0" w:space="0" w:color="D3D3D3"/>
              <w:right w:val="single" w:sz="0" w:space="0" w:color="D3D3D3"/>
            </w:tcBorders>
          </w:tcPr>
          <w:p w14:paraId="306C3AD7" w14:textId="77777777" w:rsidR="00984F70" w:rsidRDefault="00984F70" w:rsidP="007B6665">
            <w:pPr>
              <w:keepNext/>
              <w:spacing w:after="60"/>
              <w:rPr>
                <w:ins w:id="985" w:author="Martin Gerdin Wärnberg" w:date="2025-08-04T12:32:00Z" w16du:dateUtc="2025-08-04T10:32:00Z"/>
              </w:rPr>
            </w:pPr>
            <w:proofErr w:type="gramStart"/>
            <w:ins w:id="986" w:author="Martin Gerdin Wärnberg" w:date="2025-08-04T12:32:00Z" w16du:dateUtc="2025-08-04T10:32:00Z">
              <w:r>
                <w:rPr>
                  <w:rFonts w:ascii="Calibri" w:hAnsi="Calibri"/>
                  <w:sz w:val="20"/>
                </w:rPr>
                <w:t>30 day</w:t>
              </w:r>
              <w:proofErr w:type="gramEnd"/>
              <w:r>
                <w:rPr>
                  <w:rFonts w:ascii="Calibri" w:hAnsi="Calibri"/>
                  <w:sz w:val="20"/>
                </w:rPr>
                <w:t xml:space="preserve"> mortality, n (%)</w:t>
              </w:r>
            </w:ins>
          </w:p>
        </w:tc>
        <w:tc>
          <w:tcPr>
            <w:tcW w:w="0" w:type="auto"/>
            <w:tcBorders>
              <w:top w:val="single" w:sz="0" w:space="0" w:color="D3D3D3"/>
              <w:left w:val="single" w:sz="0" w:space="0" w:color="D3D3D3"/>
              <w:bottom w:val="single" w:sz="0" w:space="0" w:color="D3D3D3"/>
              <w:right w:val="single" w:sz="0" w:space="0" w:color="D3D3D3"/>
            </w:tcBorders>
          </w:tcPr>
          <w:p w14:paraId="431A1BED" w14:textId="77777777" w:rsidR="00984F70" w:rsidRDefault="00984F70" w:rsidP="007B6665">
            <w:pPr>
              <w:keepNext/>
              <w:spacing w:after="60"/>
              <w:jc w:val="center"/>
              <w:rPr>
                <w:ins w:id="987" w:author="Martin Gerdin Wärnberg" w:date="2025-08-04T12:32:00Z" w16du:dateUtc="2025-08-04T10:32:00Z"/>
              </w:rPr>
            </w:pPr>
            <w:ins w:id="988" w:author="Martin Gerdin Wärnberg" w:date="2025-08-04T12:32:00Z" w16du:dateUtc="2025-08-04T10:32:00Z">
              <w:r>
                <w:rPr>
                  <w:rFonts w:ascii="Calibri" w:hAnsi="Calibri"/>
                  <w:sz w:val="20"/>
                </w:rPr>
                <w:t>23 (13%)</w:t>
              </w:r>
            </w:ins>
          </w:p>
        </w:tc>
        <w:tc>
          <w:tcPr>
            <w:tcW w:w="0" w:type="auto"/>
            <w:tcBorders>
              <w:top w:val="single" w:sz="0" w:space="0" w:color="D3D3D3"/>
              <w:left w:val="single" w:sz="0" w:space="0" w:color="D3D3D3"/>
              <w:bottom w:val="single" w:sz="0" w:space="0" w:color="D3D3D3"/>
              <w:right w:val="single" w:sz="0" w:space="0" w:color="D3D3D3"/>
            </w:tcBorders>
          </w:tcPr>
          <w:p w14:paraId="5BAE3A6C" w14:textId="77777777" w:rsidR="00984F70" w:rsidRDefault="00984F70" w:rsidP="007B6665">
            <w:pPr>
              <w:keepNext/>
              <w:spacing w:after="60"/>
              <w:jc w:val="center"/>
              <w:rPr>
                <w:ins w:id="989" w:author="Martin Gerdin Wärnberg" w:date="2025-08-04T12:32:00Z" w16du:dateUtc="2025-08-04T10:32:00Z"/>
              </w:rPr>
            </w:pPr>
            <w:ins w:id="990" w:author="Martin Gerdin Wärnberg" w:date="2025-08-04T12:32:00Z" w16du:dateUtc="2025-08-04T10:32:00Z">
              <w:r>
                <w:rPr>
                  <w:rFonts w:ascii="Calibri" w:hAnsi="Calibri"/>
                  <w:sz w:val="20"/>
                </w:rPr>
                <w:t>1 (3%)</w:t>
              </w:r>
            </w:ins>
          </w:p>
        </w:tc>
        <w:tc>
          <w:tcPr>
            <w:tcW w:w="0" w:type="auto"/>
            <w:tcBorders>
              <w:top w:val="single" w:sz="0" w:space="0" w:color="D3D3D3"/>
              <w:left w:val="single" w:sz="0" w:space="0" w:color="D3D3D3"/>
              <w:bottom w:val="single" w:sz="0" w:space="0" w:color="D3D3D3"/>
              <w:right w:val="single" w:sz="0" w:space="0" w:color="D3D3D3"/>
            </w:tcBorders>
          </w:tcPr>
          <w:p w14:paraId="46042D95" w14:textId="77777777" w:rsidR="00984F70" w:rsidRDefault="00984F70" w:rsidP="007B6665">
            <w:pPr>
              <w:keepNext/>
              <w:spacing w:after="60"/>
              <w:jc w:val="center"/>
              <w:rPr>
                <w:ins w:id="991" w:author="Martin Gerdin Wärnberg" w:date="2025-08-04T12:32:00Z" w16du:dateUtc="2025-08-04T10:32:00Z"/>
              </w:rPr>
            </w:pPr>
            <w:ins w:id="992" w:author="Martin Gerdin Wärnberg" w:date="2025-08-04T12:32:00Z" w16du:dateUtc="2025-08-04T10:32:00Z">
              <w:r>
                <w:rPr>
                  <w:rFonts w:ascii="Calibri" w:hAnsi="Calibri"/>
                  <w:sz w:val="20"/>
                </w:rPr>
                <w:t>8 (7%)</w:t>
              </w:r>
            </w:ins>
          </w:p>
        </w:tc>
        <w:tc>
          <w:tcPr>
            <w:tcW w:w="0" w:type="auto"/>
            <w:tcBorders>
              <w:top w:val="single" w:sz="0" w:space="0" w:color="D3D3D3"/>
              <w:left w:val="single" w:sz="0" w:space="0" w:color="D3D3D3"/>
              <w:bottom w:val="single" w:sz="0" w:space="0" w:color="D3D3D3"/>
              <w:right w:val="single" w:sz="0" w:space="0" w:color="D3D3D3"/>
            </w:tcBorders>
          </w:tcPr>
          <w:p w14:paraId="295579A2" w14:textId="77777777" w:rsidR="00984F70" w:rsidRDefault="00984F70" w:rsidP="007B6665">
            <w:pPr>
              <w:keepNext/>
              <w:spacing w:after="60"/>
              <w:jc w:val="center"/>
              <w:rPr>
                <w:ins w:id="993" w:author="Martin Gerdin Wärnberg" w:date="2025-08-04T12:32:00Z" w16du:dateUtc="2025-08-04T10:32:00Z"/>
              </w:rPr>
            </w:pPr>
            <w:ins w:id="994" w:author="Martin Gerdin Wärnberg" w:date="2025-08-04T12:32:00Z" w16du:dateUtc="2025-08-04T10:32:00Z">
              <w:r>
                <w:rPr>
                  <w:rFonts w:ascii="Calibri" w:hAnsi="Calibri"/>
                  <w:sz w:val="20"/>
                </w:rPr>
                <w:t>32 (10%)</w:t>
              </w:r>
            </w:ins>
          </w:p>
        </w:tc>
      </w:tr>
      <w:tr w:rsidR="00984F70" w14:paraId="25B48B70" w14:textId="77777777" w:rsidTr="007B6665">
        <w:trPr>
          <w:cantSplit/>
          <w:jc w:val="center"/>
          <w:ins w:id="995" w:author="Martin Gerdin Wärnberg" w:date="2025-08-04T12:32:00Z" w16du:dateUtc="2025-08-04T10:32:00Z"/>
        </w:trPr>
        <w:tc>
          <w:tcPr>
            <w:tcW w:w="0" w:type="auto"/>
            <w:tcBorders>
              <w:top w:val="single" w:sz="0" w:space="0" w:color="D3D3D3"/>
              <w:left w:val="single" w:sz="0" w:space="0" w:color="D3D3D3"/>
              <w:bottom w:val="single" w:sz="0" w:space="0" w:color="D3D3D3"/>
              <w:right w:val="single" w:sz="0" w:space="0" w:color="D3D3D3"/>
            </w:tcBorders>
          </w:tcPr>
          <w:p w14:paraId="4CB2FD0E" w14:textId="77777777" w:rsidR="00984F70" w:rsidRDefault="00984F70" w:rsidP="007B6665">
            <w:pPr>
              <w:keepNext/>
              <w:spacing w:after="60"/>
              <w:rPr>
                <w:ins w:id="996" w:author="Martin Gerdin Wärnberg" w:date="2025-08-04T12:32:00Z" w16du:dateUtc="2025-08-04T10:32:00Z"/>
              </w:rPr>
            </w:pPr>
            <w:ins w:id="997" w:author="Martin Gerdin Wärnberg" w:date="2025-08-04T12:32:00Z" w16du:dateUtc="2025-08-04T10:32:00Z">
              <w:r>
                <w:rPr>
                  <w:rFonts w:ascii="Calibri" w:hAnsi="Calibri"/>
                  <w:sz w:val="20"/>
                </w:rPr>
                <w:t>    Missing</w:t>
              </w:r>
            </w:ins>
          </w:p>
        </w:tc>
        <w:tc>
          <w:tcPr>
            <w:tcW w:w="0" w:type="auto"/>
            <w:tcBorders>
              <w:top w:val="single" w:sz="0" w:space="0" w:color="D3D3D3"/>
              <w:left w:val="single" w:sz="0" w:space="0" w:color="D3D3D3"/>
              <w:bottom w:val="single" w:sz="0" w:space="0" w:color="D3D3D3"/>
              <w:right w:val="single" w:sz="0" w:space="0" w:color="D3D3D3"/>
            </w:tcBorders>
          </w:tcPr>
          <w:p w14:paraId="09A2DA5B" w14:textId="77777777" w:rsidR="00984F70" w:rsidRDefault="00984F70" w:rsidP="007B6665">
            <w:pPr>
              <w:keepNext/>
              <w:spacing w:after="60"/>
              <w:jc w:val="center"/>
              <w:rPr>
                <w:ins w:id="998" w:author="Martin Gerdin Wärnberg" w:date="2025-08-04T12:32:00Z" w16du:dateUtc="2025-08-04T10:32:00Z"/>
              </w:rPr>
            </w:pPr>
            <w:ins w:id="999" w:author="Martin Gerdin Wärnberg" w:date="2025-08-04T12:32:00Z" w16du:dateUtc="2025-08-04T10:32:00Z">
              <w:r>
                <w:rPr>
                  <w:rFonts w:ascii="Calibri" w:hAnsi="Calibri"/>
                  <w:sz w:val="20"/>
                </w:rPr>
                <w:t>29</w:t>
              </w:r>
            </w:ins>
          </w:p>
        </w:tc>
        <w:tc>
          <w:tcPr>
            <w:tcW w:w="0" w:type="auto"/>
            <w:tcBorders>
              <w:top w:val="single" w:sz="0" w:space="0" w:color="D3D3D3"/>
              <w:left w:val="single" w:sz="0" w:space="0" w:color="D3D3D3"/>
              <w:bottom w:val="single" w:sz="0" w:space="0" w:color="D3D3D3"/>
              <w:right w:val="single" w:sz="0" w:space="0" w:color="D3D3D3"/>
            </w:tcBorders>
          </w:tcPr>
          <w:p w14:paraId="479F877C" w14:textId="77777777" w:rsidR="00984F70" w:rsidRDefault="00984F70" w:rsidP="007B6665">
            <w:pPr>
              <w:keepNext/>
              <w:spacing w:after="60"/>
              <w:jc w:val="center"/>
              <w:rPr>
                <w:ins w:id="1000" w:author="Martin Gerdin Wärnberg" w:date="2025-08-04T12:32:00Z" w16du:dateUtc="2025-08-04T10:32:00Z"/>
              </w:rPr>
            </w:pPr>
            <w:ins w:id="1001" w:author="Martin Gerdin Wärnberg" w:date="2025-08-04T12:32:00Z" w16du:dateUtc="2025-08-04T10:32:00Z">
              <w:r>
                <w:rPr>
                  <w:rFonts w:ascii="Calibri" w:hAnsi="Calibri"/>
                  <w:sz w:val="20"/>
                </w:rPr>
                <w:t>4</w:t>
              </w:r>
            </w:ins>
          </w:p>
        </w:tc>
        <w:tc>
          <w:tcPr>
            <w:tcW w:w="0" w:type="auto"/>
            <w:tcBorders>
              <w:top w:val="single" w:sz="0" w:space="0" w:color="D3D3D3"/>
              <w:left w:val="single" w:sz="0" w:space="0" w:color="D3D3D3"/>
              <w:bottom w:val="single" w:sz="0" w:space="0" w:color="D3D3D3"/>
              <w:right w:val="single" w:sz="0" w:space="0" w:color="D3D3D3"/>
            </w:tcBorders>
          </w:tcPr>
          <w:p w14:paraId="4E1D8340" w14:textId="77777777" w:rsidR="00984F70" w:rsidRDefault="00984F70" w:rsidP="007B6665">
            <w:pPr>
              <w:keepNext/>
              <w:spacing w:after="60"/>
              <w:jc w:val="center"/>
              <w:rPr>
                <w:ins w:id="1002" w:author="Martin Gerdin Wärnberg" w:date="2025-08-04T12:32:00Z" w16du:dateUtc="2025-08-04T10:32:00Z"/>
              </w:rPr>
            </w:pPr>
            <w:ins w:id="1003" w:author="Martin Gerdin Wärnberg" w:date="2025-08-04T12:32:00Z" w16du:dateUtc="2025-08-04T10:32:00Z">
              <w:r>
                <w:rPr>
                  <w:rFonts w:ascii="Calibri" w:hAnsi="Calibri"/>
                  <w:sz w:val="20"/>
                </w:rPr>
                <w:t>20</w:t>
              </w:r>
            </w:ins>
          </w:p>
        </w:tc>
        <w:tc>
          <w:tcPr>
            <w:tcW w:w="0" w:type="auto"/>
            <w:tcBorders>
              <w:top w:val="single" w:sz="0" w:space="0" w:color="D3D3D3"/>
              <w:left w:val="single" w:sz="0" w:space="0" w:color="D3D3D3"/>
              <w:bottom w:val="single" w:sz="0" w:space="0" w:color="D3D3D3"/>
              <w:right w:val="single" w:sz="0" w:space="0" w:color="D3D3D3"/>
            </w:tcBorders>
          </w:tcPr>
          <w:p w14:paraId="5D411AF8" w14:textId="77777777" w:rsidR="00984F70" w:rsidRDefault="00984F70" w:rsidP="007B6665">
            <w:pPr>
              <w:keepNext/>
              <w:spacing w:after="60"/>
              <w:jc w:val="center"/>
              <w:rPr>
                <w:ins w:id="1004" w:author="Martin Gerdin Wärnberg" w:date="2025-08-04T12:32:00Z" w16du:dateUtc="2025-08-04T10:32:00Z"/>
              </w:rPr>
            </w:pPr>
            <w:ins w:id="1005" w:author="Martin Gerdin Wärnberg" w:date="2025-08-04T12:32:00Z" w16du:dateUtc="2025-08-04T10:32:00Z">
              <w:r>
                <w:rPr>
                  <w:rFonts w:ascii="Calibri" w:hAnsi="Calibri"/>
                  <w:sz w:val="20"/>
                </w:rPr>
                <w:t>53</w:t>
              </w:r>
            </w:ins>
          </w:p>
        </w:tc>
      </w:tr>
      <w:tr w:rsidR="00984F70" w14:paraId="74D84F25" w14:textId="77777777" w:rsidTr="007B6665">
        <w:trPr>
          <w:cantSplit/>
          <w:jc w:val="center"/>
        </w:trPr>
        <w:tc>
          <w:tcPr>
            <w:tcW w:w="0" w:type="auto"/>
            <w:gridSpan w:val="5"/>
          </w:tcPr>
          <w:p w14:paraId="1A561E62" w14:textId="2134925F" w:rsidR="00984F70" w:rsidRDefault="00AF6E4C" w:rsidP="007B6665">
            <w:pPr>
              <w:keepNext/>
              <w:spacing w:after="60"/>
            </w:pPr>
            <w:del w:id="1006" w:author="Martin Gerdin Wärnberg" w:date="2025-08-04T12:32:00Z" w16du:dateUtc="2025-08-04T10:32:00Z">
              <w:r>
                <w:rPr>
                  <w:rFonts w:ascii="Calibri" w:hAnsi="Calibri"/>
                  <w:i/>
                  <w:sz w:val="20"/>
                  <w:vertAlign w:val="superscript"/>
                </w:rPr>
                <w:delText>1</w:delText>
              </w:r>
              <w:r>
                <w:rPr>
                  <w:rFonts w:ascii="Calibri" w:hAnsi="Calibri"/>
                  <w:sz w:val="20"/>
                </w:rPr>
                <w:delText>ATLS</w:delText>
              </w:r>
            </w:del>
            <w:ins w:id="1007" w:author="Martin Gerdin Wärnberg" w:date="2025-08-04T12:32:00Z" w16du:dateUtc="2025-08-04T10:32:00Z">
              <w:r w:rsidR="00984F70">
                <w:rPr>
                  <w:rFonts w:ascii="Calibri" w:hAnsi="Calibri"/>
                  <w:sz w:val="20"/>
                </w:rPr>
                <w:t>Abbreviation: ATLS</w:t>
              </w:r>
            </w:ins>
            <w:r w:rsidR="00984F70">
              <w:rPr>
                <w:rFonts w:ascii="Calibri" w:hAnsi="Calibri"/>
                <w:sz w:val="20"/>
              </w:rPr>
              <w:t xml:space="preserve"> = Advanced Trauma Life Support; PTC = Prehospital Trauma Care; SBP = systolic blood pressure</w:t>
            </w:r>
          </w:p>
        </w:tc>
      </w:tr>
      <w:tr w:rsidR="00984F70" w14:paraId="0FCD32CD" w14:textId="77777777" w:rsidTr="007B6665">
        <w:trPr>
          <w:cantSplit/>
          <w:jc w:val="center"/>
          <w:ins w:id="1008" w:author="Martin Gerdin Wärnberg" w:date="2025-08-04T12:32:00Z" w16du:dateUtc="2025-08-04T10:32:00Z"/>
        </w:trPr>
        <w:tc>
          <w:tcPr>
            <w:tcW w:w="0" w:type="auto"/>
            <w:gridSpan w:val="5"/>
          </w:tcPr>
          <w:p w14:paraId="29612B77" w14:textId="77777777" w:rsidR="00984F70" w:rsidRDefault="00984F70" w:rsidP="007B6665">
            <w:pPr>
              <w:keepNext/>
              <w:spacing w:after="60"/>
              <w:rPr>
                <w:ins w:id="1009" w:author="Martin Gerdin Wärnberg" w:date="2025-08-04T12:32:00Z" w16du:dateUtc="2025-08-04T10:32:00Z"/>
              </w:rPr>
            </w:pPr>
            <w:ins w:id="1010" w:author="Martin Gerdin Wärnberg" w:date="2025-08-04T12:32:00Z" w16du:dateUtc="2025-08-04T10:32:00Z">
              <w:r>
                <w:rPr>
                  <w:rFonts w:ascii="Calibri" w:hAnsi="Calibri"/>
                  <w:sz w:val="20"/>
                </w:rPr>
                <w:t>Missing data counts are only shown for variables with missing values. The absence of a count indicates complete data.</w:t>
              </w:r>
            </w:ins>
          </w:p>
        </w:tc>
      </w:tr>
    </w:tbl>
    <w:p w14:paraId="16C2249F" w14:textId="0A81C826" w:rsidR="00984F70" w:rsidRDefault="00984F70">
      <w:pPr>
        <w:pStyle w:val="Bibliography"/>
        <w:pPrChange w:id="1011" w:author="Martin Gerdin Wärnberg" w:date="2025-08-04T12:32:00Z" w16du:dateUtc="2025-08-04T10:32:00Z">
          <w:pPr>
            <w:pStyle w:val="BodyText"/>
          </w:pPr>
        </w:pPrChange>
      </w:pPr>
    </w:p>
    <w:p w14:paraId="2FE80F14" w14:textId="77777777" w:rsidR="00984F70" w:rsidRDefault="00984F70">
      <w:pPr>
        <w:spacing w:after="0"/>
      </w:pPr>
      <w:r>
        <w:br w:type="page"/>
      </w:r>
    </w:p>
    <w:tbl>
      <w:tblPr>
        <w:tblStyle w:val="Table"/>
        <w:tblW w:w="0" w:type="auto"/>
        <w:jc w:val="center"/>
        <w:tblInd w:w="0" w:type="dxa"/>
        <w:tblCellMar>
          <w:left w:w="60" w:type="dxa"/>
          <w:right w:w="60" w:type="dxa"/>
        </w:tblCellMar>
        <w:tblLook w:val="0000" w:firstRow="0" w:lastRow="0" w:firstColumn="0" w:lastColumn="0" w:noHBand="0" w:noVBand="0"/>
        <w:tblPrChange w:id="1012" w:author="Martin Gerdin Wärnberg" w:date="2025-08-04T12:32:00Z" w16du:dateUtc="2025-08-04T10:32:00Z">
          <w:tblPr>
            <w:tblStyle w:val="Table"/>
            <w:tblW w:w="0" w:type="auto"/>
            <w:jc w:val="center"/>
            <w:tblInd w:w="0" w:type="dxa"/>
            <w:tblCellMar>
              <w:left w:w="60" w:type="dxa"/>
              <w:right w:w="60" w:type="dxa"/>
            </w:tblCellMar>
            <w:tblLook w:val="0000" w:firstRow="0" w:lastRow="0" w:firstColumn="0" w:lastColumn="0" w:noHBand="0" w:noVBand="0"/>
          </w:tblPr>
        </w:tblPrChange>
      </w:tblPr>
      <w:tblGrid>
        <w:gridCol w:w="4604"/>
        <w:gridCol w:w="2467"/>
        <w:gridCol w:w="2289"/>
        <w:tblGridChange w:id="1013">
          <w:tblGrid>
            <w:gridCol w:w="60"/>
            <w:gridCol w:w="4604"/>
            <w:gridCol w:w="26"/>
            <w:gridCol w:w="2441"/>
            <w:gridCol w:w="41"/>
            <w:gridCol w:w="2248"/>
            <w:gridCol w:w="60"/>
          </w:tblGrid>
        </w:tblGridChange>
      </w:tblGrid>
      <w:tr w:rsidR="00984F70" w14:paraId="63F47538" w14:textId="77777777" w:rsidTr="007B6665">
        <w:trPr>
          <w:cantSplit/>
          <w:tblHeader/>
          <w:jc w:val="center"/>
          <w:trPrChange w:id="1014" w:author="Martin Gerdin Wärnberg" w:date="2025-08-04T12:32:00Z" w16du:dateUtc="2025-08-04T10:32:00Z">
            <w:trPr>
              <w:cantSplit/>
              <w:tblHeader/>
              <w:jc w:val="center"/>
            </w:trPr>
          </w:trPrChange>
        </w:trPr>
        <w:tc>
          <w:tcPr>
            <w:tcW w:w="0" w:type="auto"/>
            <w:gridSpan w:val="3"/>
            <w:tcBorders>
              <w:bottom w:val="single" w:sz="4" w:space="0" w:color="auto"/>
            </w:tcBorders>
            <w:tcPrChange w:id="1015" w:author="Martin Gerdin Wärnberg" w:date="2025-08-04T12:32:00Z" w16du:dateUtc="2025-08-04T10:32:00Z">
              <w:tcPr>
                <w:tcW w:w="0" w:type="auto"/>
                <w:gridSpan w:val="7"/>
                <w:tcBorders>
                  <w:bottom w:val="single" w:sz="18" w:space="0" w:color="D3D3D3"/>
                </w:tcBorders>
              </w:tcPr>
            </w:tcPrChange>
          </w:tcPr>
          <w:p w14:paraId="17F66E5C" w14:textId="78E01615" w:rsidR="00984F70" w:rsidRPr="00A95925" w:rsidRDefault="00984F70" w:rsidP="007B6665">
            <w:pPr>
              <w:keepNext/>
              <w:spacing w:after="60"/>
              <w:rPr>
                <w:rFonts w:ascii="Calibri" w:hAnsi="Calibri"/>
                <w:sz w:val="20"/>
                <w:lang w:val="en-SE"/>
                <w:rPrChange w:id="1016" w:author="Martin Gerdin Wärnberg" w:date="2025-08-04T12:32:00Z" w16du:dateUtc="2025-08-04T10:32:00Z">
                  <w:rPr>
                    <w:rFonts w:ascii="Calibri" w:hAnsi="Calibri"/>
                    <w:b/>
                    <w:sz w:val="20"/>
                  </w:rPr>
                </w:rPrChange>
              </w:rPr>
            </w:pPr>
            <w:r>
              <w:rPr>
                <w:rFonts w:ascii="Calibri" w:hAnsi="Calibri"/>
                <w:b/>
                <w:sz w:val="20"/>
              </w:rPr>
              <w:lastRenderedPageBreak/>
              <w:t>Table 2.</w:t>
            </w:r>
            <w:r>
              <w:rPr>
                <w:rFonts w:ascii="Calibri" w:hAnsi="Calibri"/>
                <w:sz w:val="20"/>
                <w:rPrChange w:id="1017" w:author="Martin Gerdin Wärnberg" w:date="2025-08-04T12:32:00Z" w16du:dateUtc="2025-08-04T10:32:00Z">
                  <w:rPr>
                    <w:rFonts w:ascii="Calibri" w:hAnsi="Calibri"/>
                    <w:b/>
                    <w:sz w:val="20"/>
                  </w:rPr>
                </w:rPrChange>
              </w:rPr>
              <w:t xml:space="preserve"> </w:t>
            </w:r>
            <w:r w:rsidRPr="00A95925">
              <w:rPr>
                <w:rFonts w:ascii="Calibri" w:hAnsi="Calibri"/>
                <w:bCs/>
                <w:sz w:val="20"/>
                <w:lang w:val="en-SE"/>
              </w:rPr>
              <w:t xml:space="preserve">Differences in distributions between directly observed data and data extracted from medical records, for selected variables </w:t>
            </w:r>
            <w:del w:id="1018" w:author="Martin Gerdin Wärnberg" w:date="2025-08-04T12:32:00Z" w16du:dateUtc="2025-08-04T10:32:00Z">
              <w:r w:rsidR="00AF6E4C" w:rsidRPr="00911364">
                <w:rPr>
                  <w:rFonts w:ascii="Calibri" w:hAnsi="Calibri"/>
                  <w:bCs/>
                  <w:sz w:val="20"/>
                  <w:lang w:val="en-SE"/>
                </w:rPr>
                <w:delText xml:space="preserve">that were </w:delText>
              </w:r>
            </w:del>
            <w:r w:rsidRPr="00A95925">
              <w:rPr>
                <w:rFonts w:ascii="Calibri" w:hAnsi="Calibri"/>
                <w:bCs/>
                <w:sz w:val="20"/>
                <w:lang w:val="en-SE"/>
              </w:rPr>
              <w:t>collected through observation or interview</w:t>
            </w:r>
            <w:ins w:id="1019" w:author="Martin Gerdin Wärnberg" w:date="2025-08-04T12:32:00Z" w16du:dateUtc="2025-08-04T10:32:00Z">
              <w:r w:rsidRPr="00A95925">
                <w:rPr>
                  <w:rFonts w:ascii="Calibri" w:hAnsi="Calibri"/>
                  <w:bCs/>
                  <w:sz w:val="20"/>
                  <w:lang w:val="en-SE"/>
                </w:rPr>
                <w:t xml:space="preserve"> in a convenience sample of patients</w:t>
              </w:r>
            </w:ins>
            <w:r w:rsidRPr="00A95925">
              <w:rPr>
                <w:rFonts w:ascii="Calibri" w:hAnsi="Calibri"/>
                <w:bCs/>
                <w:sz w:val="20"/>
                <w:lang w:val="en-SE"/>
              </w:rPr>
              <w:t>.</w:t>
            </w:r>
          </w:p>
        </w:tc>
      </w:tr>
      <w:tr w:rsidR="00984F70" w14:paraId="425ABAE9" w14:textId="77777777" w:rsidTr="007B6665">
        <w:trPr>
          <w:cantSplit/>
          <w:tblHeader/>
          <w:jc w:val="center"/>
          <w:trPrChange w:id="1020" w:author="Martin Gerdin Wärnberg" w:date="2025-08-04T12:32:00Z" w16du:dateUtc="2025-08-04T10:32:00Z">
            <w:trPr>
              <w:cantSplit/>
              <w:tblHeader/>
              <w:jc w:val="center"/>
            </w:trPr>
          </w:trPrChange>
        </w:trPr>
        <w:tc>
          <w:tcPr>
            <w:tcW w:w="0" w:type="auto"/>
            <w:tcBorders>
              <w:top w:val="single" w:sz="4" w:space="0" w:color="auto"/>
              <w:left w:val="single" w:sz="0" w:space="0" w:color="D3D3D3"/>
              <w:bottom w:val="single" w:sz="16" w:space="0" w:color="D3D3D3"/>
            </w:tcBorders>
            <w:tcPrChange w:id="1021" w:author="Martin Gerdin Wärnberg" w:date="2025-08-04T12:32:00Z" w16du:dateUtc="2025-08-04T10:32:00Z">
              <w:tcPr>
                <w:tcW w:w="0" w:type="auto"/>
                <w:gridSpan w:val="3"/>
                <w:tcBorders>
                  <w:top w:val="single" w:sz="18" w:space="0" w:color="D3D3D3"/>
                  <w:left w:val="single" w:sz="0" w:space="0" w:color="D3D3D3"/>
                  <w:bottom w:val="single" w:sz="16" w:space="0" w:color="D3D3D3"/>
                </w:tcBorders>
              </w:tcPr>
            </w:tcPrChange>
          </w:tcPr>
          <w:p w14:paraId="3441CF38" w14:textId="77777777" w:rsidR="00984F70" w:rsidRDefault="00984F70" w:rsidP="007B6665">
            <w:pPr>
              <w:keepNext/>
              <w:spacing w:after="60"/>
            </w:pPr>
            <w:r>
              <w:rPr>
                <w:rFonts w:ascii="Calibri" w:hAnsi="Calibri"/>
                <w:b/>
                <w:sz w:val="20"/>
              </w:rPr>
              <w:t>Characteristic</w:t>
            </w:r>
          </w:p>
        </w:tc>
        <w:tc>
          <w:tcPr>
            <w:tcW w:w="0" w:type="auto"/>
            <w:tcBorders>
              <w:top w:val="single" w:sz="4" w:space="0" w:color="auto"/>
              <w:bottom w:val="single" w:sz="16" w:space="0" w:color="D3D3D3"/>
            </w:tcBorders>
            <w:tcPrChange w:id="1022" w:author="Martin Gerdin Wärnberg" w:date="2025-08-04T12:32:00Z" w16du:dateUtc="2025-08-04T10:32:00Z">
              <w:tcPr>
                <w:tcW w:w="0" w:type="auto"/>
                <w:gridSpan w:val="2"/>
                <w:tcBorders>
                  <w:top w:val="single" w:sz="18" w:space="0" w:color="D3D3D3"/>
                  <w:bottom w:val="single" w:sz="16" w:space="0" w:color="D3D3D3"/>
                </w:tcBorders>
              </w:tcPr>
            </w:tcPrChange>
          </w:tcPr>
          <w:p w14:paraId="5BB76412" w14:textId="77777777" w:rsidR="00984F70" w:rsidRDefault="00984F70" w:rsidP="007B6665">
            <w:pPr>
              <w:keepNext/>
              <w:spacing w:after="60"/>
              <w:jc w:val="center"/>
            </w:pPr>
            <w:r>
              <w:rPr>
                <w:rFonts w:ascii="Calibri" w:hAnsi="Calibri"/>
                <w:b/>
                <w:sz w:val="20"/>
              </w:rPr>
              <w:t>Directly observed</w:t>
            </w:r>
            <w:r>
              <w:rPr>
                <w:rFonts w:ascii="Calibri" w:hAnsi="Calibri"/>
                <w:sz w:val="20"/>
              </w:rPr>
              <w:t xml:space="preserve"> N = 55</w:t>
            </w:r>
          </w:p>
        </w:tc>
        <w:tc>
          <w:tcPr>
            <w:tcW w:w="0" w:type="auto"/>
            <w:tcBorders>
              <w:top w:val="single" w:sz="4" w:space="0" w:color="auto"/>
              <w:bottom w:val="single" w:sz="16" w:space="0" w:color="D3D3D3"/>
              <w:right w:val="single" w:sz="0" w:space="0" w:color="D3D3D3"/>
            </w:tcBorders>
            <w:tcPrChange w:id="1023" w:author="Martin Gerdin Wärnberg" w:date="2025-08-04T12:32:00Z" w16du:dateUtc="2025-08-04T10:32:00Z">
              <w:tcPr>
                <w:tcW w:w="0" w:type="auto"/>
                <w:gridSpan w:val="2"/>
                <w:tcBorders>
                  <w:top w:val="single" w:sz="18" w:space="0" w:color="D3D3D3"/>
                  <w:bottom w:val="single" w:sz="16" w:space="0" w:color="D3D3D3"/>
                  <w:right w:val="single" w:sz="0" w:space="0" w:color="D3D3D3"/>
                </w:tcBorders>
              </w:tcPr>
            </w:tcPrChange>
          </w:tcPr>
          <w:p w14:paraId="2586E061" w14:textId="77777777" w:rsidR="00984F70" w:rsidRDefault="00984F70" w:rsidP="007B6665">
            <w:pPr>
              <w:keepNext/>
              <w:spacing w:after="60"/>
              <w:jc w:val="center"/>
            </w:pPr>
            <w:r>
              <w:rPr>
                <w:rFonts w:ascii="Calibri" w:hAnsi="Calibri"/>
                <w:b/>
                <w:sz w:val="20"/>
              </w:rPr>
              <w:t>Medical records</w:t>
            </w:r>
            <w:r>
              <w:rPr>
                <w:rFonts w:ascii="Calibri" w:hAnsi="Calibri"/>
                <w:sz w:val="20"/>
              </w:rPr>
              <w:t xml:space="preserve"> N = 55</w:t>
            </w:r>
          </w:p>
        </w:tc>
      </w:tr>
      <w:tr w:rsidR="00984F70" w14:paraId="4AEEEAE1"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C15609" w14:textId="77777777" w:rsidR="00984F70" w:rsidRDefault="00984F70" w:rsidP="007B6665">
            <w:pPr>
              <w:keepNext/>
              <w:spacing w:after="60"/>
            </w:pPr>
            <w:r>
              <w:rPr>
                <w:rFonts w:ascii="Calibri" w:hAnsi="Calibri"/>
                <w:sz w:val="20"/>
              </w:rPr>
              <w:t>Age, years, median (IQR)</w:t>
            </w:r>
          </w:p>
        </w:tc>
        <w:tc>
          <w:tcPr>
            <w:tcW w:w="0" w:type="auto"/>
            <w:tcBorders>
              <w:top w:val="single" w:sz="0" w:space="0" w:color="D3D3D3"/>
              <w:left w:val="single" w:sz="0" w:space="0" w:color="D3D3D3"/>
              <w:bottom w:val="single" w:sz="0" w:space="0" w:color="D3D3D3"/>
              <w:right w:val="single" w:sz="0" w:space="0" w:color="D3D3D3"/>
            </w:tcBorders>
          </w:tcPr>
          <w:p w14:paraId="6D0E657E" w14:textId="77777777" w:rsidR="00984F70" w:rsidRDefault="00984F70" w:rsidP="007B6665">
            <w:pPr>
              <w:keepNext/>
              <w:spacing w:after="60"/>
              <w:jc w:val="center"/>
            </w:pPr>
            <w:r>
              <w:rPr>
                <w:rFonts w:ascii="Calibri" w:hAnsi="Calibri"/>
                <w:sz w:val="20"/>
              </w:rPr>
              <w:t>34 (27, 48)</w:t>
            </w:r>
          </w:p>
        </w:tc>
        <w:tc>
          <w:tcPr>
            <w:tcW w:w="0" w:type="auto"/>
            <w:tcBorders>
              <w:top w:val="single" w:sz="0" w:space="0" w:color="D3D3D3"/>
              <w:left w:val="single" w:sz="0" w:space="0" w:color="D3D3D3"/>
              <w:bottom w:val="single" w:sz="0" w:space="0" w:color="D3D3D3"/>
              <w:right w:val="single" w:sz="0" w:space="0" w:color="D3D3D3"/>
            </w:tcBorders>
          </w:tcPr>
          <w:p w14:paraId="5C5884E3" w14:textId="77777777" w:rsidR="00984F70" w:rsidRDefault="00984F70" w:rsidP="007B6665">
            <w:pPr>
              <w:keepNext/>
              <w:spacing w:after="60"/>
              <w:jc w:val="center"/>
            </w:pPr>
            <w:r>
              <w:rPr>
                <w:rFonts w:ascii="Calibri" w:hAnsi="Calibri"/>
                <w:sz w:val="20"/>
              </w:rPr>
              <w:t>34 (25, 50)</w:t>
            </w:r>
          </w:p>
        </w:tc>
      </w:tr>
      <w:tr w:rsidR="00984F70" w14:paraId="22BF5369"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B5A197"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504EE41"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93509A2" w14:textId="77777777" w:rsidR="00984F70" w:rsidRDefault="00984F70" w:rsidP="007B6665">
            <w:pPr>
              <w:keepNext/>
              <w:spacing w:after="60"/>
              <w:jc w:val="center"/>
            </w:pPr>
            <w:r>
              <w:rPr>
                <w:rFonts w:ascii="Calibri" w:hAnsi="Calibri"/>
                <w:sz w:val="20"/>
              </w:rPr>
              <w:t>22</w:t>
            </w:r>
          </w:p>
        </w:tc>
      </w:tr>
      <w:tr w:rsidR="00984F70" w14:paraId="55D3452A"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EFA888" w14:textId="77777777" w:rsidR="00984F70" w:rsidRDefault="00984F70" w:rsidP="007B6665">
            <w:pPr>
              <w:keepNext/>
              <w:spacing w:after="60"/>
            </w:pPr>
            <w:r>
              <w:rPr>
                <w:rFonts w:ascii="Calibri" w:hAnsi="Calibri"/>
                <w:sz w:val="20"/>
              </w:rPr>
              <w:t>Sex, n (%)</w:t>
            </w:r>
          </w:p>
        </w:tc>
        <w:tc>
          <w:tcPr>
            <w:tcW w:w="0" w:type="auto"/>
            <w:tcBorders>
              <w:top w:val="single" w:sz="0" w:space="0" w:color="D3D3D3"/>
              <w:left w:val="single" w:sz="0" w:space="0" w:color="D3D3D3"/>
              <w:bottom w:val="single" w:sz="0" w:space="0" w:color="D3D3D3"/>
              <w:right w:val="single" w:sz="0" w:space="0" w:color="D3D3D3"/>
            </w:tcBorders>
          </w:tcPr>
          <w:p w14:paraId="25212487"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830E96" w14:textId="77777777" w:rsidR="00984F70" w:rsidRDefault="00984F70" w:rsidP="007B6665">
            <w:pPr>
              <w:keepNext/>
              <w:spacing w:after="60"/>
              <w:jc w:val="center"/>
            </w:pPr>
          </w:p>
        </w:tc>
      </w:tr>
      <w:tr w:rsidR="00984F70" w14:paraId="57350A1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1150B3" w14:textId="77777777" w:rsidR="00984F70" w:rsidRDefault="00984F70" w:rsidP="007B6665">
            <w:pPr>
              <w:keepNext/>
              <w:spacing w:after="60"/>
            </w:pPr>
            <w:r>
              <w:rPr>
                <w:rFonts w:ascii="Calibri" w:hAnsi="Calibri"/>
                <w:sz w:val="20"/>
              </w:rPr>
              <w:t>    Female</w:t>
            </w:r>
          </w:p>
        </w:tc>
        <w:tc>
          <w:tcPr>
            <w:tcW w:w="0" w:type="auto"/>
            <w:tcBorders>
              <w:top w:val="single" w:sz="0" w:space="0" w:color="D3D3D3"/>
              <w:left w:val="single" w:sz="0" w:space="0" w:color="D3D3D3"/>
              <w:bottom w:val="single" w:sz="0" w:space="0" w:color="D3D3D3"/>
              <w:right w:val="single" w:sz="0" w:space="0" w:color="D3D3D3"/>
            </w:tcBorders>
          </w:tcPr>
          <w:p w14:paraId="2451A0D8" w14:textId="77777777" w:rsidR="00984F70" w:rsidRDefault="00984F70" w:rsidP="007B6665">
            <w:pPr>
              <w:keepNext/>
              <w:spacing w:after="60"/>
              <w:jc w:val="center"/>
            </w:pPr>
            <w:r>
              <w:rPr>
                <w:rFonts w:ascii="Calibri" w:hAnsi="Calibri"/>
                <w:sz w:val="20"/>
              </w:rPr>
              <w:t>10 (18%)</w:t>
            </w:r>
          </w:p>
        </w:tc>
        <w:tc>
          <w:tcPr>
            <w:tcW w:w="0" w:type="auto"/>
            <w:tcBorders>
              <w:top w:val="single" w:sz="0" w:space="0" w:color="D3D3D3"/>
              <w:left w:val="single" w:sz="0" w:space="0" w:color="D3D3D3"/>
              <w:bottom w:val="single" w:sz="0" w:space="0" w:color="D3D3D3"/>
              <w:right w:val="single" w:sz="0" w:space="0" w:color="D3D3D3"/>
            </w:tcBorders>
          </w:tcPr>
          <w:p w14:paraId="6A9452B0" w14:textId="77777777" w:rsidR="00984F70" w:rsidRDefault="00984F70" w:rsidP="007B6665">
            <w:pPr>
              <w:keepNext/>
              <w:spacing w:after="60"/>
              <w:jc w:val="center"/>
            </w:pPr>
            <w:r>
              <w:rPr>
                <w:rFonts w:ascii="Calibri" w:hAnsi="Calibri"/>
                <w:sz w:val="20"/>
              </w:rPr>
              <w:t>6 (18%)</w:t>
            </w:r>
          </w:p>
        </w:tc>
      </w:tr>
      <w:tr w:rsidR="00984F70" w14:paraId="58482028"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D0301A" w14:textId="77777777" w:rsidR="00984F70" w:rsidRDefault="00984F70" w:rsidP="007B6665">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55D22DEF" w14:textId="77777777" w:rsidR="00984F70" w:rsidRDefault="00984F70" w:rsidP="007B6665">
            <w:pPr>
              <w:keepNext/>
              <w:spacing w:after="60"/>
              <w:jc w:val="center"/>
            </w:pPr>
            <w:r>
              <w:rPr>
                <w:rFonts w:ascii="Calibri" w:hAnsi="Calibri"/>
                <w:sz w:val="20"/>
              </w:rPr>
              <w:t>45 (82%)</w:t>
            </w:r>
          </w:p>
        </w:tc>
        <w:tc>
          <w:tcPr>
            <w:tcW w:w="0" w:type="auto"/>
            <w:tcBorders>
              <w:top w:val="single" w:sz="0" w:space="0" w:color="D3D3D3"/>
              <w:left w:val="single" w:sz="0" w:space="0" w:color="D3D3D3"/>
              <w:bottom w:val="single" w:sz="0" w:space="0" w:color="D3D3D3"/>
              <w:right w:val="single" w:sz="0" w:space="0" w:color="D3D3D3"/>
            </w:tcBorders>
          </w:tcPr>
          <w:p w14:paraId="7B391784" w14:textId="77777777" w:rsidR="00984F70" w:rsidRDefault="00984F70" w:rsidP="007B6665">
            <w:pPr>
              <w:keepNext/>
              <w:spacing w:after="60"/>
              <w:jc w:val="center"/>
            </w:pPr>
            <w:r>
              <w:rPr>
                <w:rFonts w:ascii="Calibri" w:hAnsi="Calibri"/>
                <w:sz w:val="20"/>
              </w:rPr>
              <w:t>27 (82%)</w:t>
            </w:r>
          </w:p>
        </w:tc>
      </w:tr>
      <w:tr w:rsidR="00984F70" w14:paraId="6C88C3C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068C73"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30470387"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F5F0D2A" w14:textId="77777777" w:rsidR="00984F70" w:rsidRDefault="00984F70" w:rsidP="007B6665">
            <w:pPr>
              <w:keepNext/>
              <w:spacing w:after="60"/>
              <w:jc w:val="center"/>
            </w:pPr>
            <w:r>
              <w:rPr>
                <w:rFonts w:ascii="Calibri" w:hAnsi="Calibri"/>
                <w:sz w:val="20"/>
              </w:rPr>
              <w:t>22</w:t>
            </w:r>
          </w:p>
        </w:tc>
      </w:tr>
      <w:tr w:rsidR="00984F70" w14:paraId="4CCCCF7B"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CC4425" w14:textId="77777777" w:rsidR="00984F70" w:rsidRDefault="00984F70" w:rsidP="007B6665">
            <w:pPr>
              <w:keepNext/>
              <w:spacing w:after="60"/>
            </w:pPr>
            <w:r>
              <w:rPr>
                <w:rFonts w:ascii="Calibri" w:hAnsi="Calibri"/>
                <w:sz w:val="20"/>
              </w:rPr>
              <w:t>Dominating injury type, n (%)</w:t>
            </w:r>
          </w:p>
        </w:tc>
        <w:tc>
          <w:tcPr>
            <w:tcW w:w="0" w:type="auto"/>
            <w:tcBorders>
              <w:top w:val="single" w:sz="0" w:space="0" w:color="D3D3D3"/>
              <w:left w:val="single" w:sz="0" w:space="0" w:color="D3D3D3"/>
              <w:bottom w:val="single" w:sz="0" w:space="0" w:color="D3D3D3"/>
              <w:right w:val="single" w:sz="0" w:space="0" w:color="D3D3D3"/>
            </w:tcBorders>
          </w:tcPr>
          <w:p w14:paraId="185F33F5" w14:textId="77777777" w:rsidR="00984F70" w:rsidRDefault="00984F70" w:rsidP="007B666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5902CA" w14:textId="77777777" w:rsidR="00984F70" w:rsidRDefault="00984F70" w:rsidP="007B6665">
            <w:pPr>
              <w:keepNext/>
              <w:spacing w:after="60"/>
              <w:jc w:val="center"/>
            </w:pPr>
          </w:p>
        </w:tc>
      </w:tr>
      <w:tr w:rsidR="00984F70" w14:paraId="7CEA3743"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408230" w14:textId="77777777" w:rsidR="00984F70" w:rsidRDefault="00984F70" w:rsidP="007B6665">
            <w:pPr>
              <w:keepNext/>
              <w:spacing w:after="60"/>
            </w:pPr>
            <w:r>
              <w:rPr>
                <w:rFonts w:ascii="Calibri" w:hAnsi="Calibri"/>
                <w:sz w:val="20"/>
              </w:rPr>
              <w:t>    Blunt</w:t>
            </w:r>
          </w:p>
        </w:tc>
        <w:tc>
          <w:tcPr>
            <w:tcW w:w="0" w:type="auto"/>
            <w:tcBorders>
              <w:top w:val="single" w:sz="0" w:space="0" w:color="D3D3D3"/>
              <w:left w:val="single" w:sz="0" w:space="0" w:color="D3D3D3"/>
              <w:bottom w:val="single" w:sz="0" w:space="0" w:color="D3D3D3"/>
              <w:right w:val="single" w:sz="0" w:space="0" w:color="D3D3D3"/>
            </w:tcBorders>
          </w:tcPr>
          <w:p w14:paraId="0DCF69D8" w14:textId="77777777" w:rsidR="00984F70" w:rsidRDefault="00984F70" w:rsidP="007B6665">
            <w:pPr>
              <w:keepNext/>
              <w:spacing w:after="60"/>
              <w:jc w:val="center"/>
            </w:pPr>
            <w:r>
              <w:rPr>
                <w:rFonts w:ascii="Calibri" w:hAnsi="Calibri"/>
                <w:sz w:val="20"/>
              </w:rPr>
              <w:t>52 (95%)</w:t>
            </w:r>
          </w:p>
        </w:tc>
        <w:tc>
          <w:tcPr>
            <w:tcW w:w="0" w:type="auto"/>
            <w:tcBorders>
              <w:top w:val="single" w:sz="0" w:space="0" w:color="D3D3D3"/>
              <w:left w:val="single" w:sz="0" w:space="0" w:color="D3D3D3"/>
              <w:bottom w:val="single" w:sz="0" w:space="0" w:color="D3D3D3"/>
              <w:right w:val="single" w:sz="0" w:space="0" w:color="D3D3D3"/>
            </w:tcBorders>
          </w:tcPr>
          <w:p w14:paraId="691C475A" w14:textId="77777777" w:rsidR="00984F70" w:rsidRDefault="00984F70" w:rsidP="007B6665">
            <w:pPr>
              <w:keepNext/>
              <w:spacing w:after="60"/>
              <w:jc w:val="center"/>
            </w:pPr>
            <w:r>
              <w:rPr>
                <w:rFonts w:ascii="Calibri" w:hAnsi="Calibri"/>
                <w:sz w:val="20"/>
              </w:rPr>
              <w:t>29 (91%)</w:t>
            </w:r>
          </w:p>
        </w:tc>
      </w:tr>
      <w:tr w:rsidR="00984F70" w14:paraId="1ECBC78E"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56F0F0" w14:textId="77777777" w:rsidR="00984F70" w:rsidRDefault="00984F70" w:rsidP="007B6665">
            <w:pPr>
              <w:keepNext/>
              <w:spacing w:after="60"/>
            </w:pPr>
            <w:r>
              <w:rPr>
                <w:rFonts w:ascii="Calibri" w:hAnsi="Calibri"/>
                <w:sz w:val="20"/>
              </w:rPr>
              <w:t>    Penetrating</w:t>
            </w:r>
          </w:p>
        </w:tc>
        <w:tc>
          <w:tcPr>
            <w:tcW w:w="0" w:type="auto"/>
            <w:tcBorders>
              <w:top w:val="single" w:sz="0" w:space="0" w:color="D3D3D3"/>
              <w:left w:val="single" w:sz="0" w:space="0" w:color="D3D3D3"/>
              <w:bottom w:val="single" w:sz="0" w:space="0" w:color="D3D3D3"/>
              <w:right w:val="single" w:sz="0" w:space="0" w:color="D3D3D3"/>
            </w:tcBorders>
          </w:tcPr>
          <w:p w14:paraId="6265FABB" w14:textId="77777777" w:rsidR="00984F70" w:rsidRDefault="00984F70" w:rsidP="007B6665">
            <w:pPr>
              <w:keepNext/>
              <w:spacing w:after="60"/>
              <w:jc w:val="center"/>
            </w:pPr>
            <w:r>
              <w:rPr>
                <w:rFonts w:ascii="Calibri" w:hAnsi="Calibri"/>
                <w:sz w:val="20"/>
              </w:rPr>
              <w:t>3 (5%)</w:t>
            </w:r>
          </w:p>
        </w:tc>
        <w:tc>
          <w:tcPr>
            <w:tcW w:w="0" w:type="auto"/>
            <w:tcBorders>
              <w:top w:val="single" w:sz="0" w:space="0" w:color="D3D3D3"/>
              <w:left w:val="single" w:sz="0" w:space="0" w:color="D3D3D3"/>
              <w:bottom w:val="single" w:sz="0" w:space="0" w:color="D3D3D3"/>
              <w:right w:val="single" w:sz="0" w:space="0" w:color="D3D3D3"/>
            </w:tcBorders>
          </w:tcPr>
          <w:p w14:paraId="7D50C613" w14:textId="77777777" w:rsidR="00984F70" w:rsidRDefault="00984F70" w:rsidP="007B6665">
            <w:pPr>
              <w:keepNext/>
              <w:spacing w:after="60"/>
              <w:jc w:val="center"/>
            </w:pPr>
            <w:r>
              <w:rPr>
                <w:rFonts w:ascii="Calibri" w:hAnsi="Calibri"/>
                <w:sz w:val="20"/>
              </w:rPr>
              <w:t>3 (9%)</w:t>
            </w:r>
          </w:p>
        </w:tc>
      </w:tr>
      <w:tr w:rsidR="00984F70" w14:paraId="65BF1528"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B367C8"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1FA12B4A"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506823D" w14:textId="77777777" w:rsidR="00984F70" w:rsidRDefault="00984F70" w:rsidP="007B6665">
            <w:pPr>
              <w:keepNext/>
              <w:spacing w:after="60"/>
              <w:jc w:val="center"/>
            </w:pPr>
            <w:r>
              <w:rPr>
                <w:rFonts w:ascii="Calibri" w:hAnsi="Calibri"/>
                <w:sz w:val="20"/>
              </w:rPr>
              <w:t>23</w:t>
            </w:r>
          </w:p>
        </w:tc>
      </w:tr>
      <w:tr w:rsidR="00984F70" w14:paraId="16D1D41E"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9B85CE" w14:textId="77777777" w:rsidR="00984F70" w:rsidRDefault="00984F70" w:rsidP="007B6665">
            <w:pPr>
              <w:keepNext/>
              <w:spacing w:after="60"/>
            </w:pPr>
            <w:r>
              <w:rPr>
                <w:rFonts w:ascii="Calibri" w:hAnsi="Calibri"/>
                <w:sz w:val="20"/>
              </w:rPr>
              <w:t>Respiratory rate, breaths per minute, median (IQR)</w:t>
            </w:r>
          </w:p>
        </w:tc>
        <w:tc>
          <w:tcPr>
            <w:tcW w:w="0" w:type="auto"/>
            <w:tcBorders>
              <w:top w:val="single" w:sz="0" w:space="0" w:color="D3D3D3"/>
              <w:left w:val="single" w:sz="0" w:space="0" w:color="D3D3D3"/>
              <w:bottom w:val="single" w:sz="0" w:space="0" w:color="D3D3D3"/>
              <w:right w:val="single" w:sz="0" w:space="0" w:color="D3D3D3"/>
            </w:tcBorders>
          </w:tcPr>
          <w:p w14:paraId="5F692DB7" w14:textId="77777777" w:rsidR="00984F70" w:rsidRDefault="00984F70" w:rsidP="007B6665">
            <w:pPr>
              <w:keepNext/>
              <w:spacing w:after="60"/>
              <w:jc w:val="center"/>
            </w:pPr>
            <w:r>
              <w:rPr>
                <w:rFonts w:ascii="Calibri" w:hAnsi="Calibri"/>
                <w:sz w:val="20"/>
              </w:rPr>
              <w:t>21 (18, 24)</w:t>
            </w:r>
          </w:p>
        </w:tc>
        <w:tc>
          <w:tcPr>
            <w:tcW w:w="0" w:type="auto"/>
            <w:tcBorders>
              <w:top w:val="single" w:sz="0" w:space="0" w:color="D3D3D3"/>
              <w:left w:val="single" w:sz="0" w:space="0" w:color="D3D3D3"/>
              <w:bottom w:val="single" w:sz="0" w:space="0" w:color="D3D3D3"/>
              <w:right w:val="single" w:sz="0" w:space="0" w:color="D3D3D3"/>
            </w:tcBorders>
          </w:tcPr>
          <w:p w14:paraId="610BA550" w14:textId="77777777" w:rsidR="00984F70" w:rsidRDefault="00984F70" w:rsidP="007B6665">
            <w:pPr>
              <w:keepNext/>
              <w:spacing w:after="60"/>
              <w:jc w:val="center"/>
            </w:pPr>
            <w:r>
              <w:rPr>
                <w:rFonts w:ascii="Calibri" w:hAnsi="Calibri"/>
                <w:sz w:val="20"/>
              </w:rPr>
              <w:t>18 (16, 20)</w:t>
            </w:r>
          </w:p>
        </w:tc>
      </w:tr>
      <w:tr w:rsidR="00984F70" w14:paraId="79CF946F"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C34583"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004E786D"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5D6EAC29" w14:textId="77777777" w:rsidR="00984F70" w:rsidRDefault="00984F70" w:rsidP="007B6665">
            <w:pPr>
              <w:keepNext/>
              <w:spacing w:after="60"/>
              <w:jc w:val="center"/>
            </w:pPr>
            <w:r>
              <w:rPr>
                <w:rFonts w:ascii="Calibri" w:hAnsi="Calibri"/>
                <w:sz w:val="20"/>
              </w:rPr>
              <w:t>37</w:t>
            </w:r>
          </w:p>
        </w:tc>
      </w:tr>
      <w:tr w:rsidR="00984F70" w14:paraId="2B9C469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7E51FF" w14:textId="77777777" w:rsidR="00984F70" w:rsidRDefault="00984F70" w:rsidP="007B6665">
            <w:pPr>
              <w:keepNext/>
              <w:spacing w:after="60"/>
            </w:pPr>
            <w:r>
              <w:rPr>
                <w:rFonts w:ascii="Calibri" w:hAnsi="Calibri"/>
                <w:sz w:val="20"/>
              </w:rPr>
              <w:t>Oxygen saturation, %, median (IQR)</w:t>
            </w:r>
          </w:p>
        </w:tc>
        <w:tc>
          <w:tcPr>
            <w:tcW w:w="0" w:type="auto"/>
            <w:tcBorders>
              <w:top w:val="single" w:sz="0" w:space="0" w:color="D3D3D3"/>
              <w:left w:val="single" w:sz="0" w:space="0" w:color="D3D3D3"/>
              <w:bottom w:val="single" w:sz="0" w:space="0" w:color="D3D3D3"/>
              <w:right w:val="single" w:sz="0" w:space="0" w:color="D3D3D3"/>
            </w:tcBorders>
          </w:tcPr>
          <w:p w14:paraId="281C7E3A" w14:textId="77777777" w:rsidR="00984F70" w:rsidRDefault="00984F70" w:rsidP="007B6665">
            <w:pPr>
              <w:keepNext/>
              <w:spacing w:after="60"/>
              <w:jc w:val="center"/>
            </w:pPr>
            <w:r>
              <w:rPr>
                <w:rFonts w:ascii="Calibri" w:hAnsi="Calibri"/>
                <w:sz w:val="20"/>
              </w:rPr>
              <w:t>98 (98, 99)</w:t>
            </w:r>
          </w:p>
        </w:tc>
        <w:tc>
          <w:tcPr>
            <w:tcW w:w="0" w:type="auto"/>
            <w:tcBorders>
              <w:top w:val="single" w:sz="0" w:space="0" w:color="D3D3D3"/>
              <w:left w:val="single" w:sz="0" w:space="0" w:color="D3D3D3"/>
              <w:bottom w:val="single" w:sz="0" w:space="0" w:color="D3D3D3"/>
              <w:right w:val="single" w:sz="0" w:space="0" w:color="D3D3D3"/>
            </w:tcBorders>
          </w:tcPr>
          <w:p w14:paraId="682341B2" w14:textId="77777777" w:rsidR="00984F70" w:rsidRDefault="00984F70" w:rsidP="007B6665">
            <w:pPr>
              <w:keepNext/>
              <w:spacing w:after="60"/>
              <w:jc w:val="center"/>
            </w:pPr>
            <w:r>
              <w:rPr>
                <w:rFonts w:ascii="Calibri" w:hAnsi="Calibri"/>
                <w:sz w:val="20"/>
              </w:rPr>
              <w:t>98 (97, 100)</w:t>
            </w:r>
          </w:p>
        </w:tc>
      </w:tr>
      <w:tr w:rsidR="00984F70" w14:paraId="73BFEAB4"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4C2103"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749B3EFD"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2CC5405" w14:textId="77777777" w:rsidR="00984F70" w:rsidRDefault="00984F70" w:rsidP="007B6665">
            <w:pPr>
              <w:keepNext/>
              <w:spacing w:after="60"/>
              <w:jc w:val="center"/>
            </w:pPr>
            <w:r>
              <w:rPr>
                <w:rFonts w:ascii="Calibri" w:hAnsi="Calibri"/>
                <w:sz w:val="20"/>
              </w:rPr>
              <w:t>29</w:t>
            </w:r>
          </w:p>
        </w:tc>
      </w:tr>
      <w:tr w:rsidR="00984F70" w14:paraId="6A099C7A"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9BDFA6" w14:textId="77777777" w:rsidR="00984F70" w:rsidRDefault="00984F70" w:rsidP="007B6665">
            <w:pPr>
              <w:keepNext/>
              <w:spacing w:after="60"/>
            </w:pPr>
            <w:r>
              <w:rPr>
                <w:rFonts w:ascii="Calibri" w:hAnsi="Calibri"/>
                <w:sz w:val="20"/>
              </w:rPr>
              <w:t>Heart rate, beats per minute, median (IQR)</w:t>
            </w:r>
          </w:p>
        </w:tc>
        <w:tc>
          <w:tcPr>
            <w:tcW w:w="0" w:type="auto"/>
            <w:tcBorders>
              <w:top w:val="single" w:sz="0" w:space="0" w:color="D3D3D3"/>
              <w:left w:val="single" w:sz="0" w:space="0" w:color="D3D3D3"/>
              <w:bottom w:val="single" w:sz="0" w:space="0" w:color="D3D3D3"/>
              <w:right w:val="single" w:sz="0" w:space="0" w:color="D3D3D3"/>
            </w:tcBorders>
          </w:tcPr>
          <w:p w14:paraId="0ADFAF10" w14:textId="77777777" w:rsidR="00984F70" w:rsidRDefault="00984F70" w:rsidP="007B6665">
            <w:pPr>
              <w:keepNext/>
              <w:spacing w:after="60"/>
              <w:jc w:val="center"/>
            </w:pPr>
            <w:r>
              <w:rPr>
                <w:rFonts w:ascii="Calibri" w:hAnsi="Calibri"/>
                <w:sz w:val="20"/>
              </w:rPr>
              <w:t>85 (80, 98)</w:t>
            </w:r>
          </w:p>
        </w:tc>
        <w:tc>
          <w:tcPr>
            <w:tcW w:w="0" w:type="auto"/>
            <w:tcBorders>
              <w:top w:val="single" w:sz="0" w:space="0" w:color="D3D3D3"/>
              <w:left w:val="single" w:sz="0" w:space="0" w:color="D3D3D3"/>
              <w:bottom w:val="single" w:sz="0" w:space="0" w:color="D3D3D3"/>
              <w:right w:val="single" w:sz="0" w:space="0" w:color="D3D3D3"/>
            </w:tcBorders>
          </w:tcPr>
          <w:p w14:paraId="424B9E6D" w14:textId="77777777" w:rsidR="00984F70" w:rsidRDefault="00984F70" w:rsidP="007B6665">
            <w:pPr>
              <w:keepNext/>
              <w:spacing w:after="60"/>
              <w:jc w:val="center"/>
            </w:pPr>
            <w:r>
              <w:rPr>
                <w:rFonts w:ascii="Calibri" w:hAnsi="Calibri"/>
                <w:sz w:val="20"/>
              </w:rPr>
              <w:t>87 (84, 93)</w:t>
            </w:r>
          </w:p>
        </w:tc>
      </w:tr>
      <w:tr w:rsidR="00984F70" w14:paraId="625673D2"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C4EF35"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57197388" w14:textId="77777777" w:rsidR="00984F70" w:rsidRDefault="00984F70" w:rsidP="007B6665">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67219DA" w14:textId="77777777" w:rsidR="00984F70" w:rsidRDefault="00984F70" w:rsidP="007B6665">
            <w:pPr>
              <w:keepNext/>
              <w:spacing w:after="60"/>
              <w:jc w:val="center"/>
            </w:pPr>
            <w:r>
              <w:rPr>
                <w:rFonts w:ascii="Calibri" w:hAnsi="Calibri"/>
                <w:sz w:val="20"/>
              </w:rPr>
              <w:t>19</w:t>
            </w:r>
          </w:p>
        </w:tc>
      </w:tr>
      <w:tr w:rsidR="00984F70" w14:paraId="2A34A0DC"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A61EE6" w14:textId="77777777" w:rsidR="00984F70" w:rsidRDefault="00984F70" w:rsidP="007B6665">
            <w:pPr>
              <w:keepNext/>
              <w:spacing w:after="60"/>
            </w:pPr>
            <w:r>
              <w:rPr>
                <w:rFonts w:ascii="Calibri" w:hAnsi="Calibri"/>
                <w:sz w:val="20"/>
              </w:rPr>
              <w:t>Systolic blood pressure, mmHg, median (IQR)</w:t>
            </w:r>
          </w:p>
        </w:tc>
        <w:tc>
          <w:tcPr>
            <w:tcW w:w="0" w:type="auto"/>
            <w:tcBorders>
              <w:top w:val="single" w:sz="0" w:space="0" w:color="D3D3D3"/>
              <w:left w:val="single" w:sz="0" w:space="0" w:color="D3D3D3"/>
              <w:bottom w:val="single" w:sz="0" w:space="0" w:color="D3D3D3"/>
              <w:right w:val="single" w:sz="0" w:space="0" w:color="D3D3D3"/>
            </w:tcBorders>
          </w:tcPr>
          <w:p w14:paraId="64FC2EB3" w14:textId="77777777" w:rsidR="00984F70" w:rsidRDefault="00984F70" w:rsidP="007B6665">
            <w:pPr>
              <w:keepNext/>
              <w:spacing w:after="60"/>
              <w:jc w:val="center"/>
            </w:pPr>
            <w:r>
              <w:rPr>
                <w:rFonts w:ascii="Calibri" w:hAnsi="Calibri"/>
                <w:sz w:val="20"/>
              </w:rPr>
              <w:t>123 (112, 136)</w:t>
            </w:r>
          </w:p>
        </w:tc>
        <w:tc>
          <w:tcPr>
            <w:tcW w:w="0" w:type="auto"/>
            <w:tcBorders>
              <w:top w:val="single" w:sz="0" w:space="0" w:color="D3D3D3"/>
              <w:left w:val="single" w:sz="0" w:space="0" w:color="D3D3D3"/>
              <w:bottom w:val="single" w:sz="0" w:space="0" w:color="D3D3D3"/>
              <w:right w:val="single" w:sz="0" w:space="0" w:color="D3D3D3"/>
            </w:tcBorders>
          </w:tcPr>
          <w:p w14:paraId="39987E5E" w14:textId="77777777" w:rsidR="00984F70" w:rsidRDefault="00984F70" w:rsidP="007B6665">
            <w:pPr>
              <w:keepNext/>
              <w:spacing w:after="60"/>
              <w:jc w:val="center"/>
            </w:pPr>
            <w:r>
              <w:rPr>
                <w:rFonts w:ascii="Calibri" w:hAnsi="Calibri"/>
                <w:sz w:val="20"/>
              </w:rPr>
              <w:t>118 (110, 128)</w:t>
            </w:r>
          </w:p>
        </w:tc>
      </w:tr>
      <w:tr w:rsidR="00984F70" w14:paraId="73886F30" w14:textId="77777777" w:rsidTr="007B6665">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0BE10D" w14:textId="77777777" w:rsidR="00984F70" w:rsidRDefault="00984F70" w:rsidP="007B6665">
            <w:pPr>
              <w:keepNext/>
              <w:spacing w:after="60"/>
            </w:pPr>
            <w:r>
              <w:rPr>
                <w:rFonts w:ascii="Calibri" w:hAnsi="Calibri"/>
                <w:sz w:val="20"/>
              </w:rPr>
              <w:t>    Missing</w:t>
            </w:r>
          </w:p>
        </w:tc>
        <w:tc>
          <w:tcPr>
            <w:tcW w:w="0" w:type="auto"/>
            <w:tcBorders>
              <w:top w:val="single" w:sz="0" w:space="0" w:color="D3D3D3"/>
              <w:left w:val="single" w:sz="0" w:space="0" w:color="D3D3D3"/>
              <w:bottom w:val="single" w:sz="0" w:space="0" w:color="D3D3D3"/>
              <w:right w:val="single" w:sz="0" w:space="0" w:color="D3D3D3"/>
            </w:tcBorders>
          </w:tcPr>
          <w:p w14:paraId="22C5945A" w14:textId="77777777" w:rsidR="00984F70" w:rsidRDefault="00984F70" w:rsidP="007B6665">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0D9185D" w14:textId="77777777" w:rsidR="00984F70" w:rsidRDefault="00984F70" w:rsidP="007B6665">
            <w:pPr>
              <w:keepNext/>
              <w:spacing w:after="60"/>
              <w:jc w:val="center"/>
            </w:pPr>
            <w:r>
              <w:rPr>
                <w:rFonts w:ascii="Calibri" w:hAnsi="Calibri"/>
                <w:sz w:val="20"/>
              </w:rPr>
              <w:t>18</w:t>
            </w:r>
          </w:p>
        </w:tc>
      </w:tr>
    </w:tbl>
    <w:p w14:paraId="47BC2016" w14:textId="77777777" w:rsidR="00AF6E4C" w:rsidRDefault="00AF6E4C" w:rsidP="00AF6E4C">
      <w:pPr>
        <w:pStyle w:val="BodyText"/>
        <w:rPr>
          <w:del w:id="1024" w:author="Martin Gerdin Wärnberg" w:date="2025-08-04T12:32:00Z" w16du:dateUtc="2025-08-04T10:32:00Z"/>
        </w:rPr>
      </w:pPr>
    </w:p>
    <w:p w14:paraId="1727BA98" w14:textId="77777777" w:rsidR="00AF6E4C" w:rsidRDefault="00AF6E4C">
      <w:pPr>
        <w:spacing w:after="0"/>
        <w:rPr>
          <w:del w:id="1025" w:author="Martin Gerdin Wärnberg" w:date="2025-08-04T12:32:00Z" w16du:dateUtc="2025-08-04T10:32:00Z"/>
        </w:rPr>
      </w:pPr>
      <w:del w:id="1026" w:author="Martin Gerdin Wärnberg" w:date="2025-08-04T12:32:00Z" w16du:dateUtc="2025-08-04T10:32:00Z">
        <w:r>
          <w:br w:type="page"/>
        </w:r>
      </w:del>
    </w:p>
    <w:tbl>
      <w:tblPr>
        <w:tblStyle w:val="Table"/>
        <w:tblW w:w="0" w:type="auto"/>
        <w:jc w:val="center"/>
        <w:tblInd w:w="0" w:type="dxa"/>
        <w:tblCellMar>
          <w:left w:w="60" w:type="dxa"/>
          <w:right w:w="60" w:type="dxa"/>
        </w:tblCellMar>
        <w:tblLook w:val="0000" w:firstRow="0" w:lastRow="0" w:firstColumn="0" w:lastColumn="0" w:noHBand="0" w:noVBand="0"/>
      </w:tblPr>
      <w:tblGrid>
        <w:gridCol w:w="1563"/>
        <w:gridCol w:w="1657"/>
        <w:gridCol w:w="993"/>
        <w:gridCol w:w="933"/>
        <w:gridCol w:w="1645"/>
        <w:gridCol w:w="1585"/>
        <w:gridCol w:w="984"/>
      </w:tblGrid>
      <w:tr w:rsidR="00AF6E4C" w14:paraId="06C61684" w14:textId="77777777" w:rsidTr="00614C1A">
        <w:trPr>
          <w:cantSplit/>
          <w:tblHeader/>
          <w:jc w:val="center"/>
          <w:del w:id="1027" w:author="Martin Gerdin Wärnberg" w:date="2025-08-04T12:32:00Z" w16du:dateUtc="2025-08-04T10:32:00Z"/>
        </w:trPr>
        <w:tc>
          <w:tcPr>
            <w:tcW w:w="0" w:type="auto"/>
            <w:gridSpan w:val="7"/>
          </w:tcPr>
          <w:p w14:paraId="6A2E2173" w14:textId="77777777" w:rsidR="00AF6E4C" w:rsidRPr="00911364" w:rsidRDefault="00AF6E4C" w:rsidP="00614C1A">
            <w:pPr>
              <w:keepNext/>
              <w:spacing w:after="60"/>
              <w:rPr>
                <w:del w:id="1028" w:author="Martin Gerdin Wärnberg" w:date="2025-08-04T12:32:00Z" w16du:dateUtc="2025-08-04T10:32:00Z"/>
                <w:rFonts w:ascii="Calibri" w:hAnsi="Calibri"/>
                <w:b/>
                <w:sz w:val="20"/>
                <w:lang w:val="en-SE"/>
              </w:rPr>
            </w:pPr>
            <w:del w:id="1029" w:author="Martin Gerdin Wärnberg" w:date="2025-08-04T12:32:00Z" w16du:dateUtc="2025-08-04T10:32:00Z">
              <w:r>
                <w:rPr>
                  <w:rFonts w:ascii="Calibri" w:hAnsi="Calibri"/>
                  <w:b/>
                  <w:sz w:val="20"/>
                </w:rPr>
                <w:lastRenderedPageBreak/>
                <w:delText xml:space="preserve">Table 3. </w:delText>
              </w:r>
              <w:r w:rsidRPr="00911364">
                <w:rPr>
                  <w:rFonts w:ascii="Calibri" w:hAnsi="Calibri"/>
                  <w:bCs/>
                  <w:sz w:val="20"/>
                  <w:lang w:val="en-SE"/>
                </w:rPr>
                <w:delText>Mortality after training by the trial arms standard care, Advanced Trauma Life Support (ATLS) and Primary Trauma Care (PTC)</w:delText>
              </w:r>
            </w:del>
          </w:p>
        </w:tc>
      </w:tr>
      <w:tr w:rsidR="00AF6E4C" w14:paraId="24F5B2C0" w14:textId="77777777" w:rsidTr="00614C1A">
        <w:trPr>
          <w:cantSplit/>
          <w:tblHeader/>
          <w:jc w:val="center"/>
          <w:del w:id="1030" w:author="Martin Gerdin Wärnberg" w:date="2025-08-04T12:32:00Z" w16du:dateUtc="2025-08-04T10:32:00Z"/>
        </w:trPr>
        <w:tc>
          <w:tcPr>
            <w:tcW w:w="0" w:type="auto"/>
            <w:tcBorders>
              <w:top w:val="single" w:sz="16" w:space="0" w:color="D3D3D3"/>
              <w:left w:val="single" w:sz="0" w:space="0" w:color="D3D3D3"/>
            </w:tcBorders>
          </w:tcPr>
          <w:p w14:paraId="785A8258" w14:textId="77777777" w:rsidR="00AF6E4C" w:rsidRDefault="00AF6E4C" w:rsidP="00614C1A">
            <w:pPr>
              <w:keepNext/>
              <w:spacing w:after="60"/>
              <w:rPr>
                <w:del w:id="1031" w:author="Martin Gerdin Wärnberg" w:date="2025-08-04T12:32:00Z" w16du:dateUtc="2025-08-04T10:32:00Z"/>
              </w:rPr>
            </w:pPr>
          </w:p>
        </w:tc>
        <w:tc>
          <w:tcPr>
            <w:tcW w:w="0" w:type="auto"/>
            <w:gridSpan w:val="3"/>
            <w:tcBorders>
              <w:top w:val="single" w:sz="16" w:space="0" w:color="D3D3D3"/>
              <w:bottom w:val="single" w:sz="16" w:space="0" w:color="D3D3D3"/>
            </w:tcBorders>
          </w:tcPr>
          <w:p w14:paraId="4347533E" w14:textId="77777777" w:rsidR="00AF6E4C" w:rsidRDefault="00AF6E4C" w:rsidP="00614C1A">
            <w:pPr>
              <w:keepNext/>
              <w:spacing w:after="60"/>
              <w:jc w:val="center"/>
              <w:rPr>
                <w:del w:id="1032" w:author="Martin Gerdin Wärnberg" w:date="2025-08-04T12:32:00Z" w16du:dateUtc="2025-08-04T10:32:00Z"/>
              </w:rPr>
            </w:pPr>
            <w:del w:id="1033" w:author="Martin Gerdin Wärnberg" w:date="2025-08-04T12:32:00Z" w16du:dateUtc="2025-08-04T10:32:00Z">
              <w:r>
                <w:rPr>
                  <w:rFonts w:ascii="Calibri" w:hAnsi="Calibri"/>
                  <w:b/>
                  <w:sz w:val="20"/>
                </w:rPr>
                <w:delText>Arms</w:delText>
              </w:r>
            </w:del>
          </w:p>
        </w:tc>
        <w:tc>
          <w:tcPr>
            <w:tcW w:w="0" w:type="auto"/>
            <w:gridSpan w:val="3"/>
            <w:tcBorders>
              <w:top w:val="single" w:sz="16" w:space="0" w:color="D3D3D3"/>
              <w:bottom w:val="single" w:sz="16" w:space="0" w:color="D3D3D3"/>
              <w:right w:val="single" w:sz="0" w:space="0" w:color="D3D3D3"/>
            </w:tcBorders>
          </w:tcPr>
          <w:p w14:paraId="2251534F" w14:textId="77777777" w:rsidR="00AF6E4C" w:rsidRDefault="00AF6E4C" w:rsidP="00614C1A">
            <w:pPr>
              <w:keepNext/>
              <w:spacing w:after="60"/>
              <w:jc w:val="center"/>
              <w:rPr>
                <w:del w:id="1034" w:author="Martin Gerdin Wärnberg" w:date="2025-08-04T12:32:00Z" w16du:dateUtc="2025-08-04T10:32:00Z"/>
              </w:rPr>
            </w:pPr>
            <w:del w:id="1035" w:author="Martin Gerdin Wärnberg" w:date="2025-08-04T12:32:00Z" w16du:dateUtc="2025-08-04T10:32:00Z">
              <w:r>
                <w:rPr>
                  <w:rFonts w:ascii="Calibri" w:hAnsi="Calibri"/>
                  <w:b/>
                  <w:sz w:val="20"/>
                </w:rPr>
                <w:delText>Differences</w:delText>
              </w:r>
            </w:del>
          </w:p>
        </w:tc>
      </w:tr>
      <w:tr w:rsidR="00AF6E4C" w14:paraId="7B71BAEF" w14:textId="77777777" w:rsidTr="00614C1A">
        <w:trPr>
          <w:cantSplit/>
          <w:tblHeader/>
          <w:jc w:val="center"/>
          <w:del w:id="1036" w:author="Martin Gerdin Wärnberg" w:date="2025-08-04T12:32:00Z" w16du:dateUtc="2025-08-04T10:32:00Z"/>
        </w:trPr>
        <w:tc>
          <w:tcPr>
            <w:tcW w:w="0" w:type="auto"/>
            <w:tcBorders>
              <w:left w:val="single" w:sz="0" w:space="0" w:color="D3D3D3"/>
              <w:bottom w:val="single" w:sz="16" w:space="0" w:color="D3D3D3"/>
            </w:tcBorders>
          </w:tcPr>
          <w:p w14:paraId="00D73A4F" w14:textId="77777777" w:rsidR="00AF6E4C" w:rsidRDefault="00AF6E4C" w:rsidP="00614C1A">
            <w:pPr>
              <w:keepNext/>
              <w:spacing w:after="60"/>
              <w:rPr>
                <w:del w:id="1037" w:author="Martin Gerdin Wärnberg" w:date="2025-08-04T12:32:00Z" w16du:dateUtc="2025-08-04T10:32:00Z"/>
              </w:rPr>
            </w:pPr>
            <w:del w:id="1038" w:author="Martin Gerdin Wärnberg" w:date="2025-08-04T12:32:00Z" w16du:dateUtc="2025-08-04T10:32:00Z">
              <w:r>
                <w:rPr>
                  <w:rFonts w:ascii="Calibri" w:hAnsi="Calibri"/>
                  <w:b/>
                  <w:sz w:val="20"/>
                </w:rPr>
                <w:delText>Outcome</w:delText>
              </w:r>
            </w:del>
          </w:p>
        </w:tc>
        <w:tc>
          <w:tcPr>
            <w:tcW w:w="0" w:type="auto"/>
            <w:tcBorders>
              <w:bottom w:val="single" w:sz="16" w:space="0" w:color="D3D3D3"/>
            </w:tcBorders>
          </w:tcPr>
          <w:p w14:paraId="5BE491E9" w14:textId="77777777" w:rsidR="00AF6E4C" w:rsidRDefault="00AF6E4C" w:rsidP="00614C1A">
            <w:pPr>
              <w:keepNext/>
              <w:spacing w:after="60"/>
              <w:jc w:val="center"/>
              <w:rPr>
                <w:del w:id="1039" w:author="Martin Gerdin Wärnberg" w:date="2025-08-04T12:32:00Z" w16du:dateUtc="2025-08-04T10:32:00Z"/>
              </w:rPr>
            </w:pPr>
            <w:del w:id="1040" w:author="Martin Gerdin Wärnberg" w:date="2025-08-04T12:32:00Z" w16du:dateUtc="2025-08-04T10:32:00Z">
              <w:r>
                <w:rPr>
                  <w:rFonts w:ascii="Calibri" w:hAnsi="Calibri"/>
                  <w:b/>
                  <w:sz w:val="20"/>
                </w:rPr>
                <w:delText>Standard care</w:delText>
              </w:r>
              <w:r>
                <w:rPr>
                  <w:rFonts w:ascii="Calibri" w:hAnsi="Calibri"/>
                  <w:sz w:val="20"/>
                </w:rPr>
                <w:delText xml:space="preserve"> N = 161</w:delText>
              </w:r>
              <w:r>
                <w:rPr>
                  <w:rFonts w:ascii="Calibri" w:hAnsi="Calibri"/>
                  <w:i/>
                  <w:sz w:val="20"/>
                  <w:vertAlign w:val="superscript"/>
                </w:rPr>
                <w:delText>1</w:delText>
              </w:r>
            </w:del>
          </w:p>
        </w:tc>
        <w:tc>
          <w:tcPr>
            <w:tcW w:w="0" w:type="auto"/>
            <w:tcBorders>
              <w:bottom w:val="single" w:sz="16" w:space="0" w:color="D3D3D3"/>
            </w:tcBorders>
          </w:tcPr>
          <w:p w14:paraId="6ABE6DBC" w14:textId="77777777" w:rsidR="00AF6E4C" w:rsidRDefault="00AF6E4C" w:rsidP="00614C1A">
            <w:pPr>
              <w:keepNext/>
              <w:spacing w:after="60"/>
              <w:jc w:val="center"/>
              <w:rPr>
                <w:del w:id="1041" w:author="Martin Gerdin Wärnberg" w:date="2025-08-04T12:32:00Z" w16du:dateUtc="2025-08-04T10:32:00Z"/>
              </w:rPr>
            </w:pPr>
            <w:del w:id="1042" w:author="Martin Gerdin Wärnberg" w:date="2025-08-04T12:32:00Z" w16du:dateUtc="2025-08-04T10:32:00Z">
              <w:r>
                <w:rPr>
                  <w:rFonts w:ascii="Calibri" w:hAnsi="Calibri"/>
                  <w:b/>
                  <w:sz w:val="20"/>
                </w:rPr>
                <w:delText>ATLS</w:delText>
              </w:r>
              <w:r>
                <w:rPr>
                  <w:rFonts w:ascii="Calibri" w:hAnsi="Calibri"/>
                  <w:sz w:val="20"/>
                </w:rPr>
                <w:delText xml:space="preserve"> N = 28</w:delText>
              </w:r>
              <w:r>
                <w:rPr>
                  <w:rFonts w:ascii="Calibri" w:hAnsi="Calibri"/>
                  <w:i/>
                  <w:sz w:val="20"/>
                  <w:vertAlign w:val="superscript"/>
                </w:rPr>
                <w:delText>1</w:delText>
              </w:r>
            </w:del>
          </w:p>
        </w:tc>
        <w:tc>
          <w:tcPr>
            <w:tcW w:w="0" w:type="auto"/>
            <w:tcBorders>
              <w:bottom w:val="single" w:sz="16" w:space="0" w:color="D3D3D3"/>
            </w:tcBorders>
          </w:tcPr>
          <w:p w14:paraId="2684C5A7" w14:textId="77777777" w:rsidR="00AF6E4C" w:rsidRDefault="00AF6E4C" w:rsidP="00614C1A">
            <w:pPr>
              <w:keepNext/>
              <w:spacing w:after="60"/>
              <w:jc w:val="center"/>
              <w:rPr>
                <w:del w:id="1043" w:author="Martin Gerdin Wärnberg" w:date="2025-08-04T12:32:00Z" w16du:dateUtc="2025-08-04T10:32:00Z"/>
              </w:rPr>
            </w:pPr>
            <w:del w:id="1044" w:author="Martin Gerdin Wärnberg" w:date="2025-08-04T12:32:00Z" w16du:dateUtc="2025-08-04T10:32:00Z">
              <w:r>
                <w:rPr>
                  <w:rFonts w:ascii="Calibri" w:hAnsi="Calibri"/>
                  <w:b/>
                  <w:sz w:val="20"/>
                </w:rPr>
                <w:delText>PTC</w:delText>
              </w:r>
              <w:r>
                <w:rPr>
                  <w:rFonts w:ascii="Calibri" w:hAnsi="Calibri"/>
                  <w:sz w:val="20"/>
                </w:rPr>
                <w:delText xml:space="preserve"> N = 73</w:delText>
              </w:r>
              <w:r>
                <w:rPr>
                  <w:rFonts w:ascii="Calibri" w:hAnsi="Calibri"/>
                  <w:i/>
                  <w:sz w:val="20"/>
                  <w:vertAlign w:val="superscript"/>
                </w:rPr>
                <w:delText>1</w:delText>
              </w:r>
            </w:del>
          </w:p>
        </w:tc>
        <w:tc>
          <w:tcPr>
            <w:tcW w:w="0" w:type="auto"/>
            <w:tcBorders>
              <w:bottom w:val="single" w:sz="16" w:space="0" w:color="D3D3D3"/>
            </w:tcBorders>
          </w:tcPr>
          <w:p w14:paraId="4E9F50EA" w14:textId="77777777" w:rsidR="00AF6E4C" w:rsidRDefault="00AF6E4C" w:rsidP="00614C1A">
            <w:pPr>
              <w:keepNext/>
              <w:spacing w:after="60"/>
              <w:jc w:val="center"/>
              <w:rPr>
                <w:del w:id="1045" w:author="Martin Gerdin Wärnberg" w:date="2025-08-04T12:32:00Z" w16du:dateUtc="2025-08-04T10:32:00Z"/>
              </w:rPr>
            </w:pPr>
            <w:del w:id="1046" w:author="Martin Gerdin Wärnberg" w:date="2025-08-04T12:32:00Z" w16du:dateUtc="2025-08-04T10:32:00Z">
              <w:r>
                <w:rPr>
                  <w:rFonts w:ascii="Calibri" w:hAnsi="Calibri"/>
                  <w:b/>
                  <w:sz w:val="20"/>
                </w:rPr>
                <w:delText>Standard care vs. ATLS</w:delText>
              </w:r>
            </w:del>
          </w:p>
        </w:tc>
        <w:tc>
          <w:tcPr>
            <w:tcW w:w="0" w:type="auto"/>
            <w:tcBorders>
              <w:bottom w:val="single" w:sz="16" w:space="0" w:color="D3D3D3"/>
            </w:tcBorders>
          </w:tcPr>
          <w:p w14:paraId="50EFF228" w14:textId="77777777" w:rsidR="00AF6E4C" w:rsidRDefault="00AF6E4C" w:rsidP="00614C1A">
            <w:pPr>
              <w:keepNext/>
              <w:spacing w:after="60"/>
              <w:jc w:val="center"/>
              <w:rPr>
                <w:del w:id="1047" w:author="Martin Gerdin Wärnberg" w:date="2025-08-04T12:32:00Z" w16du:dateUtc="2025-08-04T10:32:00Z"/>
              </w:rPr>
            </w:pPr>
            <w:del w:id="1048" w:author="Martin Gerdin Wärnberg" w:date="2025-08-04T12:32:00Z" w16du:dateUtc="2025-08-04T10:32:00Z">
              <w:r>
                <w:rPr>
                  <w:rFonts w:ascii="Calibri" w:hAnsi="Calibri"/>
                  <w:b/>
                  <w:sz w:val="20"/>
                </w:rPr>
                <w:delText>Standard care vs. PTC</w:delText>
              </w:r>
            </w:del>
          </w:p>
        </w:tc>
        <w:tc>
          <w:tcPr>
            <w:tcW w:w="0" w:type="auto"/>
            <w:tcBorders>
              <w:bottom w:val="single" w:sz="16" w:space="0" w:color="D3D3D3"/>
              <w:right w:val="single" w:sz="0" w:space="0" w:color="D3D3D3"/>
            </w:tcBorders>
          </w:tcPr>
          <w:p w14:paraId="2029B782" w14:textId="77777777" w:rsidR="00AF6E4C" w:rsidRDefault="00AF6E4C" w:rsidP="00614C1A">
            <w:pPr>
              <w:keepNext/>
              <w:spacing w:after="60"/>
              <w:jc w:val="center"/>
              <w:rPr>
                <w:del w:id="1049" w:author="Martin Gerdin Wärnberg" w:date="2025-08-04T12:32:00Z" w16du:dateUtc="2025-08-04T10:32:00Z"/>
              </w:rPr>
            </w:pPr>
            <w:del w:id="1050" w:author="Martin Gerdin Wärnberg" w:date="2025-08-04T12:32:00Z" w16du:dateUtc="2025-08-04T10:32:00Z">
              <w:r>
                <w:rPr>
                  <w:rFonts w:ascii="Calibri" w:hAnsi="Calibri"/>
                  <w:b/>
                  <w:sz w:val="20"/>
                </w:rPr>
                <w:delText>ATLS vs. PTC</w:delText>
              </w:r>
            </w:del>
          </w:p>
        </w:tc>
      </w:tr>
      <w:tr w:rsidR="00AF6E4C" w14:paraId="26C0D421" w14:textId="77777777" w:rsidTr="00614C1A">
        <w:trPr>
          <w:cantSplit/>
          <w:jc w:val="center"/>
          <w:del w:id="1051" w:author="Martin Gerdin Wärnberg" w:date="2025-08-04T12:32:00Z" w16du:dateUtc="2025-08-04T10:32:00Z"/>
        </w:trPr>
        <w:tc>
          <w:tcPr>
            <w:tcW w:w="0" w:type="auto"/>
            <w:tcBorders>
              <w:top w:val="single" w:sz="0" w:space="0" w:color="D3D3D3"/>
              <w:left w:val="single" w:sz="0" w:space="0" w:color="D3D3D3"/>
              <w:bottom w:val="single" w:sz="0" w:space="0" w:color="D3D3D3"/>
              <w:right w:val="single" w:sz="0" w:space="0" w:color="D3D3D3"/>
            </w:tcBorders>
          </w:tcPr>
          <w:p w14:paraId="551D5251" w14:textId="77777777" w:rsidR="00AF6E4C" w:rsidRDefault="00AF6E4C" w:rsidP="00614C1A">
            <w:pPr>
              <w:keepNext/>
              <w:spacing w:after="60"/>
              <w:rPr>
                <w:del w:id="1052" w:author="Martin Gerdin Wärnberg" w:date="2025-08-04T12:32:00Z" w16du:dateUtc="2025-08-04T10:32:00Z"/>
              </w:rPr>
            </w:pPr>
            <w:del w:id="1053" w:author="Martin Gerdin Wärnberg" w:date="2025-08-04T12:32:00Z" w16du:dateUtc="2025-08-04T10:32:00Z">
              <w:r>
                <w:rPr>
                  <w:rFonts w:ascii="Calibri" w:hAnsi="Calibri"/>
                  <w:sz w:val="20"/>
                </w:rPr>
                <w:delText>30 day mortality</w:delText>
              </w:r>
            </w:del>
          </w:p>
        </w:tc>
        <w:tc>
          <w:tcPr>
            <w:tcW w:w="0" w:type="auto"/>
            <w:tcBorders>
              <w:top w:val="single" w:sz="0" w:space="0" w:color="D3D3D3"/>
              <w:left w:val="single" w:sz="0" w:space="0" w:color="D3D3D3"/>
              <w:bottom w:val="single" w:sz="0" w:space="0" w:color="D3D3D3"/>
              <w:right w:val="single" w:sz="0" w:space="0" w:color="D3D3D3"/>
            </w:tcBorders>
          </w:tcPr>
          <w:p w14:paraId="60EBD20E" w14:textId="77777777" w:rsidR="00AF6E4C" w:rsidRDefault="00AF6E4C" w:rsidP="00614C1A">
            <w:pPr>
              <w:keepNext/>
              <w:spacing w:after="60"/>
              <w:jc w:val="center"/>
              <w:rPr>
                <w:del w:id="1054" w:author="Martin Gerdin Wärnberg" w:date="2025-08-04T12:32:00Z" w16du:dateUtc="2025-08-04T10:32:00Z"/>
              </w:rPr>
            </w:pPr>
            <w:del w:id="1055" w:author="Martin Gerdin Wärnberg" w:date="2025-08-04T12:32:00Z" w16du:dateUtc="2025-08-04T10:32:00Z">
              <w:r>
                <w:rPr>
                  <w:rFonts w:ascii="Calibri" w:hAnsi="Calibri"/>
                  <w:sz w:val="20"/>
                </w:rPr>
                <w:delText>22 (16%)</w:delText>
              </w:r>
            </w:del>
          </w:p>
        </w:tc>
        <w:tc>
          <w:tcPr>
            <w:tcW w:w="0" w:type="auto"/>
            <w:tcBorders>
              <w:top w:val="single" w:sz="0" w:space="0" w:color="D3D3D3"/>
              <w:left w:val="single" w:sz="0" w:space="0" w:color="D3D3D3"/>
              <w:bottom w:val="single" w:sz="0" w:space="0" w:color="D3D3D3"/>
              <w:right w:val="single" w:sz="0" w:space="0" w:color="D3D3D3"/>
            </w:tcBorders>
          </w:tcPr>
          <w:p w14:paraId="51E63AC0" w14:textId="77777777" w:rsidR="00AF6E4C" w:rsidRDefault="00AF6E4C" w:rsidP="00614C1A">
            <w:pPr>
              <w:keepNext/>
              <w:spacing w:after="60"/>
              <w:jc w:val="center"/>
              <w:rPr>
                <w:del w:id="1056" w:author="Martin Gerdin Wärnberg" w:date="2025-08-04T12:32:00Z" w16du:dateUtc="2025-08-04T10:32:00Z"/>
              </w:rPr>
            </w:pPr>
            <w:del w:id="1057" w:author="Martin Gerdin Wärnberg" w:date="2025-08-04T12:32:00Z" w16du:dateUtc="2025-08-04T10:32:00Z">
              <w:r>
                <w:rPr>
                  <w:rFonts w:ascii="Calibri" w:hAnsi="Calibri"/>
                  <w:sz w:val="20"/>
                </w:rPr>
                <w:delText>1 (3.8%)</w:delText>
              </w:r>
            </w:del>
          </w:p>
        </w:tc>
        <w:tc>
          <w:tcPr>
            <w:tcW w:w="0" w:type="auto"/>
            <w:tcBorders>
              <w:top w:val="single" w:sz="0" w:space="0" w:color="D3D3D3"/>
              <w:left w:val="single" w:sz="0" w:space="0" w:color="D3D3D3"/>
              <w:bottom w:val="single" w:sz="0" w:space="0" w:color="D3D3D3"/>
              <w:right w:val="single" w:sz="0" w:space="0" w:color="D3D3D3"/>
            </w:tcBorders>
          </w:tcPr>
          <w:p w14:paraId="0868C586" w14:textId="77777777" w:rsidR="00AF6E4C" w:rsidRDefault="00AF6E4C" w:rsidP="00614C1A">
            <w:pPr>
              <w:keepNext/>
              <w:spacing w:after="60"/>
              <w:jc w:val="center"/>
              <w:rPr>
                <w:del w:id="1058" w:author="Martin Gerdin Wärnberg" w:date="2025-08-04T12:32:00Z" w16du:dateUtc="2025-08-04T10:32:00Z"/>
              </w:rPr>
            </w:pPr>
            <w:del w:id="1059" w:author="Martin Gerdin Wärnberg" w:date="2025-08-04T12:32:00Z" w16du:dateUtc="2025-08-04T10:32:00Z">
              <w:r>
                <w:rPr>
                  <w:rFonts w:ascii="Calibri" w:hAnsi="Calibri"/>
                  <w:sz w:val="20"/>
                </w:rPr>
                <w:delText>3 (4.9%)</w:delText>
              </w:r>
            </w:del>
          </w:p>
        </w:tc>
        <w:tc>
          <w:tcPr>
            <w:tcW w:w="0" w:type="auto"/>
            <w:tcBorders>
              <w:top w:val="single" w:sz="0" w:space="0" w:color="D3D3D3"/>
              <w:left w:val="single" w:sz="0" w:space="0" w:color="D3D3D3"/>
              <w:bottom w:val="single" w:sz="0" w:space="0" w:color="D3D3D3"/>
              <w:right w:val="single" w:sz="0" w:space="0" w:color="D3D3D3"/>
            </w:tcBorders>
          </w:tcPr>
          <w:p w14:paraId="366E5D21" w14:textId="77777777" w:rsidR="00AF6E4C" w:rsidRDefault="00AF6E4C" w:rsidP="00614C1A">
            <w:pPr>
              <w:keepNext/>
              <w:spacing w:after="60"/>
              <w:jc w:val="center"/>
              <w:rPr>
                <w:del w:id="1060" w:author="Martin Gerdin Wärnberg" w:date="2025-08-04T12:32:00Z" w16du:dateUtc="2025-08-04T10:32:00Z"/>
              </w:rPr>
            </w:pPr>
            <w:del w:id="1061" w:author="Martin Gerdin Wärnberg" w:date="2025-08-04T12:32:00Z" w16du:dateUtc="2025-08-04T10:32:00Z">
              <w:r>
                <w:rPr>
                  <w:rFonts w:ascii="Calibri" w:hAnsi="Calibri"/>
                  <w:sz w:val="20"/>
                </w:rPr>
                <w:delText>12%</w:delText>
              </w:r>
            </w:del>
          </w:p>
        </w:tc>
        <w:tc>
          <w:tcPr>
            <w:tcW w:w="0" w:type="auto"/>
            <w:tcBorders>
              <w:top w:val="single" w:sz="0" w:space="0" w:color="D3D3D3"/>
              <w:left w:val="single" w:sz="0" w:space="0" w:color="D3D3D3"/>
              <w:bottom w:val="single" w:sz="0" w:space="0" w:color="D3D3D3"/>
              <w:right w:val="single" w:sz="0" w:space="0" w:color="D3D3D3"/>
            </w:tcBorders>
          </w:tcPr>
          <w:p w14:paraId="42F77E59" w14:textId="77777777" w:rsidR="00AF6E4C" w:rsidRDefault="00AF6E4C" w:rsidP="00614C1A">
            <w:pPr>
              <w:keepNext/>
              <w:spacing w:after="60"/>
              <w:jc w:val="center"/>
              <w:rPr>
                <w:del w:id="1062" w:author="Martin Gerdin Wärnberg" w:date="2025-08-04T12:32:00Z" w16du:dateUtc="2025-08-04T10:32:00Z"/>
              </w:rPr>
            </w:pPr>
            <w:del w:id="1063" w:author="Martin Gerdin Wärnberg" w:date="2025-08-04T12:32:00Z" w16du:dateUtc="2025-08-04T10:32:00Z">
              <w:r>
                <w:rPr>
                  <w:rFonts w:ascii="Calibri" w:hAnsi="Calibri"/>
                  <w:sz w:val="20"/>
                </w:rPr>
                <w:delText>11%</w:delText>
              </w:r>
            </w:del>
          </w:p>
        </w:tc>
        <w:tc>
          <w:tcPr>
            <w:tcW w:w="0" w:type="auto"/>
            <w:tcBorders>
              <w:top w:val="single" w:sz="0" w:space="0" w:color="D3D3D3"/>
              <w:left w:val="single" w:sz="0" w:space="0" w:color="D3D3D3"/>
              <w:bottom w:val="single" w:sz="0" w:space="0" w:color="D3D3D3"/>
              <w:right w:val="single" w:sz="0" w:space="0" w:color="D3D3D3"/>
            </w:tcBorders>
          </w:tcPr>
          <w:p w14:paraId="2BB7017D" w14:textId="77777777" w:rsidR="00AF6E4C" w:rsidRDefault="00AF6E4C" w:rsidP="00614C1A">
            <w:pPr>
              <w:keepNext/>
              <w:spacing w:after="60"/>
              <w:jc w:val="center"/>
              <w:rPr>
                <w:del w:id="1064" w:author="Martin Gerdin Wärnberg" w:date="2025-08-04T12:32:00Z" w16du:dateUtc="2025-08-04T10:32:00Z"/>
              </w:rPr>
            </w:pPr>
            <w:del w:id="1065" w:author="Martin Gerdin Wärnberg" w:date="2025-08-04T12:32:00Z" w16du:dateUtc="2025-08-04T10:32:00Z">
              <w:r>
                <w:rPr>
                  <w:rFonts w:ascii="Calibri" w:hAnsi="Calibri"/>
                  <w:sz w:val="20"/>
                </w:rPr>
                <w:delText>-1.1%</w:delText>
              </w:r>
            </w:del>
          </w:p>
        </w:tc>
      </w:tr>
      <w:tr w:rsidR="00AF6E4C" w14:paraId="502843F2" w14:textId="77777777" w:rsidTr="00614C1A">
        <w:trPr>
          <w:cantSplit/>
          <w:jc w:val="center"/>
          <w:del w:id="1066" w:author="Martin Gerdin Wärnberg" w:date="2025-08-04T12:32:00Z" w16du:dateUtc="2025-08-04T10:32:00Z"/>
        </w:trPr>
        <w:tc>
          <w:tcPr>
            <w:tcW w:w="0" w:type="auto"/>
            <w:tcBorders>
              <w:top w:val="single" w:sz="0" w:space="0" w:color="D3D3D3"/>
              <w:left w:val="single" w:sz="0" w:space="0" w:color="D3D3D3"/>
              <w:bottom w:val="single" w:sz="0" w:space="0" w:color="D3D3D3"/>
              <w:right w:val="single" w:sz="0" w:space="0" w:color="D3D3D3"/>
            </w:tcBorders>
          </w:tcPr>
          <w:p w14:paraId="4E96C6E9" w14:textId="77777777" w:rsidR="00AF6E4C" w:rsidRDefault="00AF6E4C" w:rsidP="00614C1A">
            <w:pPr>
              <w:keepNext/>
              <w:spacing w:after="60"/>
              <w:rPr>
                <w:del w:id="1067" w:author="Martin Gerdin Wärnberg" w:date="2025-08-04T12:32:00Z" w16du:dateUtc="2025-08-04T10:32:00Z"/>
              </w:rPr>
            </w:pPr>
            <w:del w:id="1068" w:author="Martin Gerdin Wärnberg" w:date="2025-08-04T12:32:00Z" w16du:dateUtc="2025-08-04T10:32:00Z">
              <w:r>
                <w:rPr>
                  <w:rFonts w:ascii="Calibri" w:hAnsi="Calibri"/>
                  <w:sz w:val="20"/>
                </w:rPr>
                <w:delText>    Unknown</w:delText>
              </w:r>
            </w:del>
          </w:p>
        </w:tc>
        <w:tc>
          <w:tcPr>
            <w:tcW w:w="0" w:type="auto"/>
            <w:tcBorders>
              <w:top w:val="single" w:sz="0" w:space="0" w:color="D3D3D3"/>
              <w:left w:val="single" w:sz="0" w:space="0" w:color="D3D3D3"/>
              <w:bottom w:val="single" w:sz="0" w:space="0" w:color="D3D3D3"/>
              <w:right w:val="single" w:sz="0" w:space="0" w:color="D3D3D3"/>
            </w:tcBorders>
          </w:tcPr>
          <w:p w14:paraId="0959B915" w14:textId="77777777" w:rsidR="00AF6E4C" w:rsidRDefault="00AF6E4C" w:rsidP="00614C1A">
            <w:pPr>
              <w:keepNext/>
              <w:spacing w:after="60"/>
              <w:jc w:val="center"/>
              <w:rPr>
                <w:del w:id="1069" w:author="Martin Gerdin Wärnberg" w:date="2025-08-04T12:32:00Z" w16du:dateUtc="2025-08-04T10:32:00Z"/>
              </w:rPr>
            </w:pPr>
            <w:del w:id="1070" w:author="Martin Gerdin Wärnberg" w:date="2025-08-04T12:32:00Z" w16du:dateUtc="2025-08-04T10:32:00Z">
              <w:r>
                <w:rPr>
                  <w:rFonts w:ascii="Calibri" w:hAnsi="Calibri"/>
                  <w:sz w:val="20"/>
                </w:rPr>
                <w:delText>26</w:delText>
              </w:r>
            </w:del>
          </w:p>
        </w:tc>
        <w:tc>
          <w:tcPr>
            <w:tcW w:w="0" w:type="auto"/>
            <w:tcBorders>
              <w:top w:val="single" w:sz="0" w:space="0" w:color="D3D3D3"/>
              <w:left w:val="single" w:sz="0" w:space="0" w:color="D3D3D3"/>
              <w:bottom w:val="single" w:sz="0" w:space="0" w:color="D3D3D3"/>
              <w:right w:val="single" w:sz="0" w:space="0" w:color="D3D3D3"/>
            </w:tcBorders>
          </w:tcPr>
          <w:p w14:paraId="521E0556" w14:textId="77777777" w:rsidR="00AF6E4C" w:rsidRDefault="00AF6E4C" w:rsidP="00614C1A">
            <w:pPr>
              <w:keepNext/>
              <w:spacing w:after="60"/>
              <w:jc w:val="center"/>
              <w:rPr>
                <w:del w:id="1071" w:author="Martin Gerdin Wärnberg" w:date="2025-08-04T12:32:00Z" w16du:dateUtc="2025-08-04T10:32:00Z"/>
              </w:rPr>
            </w:pPr>
            <w:del w:id="1072" w:author="Martin Gerdin Wärnberg" w:date="2025-08-04T12:32:00Z" w16du:dateUtc="2025-08-04T10:32:00Z">
              <w:r>
                <w:rPr>
                  <w:rFonts w:ascii="Calibri" w:hAnsi="Calibri"/>
                  <w:sz w:val="20"/>
                </w:rPr>
                <w:delText>2</w:delText>
              </w:r>
            </w:del>
          </w:p>
        </w:tc>
        <w:tc>
          <w:tcPr>
            <w:tcW w:w="0" w:type="auto"/>
            <w:tcBorders>
              <w:top w:val="single" w:sz="0" w:space="0" w:color="D3D3D3"/>
              <w:left w:val="single" w:sz="0" w:space="0" w:color="D3D3D3"/>
              <w:bottom w:val="single" w:sz="0" w:space="0" w:color="D3D3D3"/>
              <w:right w:val="single" w:sz="0" w:space="0" w:color="D3D3D3"/>
            </w:tcBorders>
          </w:tcPr>
          <w:p w14:paraId="64BFA29C" w14:textId="77777777" w:rsidR="00AF6E4C" w:rsidRDefault="00AF6E4C" w:rsidP="00614C1A">
            <w:pPr>
              <w:keepNext/>
              <w:spacing w:after="60"/>
              <w:jc w:val="center"/>
              <w:rPr>
                <w:del w:id="1073" w:author="Martin Gerdin Wärnberg" w:date="2025-08-04T12:32:00Z" w16du:dateUtc="2025-08-04T10:32:00Z"/>
              </w:rPr>
            </w:pPr>
            <w:del w:id="1074" w:author="Martin Gerdin Wärnberg" w:date="2025-08-04T12:32:00Z" w16du:dateUtc="2025-08-04T10:32:00Z">
              <w:r>
                <w:rPr>
                  <w:rFonts w:ascii="Calibri" w:hAnsi="Calibri"/>
                  <w:sz w:val="20"/>
                </w:rPr>
                <w:delText>12</w:delText>
              </w:r>
            </w:del>
          </w:p>
        </w:tc>
        <w:tc>
          <w:tcPr>
            <w:tcW w:w="0" w:type="auto"/>
            <w:tcBorders>
              <w:top w:val="single" w:sz="0" w:space="0" w:color="D3D3D3"/>
              <w:left w:val="single" w:sz="0" w:space="0" w:color="D3D3D3"/>
              <w:bottom w:val="single" w:sz="0" w:space="0" w:color="D3D3D3"/>
              <w:right w:val="single" w:sz="0" w:space="0" w:color="D3D3D3"/>
            </w:tcBorders>
          </w:tcPr>
          <w:p w14:paraId="26CE29DE" w14:textId="77777777" w:rsidR="00AF6E4C" w:rsidRDefault="00AF6E4C" w:rsidP="00614C1A">
            <w:pPr>
              <w:keepNext/>
              <w:spacing w:after="60"/>
              <w:jc w:val="center"/>
              <w:rPr>
                <w:del w:id="1075" w:author="Martin Gerdin Wärnberg" w:date="2025-08-04T12:32:00Z" w16du:dateUtc="2025-08-04T10:32:00Z"/>
              </w:rPr>
            </w:pPr>
          </w:p>
        </w:tc>
        <w:tc>
          <w:tcPr>
            <w:tcW w:w="0" w:type="auto"/>
            <w:tcBorders>
              <w:top w:val="single" w:sz="0" w:space="0" w:color="D3D3D3"/>
              <w:left w:val="single" w:sz="0" w:space="0" w:color="D3D3D3"/>
              <w:bottom w:val="single" w:sz="0" w:space="0" w:color="D3D3D3"/>
              <w:right w:val="single" w:sz="0" w:space="0" w:color="D3D3D3"/>
            </w:tcBorders>
          </w:tcPr>
          <w:p w14:paraId="4E28F267" w14:textId="77777777" w:rsidR="00AF6E4C" w:rsidRDefault="00AF6E4C" w:rsidP="00614C1A">
            <w:pPr>
              <w:keepNext/>
              <w:spacing w:after="60"/>
              <w:jc w:val="center"/>
              <w:rPr>
                <w:del w:id="1076" w:author="Martin Gerdin Wärnberg" w:date="2025-08-04T12:32:00Z" w16du:dateUtc="2025-08-04T10:32:00Z"/>
              </w:rPr>
            </w:pPr>
          </w:p>
        </w:tc>
        <w:tc>
          <w:tcPr>
            <w:tcW w:w="0" w:type="auto"/>
            <w:tcBorders>
              <w:top w:val="single" w:sz="0" w:space="0" w:color="D3D3D3"/>
              <w:left w:val="single" w:sz="0" w:space="0" w:color="D3D3D3"/>
              <w:bottom w:val="single" w:sz="0" w:space="0" w:color="D3D3D3"/>
              <w:right w:val="single" w:sz="0" w:space="0" w:color="D3D3D3"/>
            </w:tcBorders>
          </w:tcPr>
          <w:p w14:paraId="13E84192" w14:textId="77777777" w:rsidR="00AF6E4C" w:rsidRDefault="00AF6E4C" w:rsidP="00614C1A">
            <w:pPr>
              <w:keepNext/>
              <w:spacing w:after="60"/>
              <w:jc w:val="center"/>
              <w:rPr>
                <w:del w:id="1077" w:author="Martin Gerdin Wärnberg" w:date="2025-08-04T12:32:00Z" w16du:dateUtc="2025-08-04T10:32:00Z"/>
              </w:rPr>
            </w:pPr>
          </w:p>
        </w:tc>
      </w:tr>
      <w:tr w:rsidR="00AF6E4C" w14:paraId="4ED4D4CC" w14:textId="77777777" w:rsidTr="00614C1A">
        <w:trPr>
          <w:cantSplit/>
          <w:jc w:val="center"/>
          <w:del w:id="1078" w:author="Martin Gerdin Wärnberg" w:date="2025-08-04T12:32:00Z" w16du:dateUtc="2025-08-04T10:32:00Z"/>
        </w:trPr>
        <w:tc>
          <w:tcPr>
            <w:tcW w:w="0" w:type="auto"/>
            <w:tcBorders>
              <w:top w:val="single" w:sz="0" w:space="0" w:color="D3D3D3"/>
              <w:left w:val="single" w:sz="0" w:space="0" w:color="D3D3D3"/>
              <w:bottom w:val="single" w:sz="0" w:space="0" w:color="D3D3D3"/>
              <w:right w:val="single" w:sz="0" w:space="0" w:color="D3D3D3"/>
            </w:tcBorders>
          </w:tcPr>
          <w:p w14:paraId="33C386D0" w14:textId="77777777" w:rsidR="00AF6E4C" w:rsidRDefault="00AF6E4C" w:rsidP="00614C1A">
            <w:pPr>
              <w:keepNext/>
              <w:spacing w:after="60"/>
              <w:rPr>
                <w:del w:id="1079" w:author="Martin Gerdin Wärnberg" w:date="2025-08-04T12:32:00Z" w16du:dateUtc="2025-08-04T10:32:00Z"/>
              </w:rPr>
            </w:pPr>
            <w:del w:id="1080" w:author="Martin Gerdin Wärnberg" w:date="2025-08-04T12:32:00Z" w16du:dateUtc="2025-08-04T10:32:00Z">
              <w:r>
                <w:rPr>
                  <w:rFonts w:ascii="Calibri" w:hAnsi="Calibri"/>
                  <w:sz w:val="20"/>
                </w:rPr>
                <w:delText>In-hospital mortality</w:delText>
              </w:r>
            </w:del>
          </w:p>
        </w:tc>
        <w:tc>
          <w:tcPr>
            <w:tcW w:w="0" w:type="auto"/>
            <w:tcBorders>
              <w:top w:val="single" w:sz="0" w:space="0" w:color="D3D3D3"/>
              <w:left w:val="single" w:sz="0" w:space="0" w:color="D3D3D3"/>
              <w:bottom w:val="single" w:sz="0" w:space="0" w:color="D3D3D3"/>
              <w:right w:val="single" w:sz="0" w:space="0" w:color="D3D3D3"/>
            </w:tcBorders>
          </w:tcPr>
          <w:p w14:paraId="6F17A29D" w14:textId="77777777" w:rsidR="00AF6E4C" w:rsidRDefault="00AF6E4C" w:rsidP="00614C1A">
            <w:pPr>
              <w:keepNext/>
              <w:spacing w:after="60"/>
              <w:jc w:val="center"/>
              <w:rPr>
                <w:del w:id="1081" w:author="Martin Gerdin Wärnberg" w:date="2025-08-04T12:32:00Z" w16du:dateUtc="2025-08-04T10:32:00Z"/>
              </w:rPr>
            </w:pPr>
            <w:del w:id="1082" w:author="Martin Gerdin Wärnberg" w:date="2025-08-04T12:32:00Z" w16du:dateUtc="2025-08-04T10:32:00Z">
              <w:r>
                <w:rPr>
                  <w:rFonts w:ascii="Calibri" w:hAnsi="Calibri"/>
                  <w:sz w:val="20"/>
                </w:rPr>
                <w:delText>19 (12%)</w:delText>
              </w:r>
            </w:del>
          </w:p>
        </w:tc>
        <w:tc>
          <w:tcPr>
            <w:tcW w:w="0" w:type="auto"/>
            <w:tcBorders>
              <w:top w:val="single" w:sz="0" w:space="0" w:color="D3D3D3"/>
              <w:left w:val="single" w:sz="0" w:space="0" w:color="D3D3D3"/>
              <w:bottom w:val="single" w:sz="0" w:space="0" w:color="D3D3D3"/>
              <w:right w:val="single" w:sz="0" w:space="0" w:color="D3D3D3"/>
            </w:tcBorders>
          </w:tcPr>
          <w:p w14:paraId="78C6650E" w14:textId="77777777" w:rsidR="00AF6E4C" w:rsidRDefault="00AF6E4C" w:rsidP="00614C1A">
            <w:pPr>
              <w:keepNext/>
              <w:spacing w:after="60"/>
              <w:jc w:val="center"/>
              <w:rPr>
                <w:del w:id="1083" w:author="Martin Gerdin Wärnberg" w:date="2025-08-04T12:32:00Z" w16du:dateUtc="2025-08-04T10:32:00Z"/>
              </w:rPr>
            </w:pPr>
            <w:del w:id="1084" w:author="Martin Gerdin Wärnberg" w:date="2025-08-04T12:32:00Z" w16du:dateUtc="2025-08-04T10:32:00Z">
              <w:r>
                <w:rPr>
                  <w:rFonts w:ascii="Calibri" w:hAnsi="Calibri"/>
                  <w:sz w:val="20"/>
                </w:rPr>
                <w:delText>1 (3.7%)</w:delText>
              </w:r>
            </w:del>
          </w:p>
        </w:tc>
        <w:tc>
          <w:tcPr>
            <w:tcW w:w="0" w:type="auto"/>
            <w:tcBorders>
              <w:top w:val="single" w:sz="0" w:space="0" w:color="D3D3D3"/>
              <w:left w:val="single" w:sz="0" w:space="0" w:color="D3D3D3"/>
              <w:bottom w:val="single" w:sz="0" w:space="0" w:color="D3D3D3"/>
              <w:right w:val="single" w:sz="0" w:space="0" w:color="D3D3D3"/>
            </w:tcBorders>
          </w:tcPr>
          <w:p w14:paraId="6E1FCC3C" w14:textId="77777777" w:rsidR="00AF6E4C" w:rsidRDefault="00AF6E4C" w:rsidP="00614C1A">
            <w:pPr>
              <w:keepNext/>
              <w:spacing w:after="60"/>
              <w:jc w:val="center"/>
              <w:rPr>
                <w:del w:id="1085" w:author="Martin Gerdin Wärnberg" w:date="2025-08-04T12:32:00Z" w16du:dateUtc="2025-08-04T10:32:00Z"/>
              </w:rPr>
            </w:pPr>
            <w:del w:id="1086" w:author="Martin Gerdin Wärnberg" w:date="2025-08-04T12:32:00Z" w16du:dateUtc="2025-08-04T10:32:00Z">
              <w:r>
                <w:rPr>
                  <w:rFonts w:ascii="Calibri" w:hAnsi="Calibri"/>
                  <w:sz w:val="20"/>
                </w:rPr>
                <w:delText>3 (4.1%)</w:delText>
              </w:r>
            </w:del>
          </w:p>
        </w:tc>
        <w:tc>
          <w:tcPr>
            <w:tcW w:w="0" w:type="auto"/>
            <w:tcBorders>
              <w:top w:val="single" w:sz="0" w:space="0" w:color="D3D3D3"/>
              <w:left w:val="single" w:sz="0" w:space="0" w:color="D3D3D3"/>
              <w:bottom w:val="single" w:sz="0" w:space="0" w:color="D3D3D3"/>
              <w:right w:val="single" w:sz="0" w:space="0" w:color="D3D3D3"/>
            </w:tcBorders>
          </w:tcPr>
          <w:p w14:paraId="54EB0744" w14:textId="77777777" w:rsidR="00AF6E4C" w:rsidRDefault="00AF6E4C" w:rsidP="00614C1A">
            <w:pPr>
              <w:keepNext/>
              <w:spacing w:after="60"/>
              <w:jc w:val="center"/>
              <w:rPr>
                <w:del w:id="1087" w:author="Martin Gerdin Wärnberg" w:date="2025-08-04T12:32:00Z" w16du:dateUtc="2025-08-04T10:32:00Z"/>
              </w:rPr>
            </w:pPr>
            <w:del w:id="1088" w:author="Martin Gerdin Wärnberg" w:date="2025-08-04T12:32:00Z" w16du:dateUtc="2025-08-04T10:32:00Z">
              <w:r>
                <w:rPr>
                  <w:rFonts w:ascii="Calibri" w:hAnsi="Calibri"/>
                  <w:sz w:val="20"/>
                </w:rPr>
                <w:delText>8.2%</w:delText>
              </w:r>
            </w:del>
          </w:p>
        </w:tc>
        <w:tc>
          <w:tcPr>
            <w:tcW w:w="0" w:type="auto"/>
            <w:tcBorders>
              <w:top w:val="single" w:sz="0" w:space="0" w:color="D3D3D3"/>
              <w:left w:val="single" w:sz="0" w:space="0" w:color="D3D3D3"/>
              <w:bottom w:val="single" w:sz="0" w:space="0" w:color="D3D3D3"/>
              <w:right w:val="single" w:sz="0" w:space="0" w:color="D3D3D3"/>
            </w:tcBorders>
          </w:tcPr>
          <w:p w14:paraId="5782A414" w14:textId="77777777" w:rsidR="00AF6E4C" w:rsidRDefault="00AF6E4C" w:rsidP="00614C1A">
            <w:pPr>
              <w:keepNext/>
              <w:spacing w:after="60"/>
              <w:jc w:val="center"/>
              <w:rPr>
                <w:del w:id="1089" w:author="Martin Gerdin Wärnberg" w:date="2025-08-04T12:32:00Z" w16du:dateUtc="2025-08-04T10:32:00Z"/>
              </w:rPr>
            </w:pPr>
            <w:del w:id="1090" w:author="Martin Gerdin Wärnberg" w:date="2025-08-04T12:32:00Z" w16du:dateUtc="2025-08-04T10:32:00Z">
              <w:r>
                <w:rPr>
                  <w:rFonts w:ascii="Calibri" w:hAnsi="Calibri"/>
                  <w:sz w:val="20"/>
                </w:rPr>
                <w:delText>7.8%</w:delText>
              </w:r>
            </w:del>
          </w:p>
        </w:tc>
        <w:tc>
          <w:tcPr>
            <w:tcW w:w="0" w:type="auto"/>
            <w:tcBorders>
              <w:top w:val="single" w:sz="0" w:space="0" w:color="D3D3D3"/>
              <w:left w:val="single" w:sz="0" w:space="0" w:color="D3D3D3"/>
              <w:bottom w:val="single" w:sz="0" w:space="0" w:color="D3D3D3"/>
              <w:right w:val="single" w:sz="0" w:space="0" w:color="D3D3D3"/>
            </w:tcBorders>
          </w:tcPr>
          <w:p w14:paraId="49DD6E14" w14:textId="77777777" w:rsidR="00AF6E4C" w:rsidRDefault="00AF6E4C" w:rsidP="00614C1A">
            <w:pPr>
              <w:keepNext/>
              <w:spacing w:after="60"/>
              <w:jc w:val="center"/>
              <w:rPr>
                <w:del w:id="1091" w:author="Martin Gerdin Wärnberg" w:date="2025-08-04T12:32:00Z" w16du:dateUtc="2025-08-04T10:32:00Z"/>
              </w:rPr>
            </w:pPr>
            <w:del w:id="1092" w:author="Martin Gerdin Wärnberg" w:date="2025-08-04T12:32:00Z" w16du:dateUtc="2025-08-04T10:32:00Z">
              <w:r>
                <w:rPr>
                  <w:rFonts w:ascii="Calibri" w:hAnsi="Calibri"/>
                  <w:sz w:val="20"/>
                </w:rPr>
                <w:delText>-0.41%</w:delText>
              </w:r>
            </w:del>
          </w:p>
        </w:tc>
      </w:tr>
      <w:tr w:rsidR="00AF6E4C" w14:paraId="1197050B" w14:textId="77777777" w:rsidTr="00614C1A">
        <w:trPr>
          <w:cantSplit/>
          <w:jc w:val="center"/>
          <w:del w:id="1093" w:author="Martin Gerdin Wärnberg" w:date="2025-08-04T12:32:00Z" w16du:dateUtc="2025-08-04T10:32:00Z"/>
        </w:trPr>
        <w:tc>
          <w:tcPr>
            <w:tcW w:w="0" w:type="auto"/>
            <w:tcBorders>
              <w:top w:val="single" w:sz="0" w:space="0" w:color="D3D3D3"/>
              <w:left w:val="single" w:sz="0" w:space="0" w:color="D3D3D3"/>
              <w:bottom w:val="single" w:sz="0" w:space="0" w:color="D3D3D3"/>
              <w:right w:val="single" w:sz="0" w:space="0" w:color="D3D3D3"/>
            </w:tcBorders>
          </w:tcPr>
          <w:p w14:paraId="55F486A7" w14:textId="77777777" w:rsidR="00AF6E4C" w:rsidRDefault="00AF6E4C" w:rsidP="00614C1A">
            <w:pPr>
              <w:keepNext/>
              <w:spacing w:after="60"/>
              <w:rPr>
                <w:del w:id="1094" w:author="Martin Gerdin Wärnberg" w:date="2025-08-04T12:32:00Z" w16du:dateUtc="2025-08-04T10:32:00Z"/>
              </w:rPr>
            </w:pPr>
            <w:del w:id="1095" w:author="Martin Gerdin Wärnberg" w:date="2025-08-04T12:32:00Z" w16du:dateUtc="2025-08-04T10:32:00Z">
              <w:r>
                <w:rPr>
                  <w:rFonts w:ascii="Calibri" w:hAnsi="Calibri"/>
                  <w:sz w:val="20"/>
                </w:rPr>
                <w:delText>    Unknown</w:delText>
              </w:r>
            </w:del>
          </w:p>
        </w:tc>
        <w:tc>
          <w:tcPr>
            <w:tcW w:w="0" w:type="auto"/>
            <w:tcBorders>
              <w:top w:val="single" w:sz="0" w:space="0" w:color="D3D3D3"/>
              <w:left w:val="single" w:sz="0" w:space="0" w:color="D3D3D3"/>
              <w:bottom w:val="single" w:sz="0" w:space="0" w:color="D3D3D3"/>
              <w:right w:val="single" w:sz="0" w:space="0" w:color="D3D3D3"/>
            </w:tcBorders>
          </w:tcPr>
          <w:p w14:paraId="20DE87C4" w14:textId="77777777" w:rsidR="00AF6E4C" w:rsidRDefault="00AF6E4C" w:rsidP="00614C1A">
            <w:pPr>
              <w:keepNext/>
              <w:spacing w:after="60"/>
              <w:jc w:val="center"/>
              <w:rPr>
                <w:del w:id="1096" w:author="Martin Gerdin Wärnberg" w:date="2025-08-04T12:32:00Z" w16du:dateUtc="2025-08-04T10:32:00Z"/>
              </w:rPr>
            </w:pPr>
            <w:del w:id="1097" w:author="Martin Gerdin Wärnberg" w:date="2025-08-04T12:32:00Z" w16du:dateUtc="2025-08-04T10:32:00Z">
              <w:r>
                <w:rPr>
                  <w:rFonts w:ascii="Calibri" w:hAnsi="Calibri"/>
                  <w:sz w:val="20"/>
                </w:rPr>
                <w:delText>2</w:delText>
              </w:r>
            </w:del>
          </w:p>
        </w:tc>
        <w:tc>
          <w:tcPr>
            <w:tcW w:w="0" w:type="auto"/>
            <w:tcBorders>
              <w:top w:val="single" w:sz="0" w:space="0" w:color="D3D3D3"/>
              <w:left w:val="single" w:sz="0" w:space="0" w:color="D3D3D3"/>
              <w:bottom w:val="single" w:sz="0" w:space="0" w:color="D3D3D3"/>
              <w:right w:val="single" w:sz="0" w:space="0" w:color="D3D3D3"/>
            </w:tcBorders>
          </w:tcPr>
          <w:p w14:paraId="140B2E8A" w14:textId="77777777" w:rsidR="00AF6E4C" w:rsidRDefault="00AF6E4C" w:rsidP="00614C1A">
            <w:pPr>
              <w:keepNext/>
              <w:spacing w:after="60"/>
              <w:jc w:val="center"/>
              <w:rPr>
                <w:del w:id="1098" w:author="Martin Gerdin Wärnberg" w:date="2025-08-04T12:32:00Z" w16du:dateUtc="2025-08-04T10:32:00Z"/>
              </w:rPr>
            </w:pPr>
            <w:del w:id="1099" w:author="Martin Gerdin Wärnberg" w:date="2025-08-04T12:32:00Z" w16du:dateUtc="2025-08-04T10:32:00Z">
              <w:r>
                <w:rPr>
                  <w:rFonts w:ascii="Calibri" w:hAnsi="Calibri"/>
                  <w:sz w:val="20"/>
                </w:rPr>
                <w:delText>1</w:delText>
              </w:r>
            </w:del>
          </w:p>
        </w:tc>
        <w:tc>
          <w:tcPr>
            <w:tcW w:w="0" w:type="auto"/>
            <w:tcBorders>
              <w:top w:val="single" w:sz="0" w:space="0" w:color="D3D3D3"/>
              <w:left w:val="single" w:sz="0" w:space="0" w:color="D3D3D3"/>
              <w:bottom w:val="single" w:sz="0" w:space="0" w:color="D3D3D3"/>
              <w:right w:val="single" w:sz="0" w:space="0" w:color="D3D3D3"/>
            </w:tcBorders>
          </w:tcPr>
          <w:p w14:paraId="0C0530CA" w14:textId="77777777" w:rsidR="00AF6E4C" w:rsidRDefault="00AF6E4C" w:rsidP="00614C1A">
            <w:pPr>
              <w:keepNext/>
              <w:spacing w:after="60"/>
              <w:jc w:val="center"/>
              <w:rPr>
                <w:del w:id="1100" w:author="Martin Gerdin Wärnberg" w:date="2025-08-04T12:32:00Z" w16du:dateUtc="2025-08-04T10:32:00Z"/>
              </w:rPr>
            </w:pPr>
            <w:del w:id="1101" w:author="Martin Gerdin Wärnberg" w:date="2025-08-04T12:32:00Z" w16du:dateUtc="2025-08-04T10:32:00Z">
              <w:r>
                <w:rPr>
                  <w:rFonts w:ascii="Calibri" w:hAnsi="Calibri"/>
                  <w:sz w:val="20"/>
                </w:rPr>
                <w:delText>0</w:delText>
              </w:r>
            </w:del>
          </w:p>
        </w:tc>
        <w:tc>
          <w:tcPr>
            <w:tcW w:w="0" w:type="auto"/>
            <w:tcBorders>
              <w:top w:val="single" w:sz="0" w:space="0" w:color="D3D3D3"/>
              <w:left w:val="single" w:sz="0" w:space="0" w:color="D3D3D3"/>
              <w:bottom w:val="single" w:sz="0" w:space="0" w:color="D3D3D3"/>
              <w:right w:val="single" w:sz="0" w:space="0" w:color="D3D3D3"/>
            </w:tcBorders>
          </w:tcPr>
          <w:p w14:paraId="3E2D61E4" w14:textId="77777777" w:rsidR="00AF6E4C" w:rsidRDefault="00AF6E4C" w:rsidP="00614C1A">
            <w:pPr>
              <w:keepNext/>
              <w:spacing w:after="60"/>
              <w:jc w:val="center"/>
              <w:rPr>
                <w:del w:id="1102" w:author="Martin Gerdin Wärnberg" w:date="2025-08-04T12:32:00Z" w16du:dateUtc="2025-08-04T10:32:00Z"/>
              </w:rPr>
            </w:pPr>
          </w:p>
        </w:tc>
        <w:tc>
          <w:tcPr>
            <w:tcW w:w="0" w:type="auto"/>
            <w:tcBorders>
              <w:top w:val="single" w:sz="0" w:space="0" w:color="D3D3D3"/>
              <w:left w:val="single" w:sz="0" w:space="0" w:color="D3D3D3"/>
              <w:bottom w:val="single" w:sz="0" w:space="0" w:color="D3D3D3"/>
              <w:right w:val="single" w:sz="0" w:space="0" w:color="D3D3D3"/>
            </w:tcBorders>
          </w:tcPr>
          <w:p w14:paraId="6E113D9E" w14:textId="77777777" w:rsidR="00AF6E4C" w:rsidRDefault="00AF6E4C" w:rsidP="00614C1A">
            <w:pPr>
              <w:keepNext/>
              <w:spacing w:after="60"/>
              <w:jc w:val="center"/>
              <w:rPr>
                <w:del w:id="1103" w:author="Martin Gerdin Wärnberg" w:date="2025-08-04T12:32:00Z" w16du:dateUtc="2025-08-04T10:32:00Z"/>
              </w:rPr>
            </w:pPr>
          </w:p>
        </w:tc>
        <w:tc>
          <w:tcPr>
            <w:tcW w:w="0" w:type="auto"/>
            <w:tcBorders>
              <w:top w:val="single" w:sz="0" w:space="0" w:color="D3D3D3"/>
              <w:left w:val="single" w:sz="0" w:space="0" w:color="D3D3D3"/>
              <w:bottom w:val="single" w:sz="0" w:space="0" w:color="D3D3D3"/>
              <w:right w:val="single" w:sz="0" w:space="0" w:color="D3D3D3"/>
            </w:tcBorders>
          </w:tcPr>
          <w:p w14:paraId="2675D5C7" w14:textId="77777777" w:rsidR="00AF6E4C" w:rsidRDefault="00AF6E4C" w:rsidP="00614C1A">
            <w:pPr>
              <w:keepNext/>
              <w:spacing w:after="60"/>
              <w:jc w:val="center"/>
              <w:rPr>
                <w:del w:id="1104" w:author="Martin Gerdin Wärnberg" w:date="2025-08-04T12:32:00Z" w16du:dateUtc="2025-08-04T10:32:00Z"/>
              </w:rPr>
            </w:pPr>
          </w:p>
        </w:tc>
      </w:tr>
      <w:tr w:rsidR="00AF6E4C" w14:paraId="1AC94A61" w14:textId="77777777" w:rsidTr="00614C1A">
        <w:trPr>
          <w:cantSplit/>
          <w:jc w:val="center"/>
          <w:del w:id="1105" w:author="Martin Gerdin Wärnberg" w:date="2025-08-04T12:32:00Z" w16du:dateUtc="2025-08-04T10:32:00Z"/>
        </w:trPr>
        <w:tc>
          <w:tcPr>
            <w:tcW w:w="0" w:type="auto"/>
            <w:gridSpan w:val="7"/>
          </w:tcPr>
          <w:p w14:paraId="69A930FD" w14:textId="77777777" w:rsidR="00AF6E4C" w:rsidRDefault="00AF6E4C" w:rsidP="00614C1A">
            <w:pPr>
              <w:keepNext/>
              <w:spacing w:after="60"/>
              <w:rPr>
                <w:del w:id="1106" w:author="Martin Gerdin Wärnberg" w:date="2025-08-04T12:32:00Z" w16du:dateUtc="2025-08-04T10:32:00Z"/>
              </w:rPr>
            </w:pPr>
            <w:del w:id="1107" w:author="Martin Gerdin Wärnberg" w:date="2025-08-04T12:32:00Z" w16du:dateUtc="2025-08-04T10:32:00Z">
              <w:r>
                <w:rPr>
                  <w:rFonts w:ascii="Calibri" w:hAnsi="Calibri"/>
                  <w:i/>
                  <w:sz w:val="20"/>
                  <w:vertAlign w:val="superscript"/>
                </w:rPr>
                <w:delText>1</w:delText>
              </w:r>
              <w:r>
                <w:rPr>
                  <w:rFonts w:ascii="Calibri" w:hAnsi="Calibri"/>
                  <w:sz w:val="20"/>
                </w:rPr>
                <w:delText>n (%)</w:delText>
              </w:r>
            </w:del>
          </w:p>
        </w:tc>
      </w:tr>
    </w:tbl>
    <w:p w14:paraId="1DF992CF" w14:textId="77777777" w:rsidR="00984F70" w:rsidRDefault="00984F70">
      <w:pPr>
        <w:pStyle w:val="Bibliography"/>
        <w:pPrChange w:id="1108" w:author="Martin Gerdin Wärnberg" w:date="2025-08-04T12:32:00Z" w16du:dateUtc="2025-08-04T10:32:00Z">
          <w:pPr>
            <w:pStyle w:val="BodyText"/>
          </w:pPr>
        </w:pPrChange>
      </w:pPr>
    </w:p>
    <w:sectPr w:rsidR="00984F70">
      <w:headerReference w:type="default" r:id="rId8"/>
      <w:footerReference w:type="even" r:id="rId9"/>
      <w:footerReference w:type="default" r:id="rId10"/>
      <w:pgSz w:w="12240" w:h="15840"/>
      <w:pgMar w:top="1440" w:right="1440" w:bottom="1440" w:left="1440" w:header="0" w:footer="0" w:gutter="0"/>
      <w:cols w:space="720"/>
      <w:formProt w:val="0"/>
      <w:docGrid w:linePitch="100"/>
      <w:sectPrChange w:id="1113" w:author="Martin Gerdin Wärnberg" w:date="2025-08-04T12:32:00Z" w16du:dateUtc="2025-08-04T10:32:00Z">
        <w:sectPr w:rsidR="00984F70">
          <w:pgMar w:top="1440" w:right="1440" w:bottom="1440" w:left="1440" w:header="0" w:footer="567" w:gutter="0"/>
          <w:docGrid w:linePitch="326"/>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9E299" w14:textId="77777777" w:rsidR="007A2EE8" w:rsidRDefault="007A2EE8">
      <w:pPr>
        <w:spacing w:after="0"/>
      </w:pPr>
      <w:r>
        <w:separator/>
      </w:r>
    </w:p>
  </w:endnote>
  <w:endnote w:type="continuationSeparator" w:id="0">
    <w:p w14:paraId="3BFF2598" w14:textId="77777777" w:rsidR="007A2EE8" w:rsidRDefault="007A2E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1"/>
    <w:family w:val="roman"/>
    <w:pitch w:val="variable"/>
    <w:sig w:usb0="E00002FF" w:usb1="400004FF" w:usb2="00000000" w:usb3="00000000" w:csb0="0000019F" w:csb1="00000000"/>
  </w:font>
  <w:font w:name="Calibri">
    <w:altName w:val="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pitch w:val="default"/>
  </w:font>
  <w:font w:name="FreeSans">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BC472" w14:textId="77777777" w:rsidR="00431E25" w:rsidRDefault="00431E25" w:rsidP="00BB44BF">
    <w:pPr>
      <w:pStyle w:val="Footer"/>
      <w:framePr w:wrap="none" w:vAnchor="text" w:hAnchor="margin" w:xAlign="right" w:y="1"/>
      <w:rPr>
        <w:rStyle w:val="PageNumber"/>
      </w:rPr>
    </w:pPr>
    <w:del w:id="1109" w:author="Martin Gerdin Wärnberg" w:date="2025-08-04T12:32:00Z" w16du:dateUtc="2025-08-04T10:32:00Z">
      <w:r>
        <w:rPr>
          <w:rStyle w:val="PageNumber"/>
        </w:rPr>
        <w:fldChar w:fldCharType="begin"/>
      </w:r>
      <w:r>
        <w:rPr>
          <w:rStyle w:val="PageNumber"/>
        </w:rPr>
        <w:delInstrText xml:space="preserve"> PAGE </w:delInstrText>
      </w:r>
      <w:r>
        <w:rPr>
          <w:rStyle w:val="PageNumber"/>
        </w:rPr>
        <w:fldChar w:fldCharType="end"/>
      </w:r>
    </w:del>
  </w:p>
  <w:p w14:paraId="0595671F" w14:textId="430BFBEA" w:rsidR="00B96C47" w:rsidRDefault="00B96C47">
    <w:pPr>
      <w:pStyle w:val="Footer"/>
      <w:pPrChange w:id="1110" w:author="Martin Gerdin Wärnberg" w:date="2025-08-04T12:32:00Z" w16du:dateUtc="2025-08-04T10:32:00Z">
        <w:pPr>
          <w:pStyle w:val="Footer"/>
          <w:ind w:right="360"/>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B0F4F" w14:textId="77777777" w:rsidR="00431E25" w:rsidRDefault="00431E25" w:rsidP="00BB44BF">
    <w:pPr>
      <w:pStyle w:val="Footer"/>
      <w:framePr w:wrap="none" w:vAnchor="text" w:hAnchor="margin" w:xAlign="right" w:y="1"/>
      <w:rPr>
        <w:rStyle w:val="PageNumber"/>
      </w:rPr>
    </w:pPr>
    <w:del w:id="1111" w:author="Martin Gerdin Wärnberg" w:date="2025-08-04T12:32:00Z" w16du:dateUtc="2025-08-04T10:32:00Z">
      <w:r>
        <w:rPr>
          <w:rStyle w:val="PageNumber"/>
        </w:rPr>
        <w:fldChar w:fldCharType="begin"/>
      </w:r>
      <w:r>
        <w:rPr>
          <w:rStyle w:val="PageNumber"/>
        </w:rPr>
        <w:delInstrText xml:space="preserve"> PAGE </w:delInstrText>
      </w:r>
      <w:r>
        <w:rPr>
          <w:rStyle w:val="PageNumber"/>
        </w:rPr>
        <w:fldChar w:fldCharType="separate"/>
      </w:r>
      <w:r>
        <w:rPr>
          <w:rStyle w:val="PageNumber"/>
          <w:noProof/>
        </w:rPr>
        <w:delText>12</w:delText>
      </w:r>
      <w:r>
        <w:rPr>
          <w:rStyle w:val="PageNumber"/>
        </w:rPr>
        <w:fldChar w:fldCharType="end"/>
      </w:r>
    </w:del>
  </w:p>
  <w:p w14:paraId="1C27DFE3" w14:textId="7807396A" w:rsidR="00B96C47" w:rsidRDefault="00B96C47">
    <w:pPr>
      <w:pStyle w:val="Footer"/>
      <w:pPrChange w:id="1112" w:author="Martin Gerdin Wärnberg" w:date="2025-08-04T12:32:00Z" w16du:dateUtc="2025-08-04T10:32:00Z">
        <w:pPr>
          <w:pStyle w:val="Footer"/>
          <w:ind w:right="360"/>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BFFAC" w14:textId="77777777" w:rsidR="007A2EE8" w:rsidRDefault="007A2EE8">
      <w:r>
        <w:separator/>
      </w:r>
    </w:p>
  </w:footnote>
  <w:footnote w:type="continuationSeparator" w:id="0">
    <w:p w14:paraId="3F0899DC" w14:textId="77777777" w:rsidR="007A2EE8" w:rsidRDefault="007A2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3D99A" w14:textId="77777777" w:rsidR="00B96C47" w:rsidRDefault="00B96C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E7E0F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60C3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E1D785D"/>
    <w:multiLevelType w:val="hybridMultilevel"/>
    <w:tmpl w:val="B9AA4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3118015">
    <w:abstractNumId w:val="0"/>
  </w:num>
  <w:num w:numId="2" w16cid:durableId="36247390">
    <w:abstractNumId w:val="1"/>
  </w:num>
  <w:num w:numId="3" w16cid:durableId="747464835">
    <w:abstractNumId w:val="1"/>
  </w:num>
  <w:num w:numId="4" w16cid:durableId="3636737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Gerdin Wärnberg">
    <w15:presenceInfo w15:providerId="AD" w15:userId="S::martin.gerdin@ki.se::77153f61-4c5f-462a-acd4-483a5c64b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1A"/>
    <w:rsid w:val="00032F87"/>
    <w:rsid w:val="00097CAB"/>
    <w:rsid w:val="0012537C"/>
    <w:rsid w:val="0015431A"/>
    <w:rsid w:val="00175E00"/>
    <w:rsid w:val="002C3EA0"/>
    <w:rsid w:val="0034667B"/>
    <w:rsid w:val="003A1AF5"/>
    <w:rsid w:val="003A556A"/>
    <w:rsid w:val="003B17BE"/>
    <w:rsid w:val="003C79A2"/>
    <w:rsid w:val="003E4D3D"/>
    <w:rsid w:val="00431E25"/>
    <w:rsid w:val="004339C4"/>
    <w:rsid w:val="004C63AC"/>
    <w:rsid w:val="005D32E1"/>
    <w:rsid w:val="00691B07"/>
    <w:rsid w:val="00733793"/>
    <w:rsid w:val="0075435C"/>
    <w:rsid w:val="007A2EE8"/>
    <w:rsid w:val="007B6E98"/>
    <w:rsid w:val="008139F6"/>
    <w:rsid w:val="0084302D"/>
    <w:rsid w:val="00911364"/>
    <w:rsid w:val="0092357D"/>
    <w:rsid w:val="009300A8"/>
    <w:rsid w:val="00984F70"/>
    <w:rsid w:val="0098613E"/>
    <w:rsid w:val="009F4104"/>
    <w:rsid w:val="00A43688"/>
    <w:rsid w:val="00A81489"/>
    <w:rsid w:val="00A95925"/>
    <w:rsid w:val="00AB0B27"/>
    <w:rsid w:val="00AF6E4C"/>
    <w:rsid w:val="00B14D73"/>
    <w:rsid w:val="00B915A9"/>
    <w:rsid w:val="00B96C47"/>
    <w:rsid w:val="00D6264B"/>
    <w:rsid w:val="00D66585"/>
    <w:rsid w:val="00D712EC"/>
    <w:rsid w:val="00E20567"/>
    <w:rsid w:val="00ED061F"/>
    <w:rsid w:val="00FD31DC"/>
    <w:rsid w:val="00FF0114"/>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CE3787E"/>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B96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B96C47"/>
    <w:pPr>
      <w:tabs>
        <w:tab w:val="center" w:pos="4513"/>
        <w:tab w:val="right" w:pos="9026"/>
      </w:tabs>
      <w:spacing w:after="0"/>
    </w:pPr>
  </w:style>
  <w:style w:type="character" w:customStyle="1" w:styleId="FooterChar">
    <w:name w:val="Footer Char"/>
    <w:basedOn w:val="DefaultParagraphFont"/>
    <w:link w:val="Footer"/>
    <w:rsid w:val="00B96C47"/>
  </w:style>
  <w:style w:type="character" w:styleId="PageNumber">
    <w:name w:val="page number"/>
    <w:basedOn w:val="DefaultParagraphFont"/>
    <w:rsid w:val="00B96C47"/>
  </w:style>
  <w:style w:type="paragraph" w:styleId="Header">
    <w:name w:val="header"/>
    <w:basedOn w:val="Normal"/>
    <w:link w:val="HeaderChar"/>
    <w:rsid w:val="00B96C47"/>
    <w:pPr>
      <w:tabs>
        <w:tab w:val="center" w:pos="4513"/>
        <w:tab w:val="right" w:pos="9026"/>
      </w:tabs>
      <w:spacing w:after="0"/>
    </w:pPr>
  </w:style>
  <w:style w:type="character" w:customStyle="1" w:styleId="HeaderChar">
    <w:name w:val="Header Char"/>
    <w:basedOn w:val="DefaultParagraphFont"/>
    <w:link w:val="Header"/>
    <w:rsid w:val="00B96C47"/>
  </w:style>
  <w:style w:type="character" w:customStyle="1" w:styleId="Heading5Char">
    <w:name w:val="Heading 5 Char"/>
    <w:basedOn w:val="DefaultParagraphFont"/>
    <w:link w:val="Heading5"/>
    <w:uiPriority w:val="9"/>
    <w:rsid w:val="00B96C47"/>
    <w:rPr>
      <w:rFonts w:asciiTheme="majorHAnsi" w:eastAsiaTheme="majorEastAsia" w:hAnsiTheme="majorHAnsi" w:cstheme="majorBidi"/>
      <w:iCs/>
      <w:color w:val="4F81BD" w:themeColor="accent1"/>
    </w:rPr>
  </w:style>
  <w:style w:type="character" w:customStyle="1" w:styleId="BodyTextChar">
    <w:name w:val="Body Text Char"/>
    <w:basedOn w:val="DefaultParagraphFont"/>
    <w:link w:val="BodyText"/>
    <w:rsid w:val="00B96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026718">
      <w:bodyDiv w:val="1"/>
      <w:marLeft w:val="0"/>
      <w:marRight w:val="0"/>
      <w:marTop w:val="0"/>
      <w:marBottom w:val="0"/>
      <w:divBdr>
        <w:top w:val="none" w:sz="0" w:space="0" w:color="auto"/>
        <w:left w:val="none" w:sz="0" w:space="0" w:color="auto"/>
        <w:bottom w:val="none" w:sz="0" w:space="0" w:color="auto"/>
        <w:right w:val="none" w:sz="0" w:space="0" w:color="auto"/>
      </w:divBdr>
      <w:divsChild>
        <w:div w:id="1490488114">
          <w:marLeft w:val="0"/>
          <w:marRight w:val="0"/>
          <w:marTop w:val="0"/>
          <w:marBottom w:val="0"/>
          <w:divBdr>
            <w:top w:val="none" w:sz="0" w:space="0" w:color="auto"/>
            <w:left w:val="none" w:sz="0" w:space="0" w:color="auto"/>
            <w:bottom w:val="none" w:sz="0" w:space="0" w:color="auto"/>
            <w:right w:val="none" w:sz="0" w:space="0" w:color="auto"/>
          </w:divBdr>
          <w:divsChild>
            <w:div w:id="20815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9248">
      <w:bodyDiv w:val="1"/>
      <w:marLeft w:val="0"/>
      <w:marRight w:val="0"/>
      <w:marTop w:val="0"/>
      <w:marBottom w:val="0"/>
      <w:divBdr>
        <w:top w:val="none" w:sz="0" w:space="0" w:color="auto"/>
        <w:left w:val="none" w:sz="0" w:space="0" w:color="auto"/>
        <w:bottom w:val="none" w:sz="0" w:space="0" w:color="auto"/>
        <w:right w:val="none" w:sz="0" w:space="0" w:color="auto"/>
      </w:divBdr>
      <w:divsChild>
        <w:div w:id="617445084">
          <w:marLeft w:val="0"/>
          <w:marRight w:val="0"/>
          <w:marTop w:val="0"/>
          <w:marBottom w:val="0"/>
          <w:divBdr>
            <w:top w:val="none" w:sz="0" w:space="0" w:color="auto"/>
            <w:left w:val="none" w:sz="0" w:space="0" w:color="auto"/>
            <w:bottom w:val="none" w:sz="0" w:space="0" w:color="auto"/>
            <w:right w:val="none" w:sz="0" w:space="0" w:color="auto"/>
          </w:divBdr>
          <w:divsChild>
            <w:div w:id="268203875">
              <w:marLeft w:val="0"/>
              <w:marRight w:val="0"/>
              <w:marTop w:val="0"/>
              <w:marBottom w:val="0"/>
              <w:divBdr>
                <w:top w:val="none" w:sz="0" w:space="0" w:color="auto"/>
                <w:left w:val="none" w:sz="0" w:space="0" w:color="auto"/>
                <w:bottom w:val="none" w:sz="0" w:space="0" w:color="auto"/>
                <w:right w:val="none" w:sz="0" w:space="0" w:color="auto"/>
              </w:divBdr>
            </w:div>
            <w:div w:id="604847775">
              <w:marLeft w:val="0"/>
              <w:marRight w:val="0"/>
              <w:marTop w:val="0"/>
              <w:marBottom w:val="0"/>
              <w:divBdr>
                <w:top w:val="none" w:sz="0" w:space="0" w:color="auto"/>
                <w:left w:val="none" w:sz="0" w:space="0" w:color="auto"/>
                <w:bottom w:val="none" w:sz="0" w:space="0" w:color="auto"/>
                <w:right w:val="none" w:sz="0" w:space="0" w:color="auto"/>
              </w:divBdr>
            </w:div>
            <w:div w:id="894390552">
              <w:marLeft w:val="0"/>
              <w:marRight w:val="0"/>
              <w:marTop w:val="0"/>
              <w:marBottom w:val="0"/>
              <w:divBdr>
                <w:top w:val="none" w:sz="0" w:space="0" w:color="auto"/>
                <w:left w:val="none" w:sz="0" w:space="0" w:color="auto"/>
                <w:bottom w:val="none" w:sz="0" w:space="0" w:color="auto"/>
                <w:right w:val="none" w:sz="0" w:space="0" w:color="auto"/>
              </w:divBdr>
            </w:div>
            <w:div w:id="1689791624">
              <w:marLeft w:val="0"/>
              <w:marRight w:val="0"/>
              <w:marTop w:val="0"/>
              <w:marBottom w:val="0"/>
              <w:divBdr>
                <w:top w:val="none" w:sz="0" w:space="0" w:color="auto"/>
                <w:left w:val="none" w:sz="0" w:space="0" w:color="auto"/>
                <w:bottom w:val="none" w:sz="0" w:space="0" w:color="auto"/>
                <w:right w:val="none" w:sz="0" w:space="0" w:color="auto"/>
              </w:divBdr>
            </w:div>
            <w:div w:id="18087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5025">
      <w:bodyDiv w:val="1"/>
      <w:marLeft w:val="0"/>
      <w:marRight w:val="0"/>
      <w:marTop w:val="0"/>
      <w:marBottom w:val="0"/>
      <w:divBdr>
        <w:top w:val="none" w:sz="0" w:space="0" w:color="auto"/>
        <w:left w:val="none" w:sz="0" w:space="0" w:color="auto"/>
        <w:bottom w:val="none" w:sz="0" w:space="0" w:color="auto"/>
        <w:right w:val="none" w:sz="0" w:space="0" w:color="auto"/>
      </w:divBdr>
      <w:divsChild>
        <w:div w:id="1863283388">
          <w:marLeft w:val="0"/>
          <w:marRight w:val="0"/>
          <w:marTop w:val="0"/>
          <w:marBottom w:val="0"/>
          <w:divBdr>
            <w:top w:val="none" w:sz="0" w:space="0" w:color="auto"/>
            <w:left w:val="none" w:sz="0" w:space="0" w:color="auto"/>
            <w:bottom w:val="none" w:sz="0" w:space="0" w:color="auto"/>
            <w:right w:val="none" w:sz="0" w:space="0" w:color="auto"/>
          </w:divBdr>
          <w:divsChild>
            <w:div w:id="4492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9715">
      <w:bodyDiv w:val="1"/>
      <w:marLeft w:val="0"/>
      <w:marRight w:val="0"/>
      <w:marTop w:val="0"/>
      <w:marBottom w:val="0"/>
      <w:divBdr>
        <w:top w:val="none" w:sz="0" w:space="0" w:color="auto"/>
        <w:left w:val="none" w:sz="0" w:space="0" w:color="auto"/>
        <w:bottom w:val="none" w:sz="0" w:space="0" w:color="auto"/>
        <w:right w:val="none" w:sz="0" w:space="0" w:color="auto"/>
      </w:divBdr>
      <w:divsChild>
        <w:div w:id="658001354">
          <w:marLeft w:val="0"/>
          <w:marRight w:val="0"/>
          <w:marTop w:val="0"/>
          <w:marBottom w:val="0"/>
          <w:divBdr>
            <w:top w:val="none" w:sz="0" w:space="0" w:color="auto"/>
            <w:left w:val="none" w:sz="0" w:space="0" w:color="auto"/>
            <w:bottom w:val="none" w:sz="0" w:space="0" w:color="auto"/>
            <w:right w:val="none" w:sz="0" w:space="0" w:color="auto"/>
          </w:divBdr>
          <w:divsChild>
            <w:div w:id="16166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5290">
      <w:bodyDiv w:val="1"/>
      <w:marLeft w:val="0"/>
      <w:marRight w:val="0"/>
      <w:marTop w:val="0"/>
      <w:marBottom w:val="0"/>
      <w:divBdr>
        <w:top w:val="none" w:sz="0" w:space="0" w:color="auto"/>
        <w:left w:val="none" w:sz="0" w:space="0" w:color="auto"/>
        <w:bottom w:val="none" w:sz="0" w:space="0" w:color="auto"/>
        <w:right w:val="none" w:sz="0" w:space="0" w:color="auto"/>
      </w:divBdr>
      <w:divsChild>
        <w:div w:id="1302806762">
          <w:marLeft w:val="0"/>
          <w:marRight w:val="0"/>
          <w:marTop w:val="0"/>
          <w:marBottom w:val="0"/>
          <w:divBdr>
            <w:top w:val="none" w:sz="0" w:space="0" w:color="auto"/>
            <w:left w:val="none" w:sz="0" w:space="0" w:color="auto"/>
            <w:bottom w:val="none" w:sz="0" w:space="0" w:color="auto"/>
            <w:right w:val="none" w:sz="0" w:space="0" w:color="auto"/>
          </w:divBdr>
          <w:divsChild>
            <w:div w:id="1217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0957">
      <w:bodyDiv w:val="1"/>
      <w:marLeft w:val="0"/>
      <w:marRight w:val="0"/>
      <w:marTop w:val="0"/>
      <w:marBottom w:val="0"/>
      <w:divBdr>
        <w:top w:val="none" w:sz="0" w:space="0" w:color="auto"/>
        <w:left w:val="none" w:sz="0" w:space="0" w:color="auto"/>
        <w:bottom w:val="none" w:sz="0" w:space="0" w:color="auto"/>
        <w:right w:val="none" w:sz="0" w:space="0" w:color="auto"/>
      </w:divBdr>
      <w:divsChild>
        <w:div w:id="1560700838">
          <w:marLeft w:val="0"/>
          <w:marRight w:val="0"/>
          <w:marTop w:val="0"/>
          <w:marBottom w:val="0"/>
          <w:divBdr>
            <w:top w:val="none" w:sz="0" w:space="0" w:color="auto"/>
            <w:left w:val="none" w:sz="0" w:space="0" w:color="auto"/>
            <w:bottom w:val="none" w:sz="0" w:space="0" w:color="auto"/>
            <w:right w:val="none" w:sz="0" w:space="0" w:color="auto"/>
          </w:divBdr>
          <w:divsChild>
            <w:div w:id="11258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97239">
      <w:bodyDiv w:val="1"/>
      <w:marLeft w:val="0"/>
      <w:marRight w:val="0"/>
      <w:marTop w:val="0"/>
      <w:marBottom w:val="0"/>
      <w:divBdr>
        <w:top w:val="none" w:sz="0" w:space="0" w:color="auto"/>
        <w:left w:val="none" w:sz="0" w:space="0" w:color="auto"/>
        <w:bottom w:val="none" w:sz="0" w:space="0" w:color="auto"/>
        <w:right w:val="none" w:sz="0" w:space="0" w:color="auto"/>
      </w:divBdr>
      <w:divsChild>
        <w:div w:id="827286578">
          <w:marLeft w:val="0"/>
          <w:marRight w:val="0"/>
          <w:marTop w:val="0"/>
          <w:marBottom w:val="0"/>
          <w:divBdr>
            <w:top w:val="none" w:sz="0" w:space="0" w:color="auto"/>
            <w:left w:val="none" w:sz="0" w:space="0" w:color="auto"/>
            <w:bottom w:val="none" w:sz="0" w:space="0" w:color="auto"/>
            <w:right w:val="none" w:sz="0" w:space="0" w:color="auto"/>
          </w:divBdr>
          <w:divsChild>
            <w:div w:id="671566995">
              <w:marLeft w:val="0"/>
              <w:marRight w:val="0"/>
              <w:marTop w:val="0"/>
              <w:marBottom w:val="0"/>
              <w:divBdr>
                <w:top w:val="none" w:sz="0" w:space="0" w:color="auto"/>
                <w:left w:val="none" w:sz="0" w:space="0" w:color="auto"/>
                <w:bottom w:val="none" w:sz="0" w:space="0" w:color="auto"/>
                <w:right w:val="none" w:sz="0" w:space="0" w:color="auto"/>
              </w:divBdr>
            </w:div>
            <w:div w:id="699740709">
              <w:marLeft w:val="0"/>
              <w:marRight w:val="0"/>
              <w:marTop w:val="0"/>
              <w:marBottom w:val="0"/>
              <w:divBdr>
                <w:top w:val="none" w:sz="0" w:space="0" w:color="auto"/>
                <w:left w:val="none" w:sz="0" w:space="0" w:color="auto"/>
                <w:bottom w:val="none" w:sz="0" w:space="0" w:color="auto"/>
                <w:right w:val="none" w:sz="0" w:space="0" w:color="auto"/>
              </w:divBdr>
            </w:div>
            <w:div w:id="1194273356">
              <w:marLeft w:val="0"/>
              <w:marRight w:val="0"/>
              <w:marTop w:val="0"/>
              <w:marBottom w:val="0"/>
              <w:divBdr>
                <w:top w:val="none" w:sz="0" w:space="0" w:color="auto"/>
                <w:left w:val="none" w:sz="0" w:space="0" w:color="auto"/>
                <w:bottom w:val="none" w:sz="0" w:space="0" w:color="auto"/>
                <w:right w:val="none" w:sz="0" w:space="0" w:color="auto"/>
              </w:divBdr>
            </w:div>
            <w:div w:id="1261068528">
              <w:marLeft w:val="0"/>
              <w:marRight w:val="0"/>
              <w:marTop w:val="0"/>
              <w:marBottom w:val="0"/>
              <w:divBdr>
                <w:top w:val="none" w:sz="0" w:space="0" w:color="auto"/>
                <w:left w:val="none" w:sz="0" w:space="0" w:color="auto"/>
                <w:bottom w:val="none" w:sz="0" w:space="0" w:color="auto"/>
                <w:right w:val="none" w:sz="0" w:space="0" w:color="auto"/>
              </w:divBdr>
            </w:div>
            <w:div w:id="19569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069">
      <w:bodyDiv w:val="1"/>
      <w:marLeft w:val="0"/>
      <w:marRight w:val="0"/>
      <w:marTop w:val="0"/>
      <w:marBottom w:val="0"/>
      <w:divBdr>
        <w:top w:val="none" w:sz="0" w:space="0" w:color="auto"/>
        <w:left w:val="none" w:sz="0" w:space="0" w:color="auto"/>
        <w:bottom w:val="none" w:sz="0" w:space="0" w:color="auto"/>
        <w:right w:val="none" w:sz="0" w:space="0" w:color="auto"/>
      </w:divBdr>
      <w:divsChild>
        <w:div w:id="721639673">
          <w:marLeft w:val="0"/>
          <w:marRight w:val="0"/>
          <w:marTop w:val="0"/>
          <w:marBottom w:val="0"/>
          <w:divBdr>
            <w:top w:val="none" w:sz="0" w:space="0" w:color="auto"/>
            <w:left w:val="none" w:sz="0" w:space="0" w:color="auto"/>
            <w:bottom w:val="none" w:sz="0" w:space="0" w:color="auto"/>
            <w:right w:val="none" w:sz="0" w:space="0" w:color="auto"/>
          </w:divBdr>
          <w:divsChild>
            <w:div w:id="8845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24</Pages>
  <Words>7919</Words>
  <Characters>45143</Characters>
  <Application>Microsoft Office Word</Application>
  <DocSecurity>0</DocSecurity>
  <Lines>376</Lines>
  <Paragraphs>105</Paragraphs>
  <ScaleCrop>false</ScaleCrop>
  <Company/>
  <LinksUpToDate>false</LinksUpToDate>
  <CharactersWithSpaces>52957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cp:lastModifiedBy>Martin Gerdin Wärnberg</cp:lastModifiedBy>
  <cp:revision>1</cp:revision>
  <dcterms:created xsi:type="dcterms:W3CDTF">2025-08-04T06:29:00Z</dcterms:created>
  <dcterms:modified xsi:type="dcterms:W3CDTF">2025-08-04T10:32:00Z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